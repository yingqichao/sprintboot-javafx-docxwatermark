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7B7BF" w14:textId="77777777" w:rsidR="0013000F" w:rsidRDefault="00284EAD">
      <w:pPr>
        <w:suppressLineNumbers/>
        <w:jc w:val="center"/>
        <w:rPr>
          <w:b/>
          <w:sz w:val="36"/>
          <w:szCs w:val="36"/>
          <w:lang w:val="en-US"/>
        </w:rPr>
      </w:pPr>
      <w:r>
        <w:rPr>
          <w:b/>
          <w:sz w:val="36"/>
          <w:szCs w:val="36"/>
          <w:lang w:val="en-US"/>
        </w:rPr>
        <w:t>Semi-Structured Data Protection</w:t>
      </w:r>
      <w:r>
        <w:rPr>
          <w:rFonts w:hint="eastAsia"/>
          <w:b/>
          <w:sz w:val="36"/>
          <w:szCs w:val="36"/>
          <w:lang w:val="en-US" w:eastAsia="zh-CN"/>
        </w:rPr>
        <w:t xml:space="preserve"> Scheme</w:t>
      </w:r>
      <w:r>
        <w:rPr>
          <w:b/>
          <w:sz w:val="36"/>
          <w:szCs w:val="36"/>
          <w:lang w:val="en-US"/>
        </w:rPr>
        <w:t xml:space="preserve"> Based on Robust Watermarking </w:t>
      </w:r>
    </w:p>
    <w:p w14:paraId="7920F473" w14:textId="77777777" w:rsidR="0013000F" w:rsidRDefault="0013000F">
      <w:pPr>
        <w:suppressLineNumbers/>
        <w:spacing w:line="480" w:lineRule="auto"/>
        <w:rPr>
          <w:lang w:val="en-US"/>
        </w:rPr>
      </w:pPr>
    </w:p>
    <w:p w14:paraId="004EC65C" w14:textId="77777777" w:rsidR="0013000F" w:rsidRDefault="00284EAD">
      <w:pPr>
        <w:suppressLineNumbers/>
        <w:spacing w:beforeLines="100" w:before="240" w:line="300" w:lineRule="atLeast"/>
        <w:jc w:val="center"/>
        <w:rPr>
          <w:lang w:val="en-US"/>
        </w:rPr>
      </w:pPr>
      <w:bookmarkStart w:id="0" w:name="_Hlk21371891"/>
      <w:r>
        <w:rPr>
          <w:lang w:val="en-US"/>
        </w:rPr>
        <w:t>Jiahuan He</w:t>
      </w:r>
      <w:r>
        <w:rPr>
          <w:rFonts w:hint="eastAsia"/>
          <w:vertAlign w:val="superscript"/>
          <w:lang w:val="en-US" w:eastAsia="zh-CN"/>
        </w:rPr>
        <w:t>1</w:t>
      </w:r>
      <w:r>
        <w:rPr>
          <w:lang w:val="en-US"/>
        </w:rPr>
        <w:t>,</w:t>
      </w:r>
      <w:bookmarkEnd w:id="0"/>
      <w:r>
        <w:rPr>
          <w:lang w:val="en-US"/>
        </w:rPr>
        <w:t xml:space="preserve"> Qichao Ying</w:t>
      </w:r>
      <w:r>
        <w:rPr>
          <w:rFonts w:hint="eastAsia"/>
          <w:vertAlign w:val="superscript"/>
          <w:lang w:val="en-US" w:eastAsia="zh-CN"/>
        </w:rPr>
        <w:t>1</w:t>
      </w:r>
      <w:r>
        <w:rPr>
          <w:lang w:val="en-US"/>
        </w:rPr>
        <w:t>, Zhenxing Qian</w:t>
      </w:r>
      <w:r>
        <w:rPr>
          <w:rFonts w:hint="eastAsia"/>
          <w:vertAlign w:val="superscript"/>
          <w:lang w:val="en-US" w:eastAsia="zh-CN"/>
        </w:rPr>
        <w:t>2</w:t>
      </w:r>
      <w:r>
        <w:rPr>
          <w:vertAlign w:val="superscript"/>
          <w:lang w:val="en-US"/>
        </w:rPr>
        <w:t xml:space="preserve">, </w:t>
      </w:r>
      <w:r>
        <w:rPr>
          <w:rFonts w:hint="eastAsia"/>
          <w:vertAlign w:val="superscript"/>
          <w:lang w:val="en-US" w:eastAsia="zh-CN"/>
        </w:rPr>
        <w:t>*</w:t>
      </w:r>
      <w:r>
        <w:rPr>
          <w:lang w:val="en-US"/>
        </w:rPr>
        <w:t>, Guorui Feng</w:t>
      </w:r>
      <w:r>
        <w:rPr>
          <w:rFonts w:hint="eastAsia"/>
          <w:vertAlign w:val="superscript"/>
          <w:lang w:val="en-US" w:eastAsia="zh-CN"/>
        </w:rPr>
        <w:t>1</w:t>
      </w:r>
      <w:r>
        <w:rPr>
          <w:lang w:val="en-US"/>
        </w:rPr>
        <w:t>, and Xinpeng Zhang</w:t>
      </w:r>
      <w:r>
        <w:rPr>
          <w:rFonts w:hint="eastAsia"/>
          <w:vertAlign w:val="superscript"/>
          <w:lang w:val="en-US" w:eastAsia="zh-CN"/>
        </w:rPr>
        <w:t>2</w:t>
      </w:r>
    </w:p>
    <w:p w14:paraId="691C5E28" w14:textId="77777777" w:rsidR="0013000F" w:rsidRDefault="00284EAD">
      <w:pPr>
        <w:suppressLineNumbers/>
        <w:spacing w:beforeLines="100" w:before="240" w:line="300" w:lineRule="atLeast"/>
        <w:jc w:val="center"/>
        <w:rPr>
          <w:lang w:val="en-US"/>
        </w:rPr>
      </w:pPr>
      <w:r>
        <w:rPr>
          <w:rFonts w:hint="eastAsia"/>
          <w:vertAlign w:val="superscript"/>
          <w:lang w:val="en-US" w:eastAsia="zh-CN"/>
        </w:rPr>
        <w:t>1</w:t>
      </w:r>
      <w:r>
        <w:rPr>
          <w:lang w:val="en-US"/>
        </w:rPr>
        <w:t xml:space="preserve"> </w:t>
      </w:r>
      <w:r>
        <w:rPr>
          <w:lang w:val="en-US" w:eastAsia="zh-CN"/>
        </w:rPr>
        <w:t>School of Communication and Information Engineering, Shanghai University, Shanghai, China</w:t>
      </w:r>
    </w:p>
    <w:p w14:paraId="00552138" w14:textId="77777777" w:rsidR="0013000F" w:rsidRDefault="00284EAD">
      <w:pPr>
        <w:suppressLineNumbers/>
        <w:spacing w:beforeLines="100" w:before="240" w:line="300" w:lineRule="atLeast"/>
        <w:jc w:val="center"/>
        <w:rPr>
          <w:lang w:val="en-US"/>
        </w:rPr>
      </w:pPr>
      <w:r>
        <w:rPr>
          <w:rFonts w:hint="eastAsia"/>
          <w:vertAlign w:val="superscript"/>
          <w:lang w:val="en-US" w:eastAsia="zh-CN"/>
        </w:rPr>
        <w:t>2</w:t>
      </w:r>
      <w:r>
        <w:rPr>
          <w:lang w:val="en-US"/>
        </w:rPr>
        <w:t xml:space="preserve"> Shanghai Institute of Intelligent Electronics and Systems, School of Computer Science, Fudan University, Shanghai, China</w:t>
      </w:r>
    </w:p>
    <w:p w14:paraId="5CE8066F" w14:textId="77777777" w:rsidR="0013000F" w:rsidRDefault="00284EAD">
      <w:pPr>
        <w:suppressLineNumbers/>
        <w:spacing w:beforeLines="100" w:before="240" w:line="300" w:lineRule="atLeast"/>
        <w:ind w:firstLineChars="50" w:firstLine="120"/>
        <w:jc w:val="center"/>
        <w:rPr>
          <w:vertAlign w:val="superscript"/>
          <w:lang w:val="en-US" w:eastAsia="zh-CN"/>
        </w:rPr>
      </w:pPr>
      <w:r>
        <w:rPr>
          <w:lang w:val="en-US"/>
        </w:rPr>
        <w:t>* Corresponding author</w:t>
      </w:r>
      <w:r>
        <w:rPr>
          <w:rFonts w:hint="eastAsia"/>
          <w:lang w:val="en-US" w:eastAsia="zh-CN"/>
        </w:rPr>
        <w:t>:</w:t>
      </w:r>
      <w:r>
        <w:rPr>
          <w:lang w:val="en-US"/>
        </w:rPr>
        <w:t xml:space="preserve"> zxqian@</w:t>
      </w:r>
      <w:r>
        <w:rPr>
          <w:rFonts w:hint="eastAsia"/>
          <w:lang w:val="en-US" w:eastAsia="zh-CN"/>
        </w:rPr>
        <w:t>fudan</w:t>
      </w:r>
      <w:r>
        <w:rPr>
          <w:lang w:val="en-US"/>
        </w:rPr>
        <w:t>.edu.cn; Tel: +86-13764870417</w:t>
      </w:r>
    </w:p>
    <w:p w14:paraId="4C4BA6CB" w14:textId="77777777" w:rsidR="0013000F" w:rsidRDefault="0013000F">
      <w:pPr>
        <w:suppressLineNumbers/>
        <w:spacing w:beforeLines="100" w:before="240" w:line="300" w:lineRule="atLeast"/>
        <w:rPr>
          <w:lang w:val="en-US"/>
        </w:rPr>
      </w:pPr>
    </w:p>
    <w:p w14:paraId="0D4A9324" w14:textId="77777777" w:rsidR="0013000F" w:rsidRDefault="0013000F">
      <w:pPr>
        <w:suppressLineNumbers/>
        <w:spacing w:beforeLines="100" w:before="240" w:line="300" w:lineRule="atLeast"/>
        <w:rPr>
          <w:lang w:val="en-US"/>
        </w:rPr>
      </w:pPr>
    </w:p>
    <w:p w14:paraId="00FB73F2" w14:textId="77777777" w:rsidR="0013000F" w:rsidRDefault="0013000F">
      <w:pPr>
        <w:suppressLineNumbers/>
        <w:spacing w:beforeLines="100" w:before="240" w:line="300" w:lineRule="atLeast"/>
        <w:rPr>
          <w:lang w:val="en-US"/>
        </w:rPr>
      </w:pPr>
    </w:p>
    <w:p w14:paraId="499BB04E" w14:textId="77777777" w:rsidR="0013000F" w:rsidRDefault="0013000F">
      <w:pPr>
        <w:suppressLineNumbers/>
        <w:spacing w:beforeLines="100" w:before="240" w:line="300" w:lineRule="atLeast"/>
        <w:rPr>
          <w:lang w:val="en-US"/>
        </w:rPr>
      </w:pPr>
    </w:p>
    <w:p w14:paraId="74C76C50" w14:textId="77777777" w:rsidR="0013000F" w:rsidRDefault="0013000F">
      <w:pPr>
        <w:suppressLineNumbers/>
        <w:spacing w:beforeLines="100" w:before="240" w:line="300" w:lineRule="atLeast"/>
        <w:rPr>
          <w:lang w:val="en-US"/>
        </w:rPr>
      </w:pPr>
    </w:p>
    <w:p w14:paraId="21932569" w14:textId="77777777" w:rsidR="0013000F" w:rsidRDefault="0013000F">
      <w:pPr>
        <w:suppressLineNumbers/>
        <w:spacing w:beforeLines="100" w:before="240" w:line="300" w:lineRule="atLeast"/>
        <w:rPr>
          <w:lang w:val="en-US"/>
        </w:rPr>
      </w:pPr>
    </w:p>
    <w:p w14:paraId="250EF9CC" w14:textId="77777777" w:rsidR="0013000F" w:rsidRDefault="0013000F">
      <w:pPr>
        <w:suppressLineNumbers/>
        <w:spacing w:beforeLines="100" w:before="240" w:line="300" w:lineRule="atLeast"/>
        <w:rPr>
          <w:lang w:val="en-US"/>
        </w:rPr>
      </w:pPr>
    </w:p>
    <w:p w14:paraId="4A91D9FB" w14:textId="77777777" w:rsidR="0013000F" w:rsidRDefault="0013000F">
      <w:pPr>
        <w:suppressLineNumbers/>
        <w:spacing w:beforeLines="100" w:before="240" w:line="300" w:lineRule="atLeast"/>
        <w:rPr>
          <w:lang w:val="en-US"/>
        </w:rPr>
      </w:pPr>
    </w:p>
    <w:p w14:paraId="586447FA" w14:textId="77777777" w:rsidR="0013000F" w:rsidRDefault="0013000F">
      <w:pPr>
        <w:suppressLineNumbers/>
        <w:spacing w:beforeLines="100" w:before="240" w:line="300" w:lineRule="atLeast"/>
        <w:rPr>
          <w:lang w:val="en-US"/>
        </w:rPr>
      </w:pPr>
    </w:p>
    <w:p w14:paraId="1A2A1AD6" w14:textId="77777777" w:rsidR="0013000F" w:rsidRDefault="0013000F">
      <w:pPr>
        <w:suppressLineNumbers/>
        <w:spacing w:beforeLines="100" w:before="240" w:line="300" w:lineRule="atLeast"/>
        <w:rPr>
          <w:lang w:val="en-US"/>
        </w:rPr>
      </w:pPr>
    </w:p>
    <w:p w14:paraId="5C54557D" w14:textId="77777777" w:rsidR="0013000F" w:rsidRDefault="0013000F">
      <w:pPr>
        <w:suppressLineNumbers/>
        <w:spacing w:beforeLines="100" w:before="240" w:line="300" w:lineRule="atLeast"/>
        <w:rPr>
          <w:lang w:val="en-US"/>
        </w:rPr>
      </w:pPr>
    </w:p>
    <w:p w14:paraId="2A607CC5" w14:textId="77777777" w:rsidR="0013000F" w:rsidRDefault="0013000F">
      <w:pPr>
        <w:suppressLineNumbers/>
        <w:spacing w:beforeLines="100" w:before="240" w:line="300" w:lineRule="atLeast"/>
        <w:rPr>
          <w:lang w:val="en-US"/>
        </w:rPr>
      </w:pPr>
    </w:p>
    <w:p w14:paraId="529F5BAB" w14:textId="77777777" w:rsidR="0013000F" w:rsidRDefault="0013000F">
      <w:pPr>
        <w:suppressLineNumbers/>
        <w:spacing w:beforeLines="100" w:before="240" w:line="300" w:lineRule="atLeast"/>
        <w:rPr>
          <w:lang w:val="en-US"/>
        </w:rPr>
      </w:pPr>
    </w:p>
    <w:p w14:paraId="468CA19D" w14:textId="77777777" w:rsidR="0013000F" w:rsidRDefault="0013000F">
      <w:pPr>
        <w:suppressLineNumbers/>
        <w:spacing w:beforeLines="100" w:before="240" w:line="300" w:lineRule="atLeast"/>
        <w:rPr>
          <w:lang w:val="en-US"/>
        </w:rPr>
      </w:pPr>
    </w:p>
    <w:p w14:paraId="1C20CC7E" w14:textId="77777777" w:rsidR="0013000F" w:rsidRDefault="0013000F">
      <w:pPr>
        <w:suppressLineNumbers/>
        <w:spacing w:beforeLines="100" w:before="240" w:line="300" w:lineRule="atLeast"/>
        <w:rPr>
          <w:lang w:val="en-US"/>
        </w:rPr>
      </w:pPr>
    </w:p>
    <w:p w14:paraId="3151CA0D" w14:textId="77777777" w:rsidR="0013000F" w:rsidRDefault="0013000F">
      <w:pPr>
        <w:suppressLineNumbers/>
        <w:spacing w:beforeLines="100" w:before="240" w:line="300" w:lineRule="atLeast"/>
        <w:rPr>
          <w:lang w:val="en-US"/>
        </w:rPr>
      </w:pPr>
    </w:p>
    <w:p w14:paraId="29C12B1E" w14:textId="77777777" w:rsidR="0013000F" w:rsidRDefault="0013000F">
      <w:pPr>
        <w:suppressLineNumbers/>
        <w:spacing w:beforeLines="100" w:before="240" w:line="300" w:lineRule="atLeast"/>
        <w:rPr>
          <w:lang w:val="en-US"/>
        </w:rPr>
      </w:pPr>
    </w:p>
    <w:p w14:paraId="729FE1EE" w14:textId="77777777" w:rsidR="0013000F" w:rsidRDefault="00284EAD">
      <w:pPr>
        <w:spacing w:beforeLines="100" w:before="240" w:afterLines="50" w:after="120" w:line="480" w:lineRule="auto"/>
        <w:jc w:val="both"/>
        <w:rPr>
          <w:b/>
          <w:lang w:val="en-US"/>
        </w:rPr>
      </w:pPr>
      <w:r>
        <w:rPr>
          <w:b/>
          <w:lang w:val="en-US"/>
        </w:rPr>
        <w:lastRenderedPageBreak/>
        <w:t>Abstract</w:t>
      </w:r>
    </w:p>
    <w:p w14:paraId="7AAB64F6" w14:textId="77777777" w:rsidR="0013000F" w:rsidRDefault="00284EAD">
      <w:pPr>
        <w:spacing w:line="480" w:lineRule="auto"/>
        <w:ind w:firstLineChars="100" w:firstLine="240"/>
        <w:jc w:val="both"/>
        <w:rPr>
          <w:lang w:val="en-US" w:eastAsia="zh-CN"/>
        </w:rPr>
      </w:pPr>
      <w:bookmarkStart w:id="1" w:name="_Hlk21630001"/>
      <w:r>
        <w:rPr>
          <w:lang w:val="en-US" w:eastAsia="zh-CN"/>
        </w:rPr>
        <w:t xml:space="preserve">Semi-structured data is a widely used text format for data interchange and </w:t>
      </w:r>
      <w:bookmarkEnd w:id="1"/>
      <w:r>
        <w:rPr>
          <w:rFonts w:hint="eastAsia"/>
          <w:lang w:val="en-US" w:eastAsia="zh-CN"/>
        </w:rPr>
        <w:t>storage</w:t>
      </w:r>
      <w:r>
        <w:rPr>
          <w:lang w:val="en-US" w:eastAsia="zh-CN"/>
        </w:rPr>
        <w:t xml:space="preserve">. This paper proposes a robust watermarking scheme </w:t>
      </w:r>
      <w:r>
        <w:rPr>
          <w:rFonts w:hint="eastAsia"/>
          <w:lang w:val="en-US" w:eastAsia="zh-CN"/>
        </w:rPr>
        <w:t>of data</w:t>
      </w:r>
      <w:r>
        <w:rPr>
          <w:lang w:val="en-US" w:eastAsia="zh-CN"/>
        </w:rPr>
        <w:t xml:space="preserve"> protect</w:t>
      </w:r>
      <w:r>
        <w:rPr>
          <w:rFonts w:hint="eastAsia"/>
          <w:lang w:val="en-US" w:eastAsia="zh-CN"/>
        </w:rPr>
        <w:t>ion for</w:t>
      </w:r>
      <w:r>
        <w:rPr>
          <w:lang w:val="en-US" w:eastAsia="zh-CN"/>
        </w:rPr>
        <w:t xml:space="preserve"> semi-structured data</w:t>
      </w:r>
      <w:r>
        <w:rPr>
          <w:rFonts w:hint="eastAsia"/>
          <w:lang w:val="en-US" w:eastAsia="zh-CN"/>
        </w:rPr>
        <w:t>, which</w:t>
      </w:r>
      <w:r>
        <w:rPr>
          <w:lang w:val="en-US" w:eastAsia="zh-CN"/>
        </w:rPr>
        <w:t xml:space="preserve"> </w:t>
      </w:r>
      <w:r>
        <w:rPr>
          <w:rFonts w:hint="eastAsia"/>
          <w:lang w:val="en-US" w:eastAsia="zh-CN"/>
        </w:rPr>
        <w:t>uses</w:t>
      </w:r>
      <w:r>
        <w:rPr>
          <w:lang w:val="en-US" w:eastAsia="zh-CN"/>
        </w:rPr>
        <w:t xml:space="preserve"> JSON format as </w:t>
      </w:r>
      <w:r>
        <w:rPr>
          <w:rFonts w:hint="eastAsia"/>
          <w:lang w:val="en-US" w:eastAsia="zh-CN"/>
        </w:rPr>
        <w:t>an example for illustration</w:t>
      </w:r>
      <w:r>
        <w:rPr>
          <w:lang w:val="en-US" w:eastAsia="zh-CN"/>
        </w:rPr>
        <w:t xml:space="preserve">. We first parse JSON file </w:t>
      </w:r>
      <w:r>
        <w:rPr>
          <w:rFonts w:hint="eastAsia"/>
          <w:lang w:val="en-US" w:eastAsia="zh-CN"/>
        </w:rPr>
        <w:t>into a data structure of disti</w:t>
      </w:r>
      <w:r>
        <w:rPr>
          <w:lang w:val="en-US" w:eastAsia="zh-CN"/>
        </w:rPr>
        <w:t>n</w:t>
      </w:r>
      <w:r>
        <w:rPr>
          <w:rFonts w:hint="eastAsia"/>
          <w:lang w:val="en-US" w:eastAsia="zh-CN"/>
        </w:rPr>
        <w:t>ct</w:t>
      </w:r>
      <w:r>
        <w:rPr>
          <w:lang w:val="en-US" w:eastAsia="zh-CN"/>
        </w:rPr>
        <w:t xml:space="preserve"> embedding</w:t>
      </w:r>
      <w:r>
        <w:rPr>
          <w:rFonts w:hint="eastAsia"/>
          <w:lang w:val="en-US" w:eastAsia="zh-CN"/>
        </w:rPr>
        <w:t xml:space="preserve"> </w:t>
      </w:r>
      <w:r>
        <w:rPr>
          <w:lang w:val="en-US" w:eastAsia="zh-CN"/>
        </w:rPr>
        <w:t>pairs</w:t>
      </w:r>
      <w:r>
        <w:rPr>
          <w:rFonts w:hint="eastAsia"/>
          <w:lang w:val="en-US" w:eastAsia="zh-CN"/>
        </w:rPr>
        <w:t>. Afterwards, w</w:t>
      </w:r>
      <w:r>
        <w:rPr>
          <w:lang w:val="en-US" w:eastAsia="zh-CN"/>
        </w:rPr>
        <w:t xml:space="preserve">e </w:t>
      </w:r>
      <w:r>
        <w:rPr>
          <w:rFonts w:hint="eastAsia"/>
          <w:lang w:val="en-US" w:eastAsia="zh-CN"/>
        </w:rPr>
        <w:t xml:space="preserve">generate a transfer matrix to </w:t>
      </w:r>
      <w:r>
        <w:rPr>
          <w:lang w:val="en-US" w:eastAsia="zh-CN"/>
        </w:rPr>
        <w:t>get</w:t>
      </w:r>
      <w:r>
        <w:rPr>
          <w:rFonts w:hint="eastAsia"/>
          <w:lang w:val="en-US" w:eastAsia="zh-CN"/>
        </w:rPr>
        <w:t xml:space="preserve"> the intermediate sequences, which are then encoded using </w:t>
      </w:r>
      <w:r>
        <w:rPr>
          <w:lang w:val="en-US"/>
        </w:rPr>
        <w:t>error-correction</w:t>
      </w:r>
      <w:r>
        <w:rPr>
          <w:rFonts w:hint="eastAsia"/>
          <w:lang w:val="en-US" w:eastAsia="zh-CN"/>
        </w:rPr>
        <w:t xml:space="preserve"> codes and embedded into</w:t>
      </w:r>
      <w:r>
        <w:rPr>
          <w:lang w:val="en-US" w:eastAsia="zh-CN"/>
        </w:rPr>
        <w:t xml:space="preserve"> </w:t>
      </w:r>
      <w:r>
        <w:rPr>
          <w:rFonts w:hint="eastAsia"/>
          <w:lang w:val="en-US" w:eastAsia="zh-CN"/>
        </w:rPr>
        <w:t>the</w:t>
      </w:r>
      <w:r>
        <w:rPr>
          <w:lang w:val="en-US" w:eastAsia="zh-CN"/>
        </w:rPr>
        <w:t xml:space="preserve"> pair</w:t>
      </w:r>
      <w:r>
        <w:rPr>
          <w:rFonts w:hint="eastAsia"/>
          <w:lang w:val="en-US" w:eastAsia="zh-CN"/>
        </w:rPr>
        <w:t>s</w:t>
      </w:r>
      <w:r>
        <w:rPr>
          <w:lang w:val="en-US" w:eastAsia="zh-CN"/>
        </w:rPr>
        <w:t xml:space="preserve">. A private key </w:t>
      </w:r>
      <w:r>
        <w:rPr>
          <w:rFonts w:hint="eastAsia"/>
          <w:lang w:val="en-US" w:eastAsia="zh-CN"/>
        </w:rPr>
        <w:t>is shared by the data hider and the recipient</w:t>
      </w:r>
      <w:r>
        <w:rPr>
          <w:lang w:val="en-US" w:eastAsia="zh-CN"/>
        </w:rPr>
        <w:t xml:space="preserve"> to resist collusion attack</w:t>
      </w:r>
      <w:r>
        <w:rPr>
          <w:rFonts w:hint="eastAsia"/>
          <w:lang w:val="en-US" w:eastAsia="zh-CN"/>
        </w:rPr>
        <w:t>s</w:t>
      </w:r>
      <w:r>
        <w:rPr>
          <w:lang w:val="en-US" w:eastAsia="zh-CN"/>
        </w:rPr>
        <w:t>.</w:t>
      </w:r>
      <w:r>
        <w:rPr>
          <w:rFonts w:hint="eastAsia"/>
          <w:lang w:val="en-US" w:eastAsia="zh-CN"/>
        </w:rPr>
        <w:t xml:space="preserve"> </w:t>
      </w:r>
      <w:r>
        <w:rPr>
          <w:lang w:val="en-US" w:eastAsia="zh-CN"/>
        </w:rPr>
        <w:t xml:space="preserve">On the recipient’s side, </w:t>
      </w:r>
      <w:r>
        <w:rPr>
          <w:rFonts w:hint="eastAsia"/>
          <w:lang w:val="en-US" w:eastAsia="zh-CN"/>
        </w:rPr>
        <w:t>data</w:t>
      </w:r>
      <w:r>
        <w:rPr>
          <w:lang w:val="en-US" w:eastAsia="zh-CN"/>
        </w:rPr>
        <w:t xml:space="preserve"> extraction can be </w:t>
      </w:r>
      <w:r>
        <w:rPr>
          <w:rFonts w:hint="eastAsia"/>
          <w:lang w:val="en-US" w:eastAsia="zh-CN"/>
        </w:rPr>
        <w:t xml:space="preserve">successfully carried out even the received stego </w:t>
      </w:r>
      <w:r>
        <w:rPr>
          <w:lang w:val="en-US" w:eastAsia="zh-CN"/>
        </w:rPr>
        <w:t>data</w:t>
      </w:r>
      <w:r>
        <w:rPr>
          <w:rFonts w:hint="eastAsia"/>
          <w:lang w:val="en-US" w:eastAsia="zh-CN"/>
        </w:rPr>
        <w:t xml:space="preserve"> are tampered</w:t>
      </w:r>
      <w:r>
        <w:rPr>
          <w:lang w:val="en-US" w:eastAsia="zh-CN"/>
        </w:rPr>
        <w:t xml:space="preserve">. The imperceptibility is realized by embedding data into the less significant digits of numeric data in the cover file. </w:t>
      </w:r>
      <w:r>
        <w:rPr>
          <w:rFonts w:hint="eastAsia"/>
          <w:lang w:val="en-US" w:eastAsia="zh-CN"/>
        </w:rPr>
        <w:t>The proposed scheme can be extended on several other formats. The</w:t>
      </w:r>
      <w:r>
        <w:rPr>
          <w:lang w:val="en-US" w:eastAsia="zh-CN"/>
        </w:rPr>
        <w:t xml:space="preserve"> experimental results show that the proposed scheme is robust to </w:t>
      </w:r>
      <w:r>
        <w:rPr>
          <w:rFonts w:hint="eastAsia"/>
          <w:lang w:val="en-US" w:eastAsia="zh-CN"/>
        </w:rPr>
        <w:t>various kinds of typical attacks such as contextual truncating, modification, redundancy addition, etc</w:t>
      </w:r>
      <w:r>
        <w:rPr>
          <w:lang w:val="en-US" w:eastAsia="zh-CN"/>
        </w:rPr>
        <w:t>.</w:t>
      </w:r>
      <w:r>
        <w:rPr>
          <w:rFonts w:hint="eastAsia"/>
          <w:lang w:val="en-US" w:eastAsia="zh-CN"/>
        </w:rPr>
        <w:t xml:space="preserve"> </w:t>
      </w:r>
    </w:p>
    <w:p w14:paraId="1C4D3B2A" w14:textId="77777777" w:rsidR="0013000F" w:rsidRDefault="00284EAD">
      <w:pPr>
        <w:spacing w:beforeLines="100" w:before="240" w:afterLines="100" w:after="240" w:line="480" w:lineRule="auto"/>
        <w:jc w:val="both"/>
        <w:rPr>
          <w:lang w:val="en-US"/>
        </w:rPr>
      </w:pPr>
      <w:r>
        <w:rPr>
          <w:b/>
          <w:bCs/>
          <w:iCs/>
          <w:lang w:val="en-US"/>
        </w:rPr>
        <w:t>Keywords</w:t>
      </w:r>
      <w:r>
        <w:rPr>
          <w:i/>
          <w:lang w:val="en-US"/>
        </w:rPr>
        <w:t>:</w:t>
      </w:r>
      <w:r>
        <w:rPr>
          <w:lang w:val="en-US"/>
        </w:rPr>
        <w:t xml:space="preserve"> Copyright protection, collusion attack, semi-structured data, watermarking.</w:t>
      </w:r>
    </w:p>
    <w:p w14:paraId="59E36F3B" w14:textId="77777777" w:rsidR="0013000F" w:rsidRDefault="00284EAD">
      <w:pPr>
        <w:pStyle w:val="1"/>
        <w:spacing w:line="480" w:lineRule="auto"/>
      </w:pPr>
      <w:r>
        <w:t>1. Introduction</w:t>
      </w:r>
    </w:p>
    <w:p w14:paraId="052F1463" w14:textId="77777777" w:rsidR="0013000F" w:rsidRDefault="00284EAD">
      <w:pPr>
        <w:spacing w:line="480" w:lineRule="auto"/>
        <w:ind w:firstLineChars="100" w:firstLine="240"/>
        <w:jc w:val="both"/>
        <w:rPr>
          <w:lang w:val="en-US" w:eastAsia="zh-CN"/>
        </w:rPr>
      </w:pPr>
      <w:r>
        <w:rPr>
          <w:rFonts w:hint="eastAsia"/>
          <w:lang w:val="en-US" w:eastAsia="zh-CN"/>
        </w:rPr>
        <w:t>S</w:t>
      </w:r>
      <w:r>
        <w:rPr>
          <w:lang w:val="en-US" w:eastAsia="zh-CN"/>
        </w:rPr>
        <w:t>emi-structured data</w:t>
      </w:r>
      <w:r>
        <w:rPr>
          <w:rFonts w:hint="eastAsia"/>
          <w:lang w:val="en-US" w:eastAsia="zh-CN"/>
        </w:rPr>
        <w:t xml:space="preserve"> are widely used for information storage and data </w:t>
      </w:r>
      <w:r>
        <w:rPr>
          <w:lang w:val="en-US" w:eastAsia="zh-CN"/>
        </w:rPr>
        <w:t>interchange</w:t>
      </w:r>
      <w:r>
        <w:rPr>
          <w:rFonts w:hint="eastAsia"/>
          <w:lang w:val="en-US" w:eastAsia="zh-CN"/>
        </w:rPr>
        <w:t xml:space="preserve"> for its convenience and efficiency in data transmission. </w:t>
      </w:r>
      <w:r>
        <w:rPr>
          <w:lang w:val="en-US"/>
        </w:rPr>
        <w:t xml:space="preserve"> </w:t>
      </w:r>
      <w:r>
        <w:rPr>
          <w:rFonts w:hint="eastAsia"/>
          <w:lang w:val="en-US" w:eastAsia="zh-CN"/>
        </w:rPr>
        <w:t>It</w:t>
      </w:r>
      <w:r>
        <w:rPr>
          <w:lang w:val="en-US" w:eastAsia="zh-CN"/>
        </w:rPr>
        <w:t xml:space="preserve"> is a form of data which contains tags to separate semantic elements and </w:t>
      </w:r>
      <w:r>
        <w:rPr>
          <w:rFonts w:hint="eastAsia"/>
          <w:lang w:val="en-US" w:eastAsia="zh-CN"/>
        </w:rPr>
        <w:t>allows</w:t>
      </w:r>
      <w:r>
        <w:rPr>
          <w:lang w:val="en-US" w:eastAsia="zh-CN"/>
        </w:rPr>
        <w:t xml:space="preserve"> hierarchies of records and fields within the data</w:t>
      </w:r>
      <w:r>
        <w:rPr>
          <w:rFonts w:hint="eastAsia"/>
          <w:lang w:val="en-US" w:eastAsia="zh-CN"/>
        </w:rPr>
        <w:t>. Some typical applications of se</w:t>
      </w:r>
      <w:r>
        <w:rPr>
          <w:lang w:val="en-US" w:eastAsia="zh-CN"/>
        </w:rPr>
        <w:t>mi-structured data</w:t>
      </w:r>
      <w:r>
        <w:rPr>
          <w:rFonts w:hint="eastAsia"/>
          <w:lang w:val="en-US" w:eastAsia="zh-CN"/>
        </w:rPr>
        <w:t xml:space="preserve"> are </w:t>
      </w:r>
      <w:r>
        <w:rPr>
          <w:lang w:val="en-US" w:eastAsia="zh-CN"/>
        </w:rPr>
        <w:t>Extensible Markup Language (XML)</w:t>
      </w:r>
      <w:r>
        <w:rPr>
          <w:rFonts w:hint="eastAsia"/>
          <w:lang w:val="en-US" w:eastAsia="zh-CN"/>
        </w:rPr>
        <w:t xml:space="preserve">, </w:t>
      </w:r>
      <w:r>
        <w:rPr>
          <w:lang w:val="en-US" w:eastAsia="zh-CN"/>
        </w:rPr>
        <w:t>JavaScript Object Notation</w:t>
      </w:r>
      <w:r>
        <w:rPr>
          <w:rFonts w:hint="eastAsia"/>
          <w:lang w:val="en-US" w:eastAsia="zh-CN"/>
        </w:rPr>
        <w:t xml:space="preserve"> </w:t>
      </w:r>
      <w:r>
        <w:rPr>
          <w:lang w:val="en-US" w:eastAsia="zh-CN"/>
        </w:rPr>
        <w:t>(</w:t>
      </w:r>
      <w:r>
        <w:rPr>
          <w:rFonts w:hint="eastAsia"/>
          <w:lang w:val="en-US" w:eastAsia="zh-CN"/>
        </w:rPr>
        <w:t>JSON</w:t>
      </w:r>
      <w:r>
        <w:rPr>
          <w:lang w:val="en-US" w:eastAsia="zh-CN"/>
        </w:rPr>
        <w:t>)</w:t>
      </w:r>
      <w:r>
        <w:rPr>
          <w:rFonts w:hint="eastAsia"/>
          <w:lang w:val="en-US" w:eastAsia="zh-CN"/>
        </w:rPr>
        <w:t>, etc. Nowadays, the dissemination of digital content and data</w:t>
      </w:r>
      <w:r>
        <w:rPr>
          <w:lang w:val="en-US"/>
        </w:rPr>
        <w:t xml:space="preserve"> has brought about </w:t>
      </w:r>
      <w:r>
        <w:rPr>
          <w:rFonts w:hint="eastAsia"/>
          <w:lang w:val="en-US" w:eastAsia="zh-CN"/>
        </w:rPr>
        <w:t>a series of problems</w:t>
      </w:r>
      <w:r>
        <w:rPr>
          <w:lang w:val="en-US"/>
        </w:rPr>
        <w:t xml:space="preserve">, for example, </w:t>
      </w:r>
      <w:r>
        <w:rPr>
          <w:rFonts w:hint="eastAsia"/>
          <w:lang w:val="en-US" w:eastAsia="zh-CN"/>
        </w:rPr>
        <w:t xml:space="preserve">contextual </w:t>
      </w:r>
      <w:r>
        <w:rPr>
          <w:lang w:val="en-US"/>
        </w:rPr>
        <w:t>tampering and illegal duplication</w:t>
      </w:r>
      <w:r>
        <w:rPr>
          <w:rFonts w:hint="eastAsia"/>
          <w:lang w:val="en-US" w:eastAsia="zh-CN"/>
        </w:rPr>
        <w:t xml:space="preserve">. The </w:t>
      </w:r>
      <w:r>
        <w:rPr>
          <w:lang w:val="en-US" w:eastAsia="zh-CN"/>
        </w:rPr>
        <w:t>prevalence</w:t>
      </w:r>
      <w:r>
        <w:rPr>
          <w:rFonts w:hint="eastAsia"/>
          <w:lang w:val="en-US" w:eastAsia="zh-CN"/>
        </w:rPr>
        <w:t xml:space="preserve"> of semi-structured data highlights the importance of the protection of data and their copyrights</w:t>
      </w:r>
      <w:r>
        <w:rPr>
          <w:lang w:val="en-US"/>
        </w:rPr>
        <w:t xml:space="preserve">. </w:t>
      </w:r>
    </w:p>
    <w:p w14:paraId="7A2DC74B" w14:textId="77777777" w:rsidR="0013000F" w:rsidRDefault="00284EAD">
      <w:pPr>
        <w:spacing w:line="480" w:lineRule="auto"/>
        <w:ind w:firstLineChars="100" w:firstLine="240"/>
        <w:jc w:val="both"/>
        <w:rPr>
          <w:lang w:val="en-US" w:eastAsia="zh-CN"/>
        </w:rPr>
      </w:pPr>
      <w:r>
        <w:rPr>
          <w:lang w:val="en-US"/>
        </w:rPr>
        <w:t>Digital watermarking has been used in copyright protection and content authentication</w:t>
      </w:r>
      <w:r>
        <w:rPr>
          <w:rFonts w:hint="eastAsia"/>
          <w:lang w:val="en-US" w:eastAsia="zh-CN"/>
        </w:rPr>
        <w:t xml:space="preserve"> for various kinds of</w:t>
      </w:r>
      <w:r>
        <w:rPr>
          <w:lang w:val="en-US"/>
        </w:rPr>
        <w:t xml:space="preserve"> </w:t>
      </w:r>
      <w:r>
        <w:rPr>
          <w:rFonts w:hint="eastAsia"/>
          <w:lang w:val="en-US" w:eastAsia="zh-CN"/>
        </w:rPr>
        <w:t>data formats</w:t>
      </w:r>
      <w:r>
        <w:rPr>
          <w:lang w:val="en-US"/>
        </w:rPr>
        <w:t>.</w:t>
      </w:r>
      <w:r>
        <w:rPr>
          <w:rFonts w:hint="eastAsia"/>
          <w:lang w:val="en-US" w:eastAsia="zh-CN"/>
        </w:rPr>
        <w:t xml:space="preserve"> Secret</w:t>
      </w:r>
      <w:r>
        <w:rPr>
          <w:lang w:val="en-US"/>
        </w:rPr>
        <w:t xml:space="preserve"> data </w:t>
      </w:r>
      <w:r>
        <w:rPr>
          <w:rFonts w:hint="eastAsia"/>
          <w:lang w:val="en-US" w:eastAsia="zh-CN"/>
        </w:rPr>
        <w:t xml:space="preserve">are embedded </w:t>
      </w:r>
      <w:r>
        <w:rPr>
          <w:lang w:val="en-US"/>
        </w:rPr>
        <w:t xml:space="preserve">into the </w:t>
      </w:r>
      <w:r>
        <w:rPr>
          <w:rFonts w:hint="eastAsia"/>
          <w:lang w:val="en-US" w:eastAsia="zh-CN"/>
        </w:rPr>
        <w:t>cover data</w:t>
      </w:r>
      <w:r>
        <w:rPr>
          <w:lang w:val="en-US"/>
        </w:rPr>
        <w:t xml:space="preserve"> </w:t>
      </w:r>
      <w:r>
        <w:rPr>
          <w:rFonts w:hint="eastAsia"/>
          <w:lang w:val="en-US" w:eastAsia="zh-CN"/>
        </w:rPr>
        <w:t>in</w:t>
      </w:r>
      <w:r>
        <w:rPr>
          <w:lang w:val="en-US"/>
        </w:rPr>
        <w:t xml:space="preserve"> an imperceptible way</w:t>
      </w:r>
      <w:r>
        <w:rPr>
          <w:rFonts w:hint="eastAsia"/>
          <w:lang w:val="en-US" w:eastAsia="zh-CN"/>
        </w:rPr>
        <w:t xml:space="preserve">, </w:t>
      </w:r>
      <w:r>
        <w:rPr>
          <w:rFonts w:hint="eastAsia"/>
          <w:lang w:val="en-US" w:eastAsia="zh-CN"/>
        </w:rPr>
        <w:lastRenderedPageBreak/>
        <w:t>and can be successfully extracted regardless of attacks during data transmission</w:t>
      </w:r>
      <w:r>
        <w:rPr>
          <w:lang w:val="en-US"/>
        </w:rPr>
        <w:t>.</w:t>
      </w:r>
      <w:r>
        <w:t xml:space="preserve"> </w:t>
      </w:r>
      <w:r>
        <w:rPr>
          <w:lang w:val="en-US"/>
        </w:rPr>
        <w:t xml:space="preserve">Robustness and fidelity are two basic requirements for digital watermarking. </w:t>
      </w:r>
      <w:r>
        <w:rPr>
          <w:rFonts w:hint="eastAsia"/>
          <w:lang w:val="en-US" w:eastAsia="zh-CN"/>
        </w:rPr>
        <w:t>T</w:t>
      </w:r>
      <w:r>
        <w:rPr>
          <w:lang w:val="en-US"/>
        </w:rPr>
        <w:t>he</w:t>
      </w:r>
      <w:r>
        <w:rPr>
          <w:rFonts w:hint="eastAsia"/>
          <w:lang w:val="en-US" w:eastAsia="zh-CN"/>
        </w:rPr>
        <w:t xml:space="preserve"> </w:t>
      </w:r>
      <w:r>
        <w:rPr>
          <w:lang w:val="en-US"/>
        </w:rPr>
        <w:t>embedded watermark must be robust enough against a variety of possible attacks</w:t>
      </w:r>
      <w:r>
        <w:rPr>
          <w:rFonts w:hint="eastAsia"/>
          <w:lang w:val="en-US" w:eastAsia="zh-CN"/>
        </w:rPr>
        <w:t xml:space="preserve"> such as contextual truncating or tampering that can </w:t>
      </w:r>
      <w:r>
        <w:rPr>
          <w:lang w:val="en-US"/>
        </w:rPr>
        <w:t>destroy the watermark existence</w:t>
      </w:r>
      <w:r>
        <w:rPr>
          <w:rFonts w:hint="eastAsia"/>
          <w:lang w:val="en-US" w:eastAsia="zh-CN"/>
        </w:rPr>
        <w:t>. Meanwhile</w:t>
      </w:r>
      <w:r>
        <w:rPr>
          <w:lang w:val="en-US" w:eastAsia="zh-CN"/>
        </w:rPr>
        <w:t xml:space="preserve">, the watermarked </w:t>
      </w:r>
      <w:r>
        <w:rPr>
          <w:rFonts w:hint="eastAsia"/>
          <w:lang w:val="en-US" w:eastAsia="zh-CN"/>
        </w:rPr>
        <w:t>data</w:t>
      </w:r>
      <w:r>
        <w:rPr>
          <w:lang w:val="en-US" w:eastAsia="zh-CN"/>
        </w:rPr>
        <w:t xml:space="preserve"> </w:t>
      </w:r>
      <w:r>
        <w:rPr>
          <w:rFonts w:hint="eastAsia"/>
          <w:lang w:val="en-US" w:eastAsia="zh-CN"/>
        </w:rPr>
        <w:t>need to</w:t>
      </w:r>
      <w:r>
        <w:rPr>
          <w:lang w:val="en-US" w:eastAsia="zh-CN"/>
        </w:rPr>
        <w:t xml:space="preserve"> be close enough to the </w:t>
      </w:r>
      <w:r>
        <w:rPr>
          <w:rFonts w:hint="eastAsia"/>
          <w:lang w:val="en-US" w:eastAsia="zh-CN"/>
        </w:rPr>
        <w:t>original</w:t>
      </w:r>
      <w:r>
        <w:rPr>
          <w:lang w:val="en-US" w:eastAsia="zh-CN"/>
        </w:rPr>
        <w:t xml:space="preserve"> </w:t>
      </w:r>
      <w:r>
        <w:rPr>
          <w:rFonts w:hint="eastAsia"/>
          <w:lang w:val="en-US" w:eastAsia="zh-CN"/>
        </w:rPr>
        <w:t>data</w:t>
      </w:r>
      <w:r>
        <w:rPr>
          <w:lang w:val="en-US" w:eastAsia="zh-CN"/>
        </w:rPr>
        <w:t xml:space="preserve"> so</w:t>
      </w:r>
      <w:r>
        <w:rPr>
          <w:rFonts w:hint="eastAsia"/>
          <w:lang w:val="en-US" w:eastAsia="zh-CN"/>
        </w:rPr>
        <w:t xml:space="preserve"> </w:t>
      </w:r>
      <w:r>
        <w:rPr>
          <w:lang w:val="en-US" w:eastAsia="zh-CN"/>
        </w:rPr>
        <w:t xml:space="preserve">that </w:t>
      </w:r>
      <w:r>
        <w:rPr>
          <w:rFonts w:hint="eastAsia"/>
          <w:lang w:val="en-US" w:eastAsia="zh-CN"/>
        </w:rPr>
        <w:t>users can barely</w:t>
      </w:r>
      <w:r>
        <w:rPr>
          <w:lang w:val="en-US" w:eastAsia="zh-CN"/>
        </w:rPr>
        <w:t xml:space="preserve"> distinguish the differences between them. Generally, there is a trade-off</w:t>
      </w:r>
      <w:r>
        <w:rPr>
          <w:rFonts w:hint="eastAsia"/>
          <w:lang w:val="en-US" w:eastAsia="zh-CN"/>
        </w:rPr>
        <w:t xml:space="preserve"> </w:t>
      </w:r>
      <w:r>
        <w:rPr>
          <w:lang w:val="en-US" w:eastAsia="zh-CN"/>
        </w:rPr>
        <w:t>between robustness and fidelity</w:t>
      </w:r>
      <w:r>
        <w:rPr>
          <w:rFonts w:hint="eastAsia"/>
          <w:lang w:val="en-US" w:eastAsia="zh-CN"/>
        </w:rPr>
        <w:t>. A</w:t>
      </w:r>
      <w:r>
        <w:rPr>
          <w:lang w:val="en-US" w:eastAsia="zh-CN"/>
        </w:rPr>
        <w:t xml:space="preserve"> stronger robustness usually causes lower fidelity, and vice versa.</w:t>
      </w:r>
    </w:p>
    <w:p w14:paraId="3E385C90" w14:textId="2F176D7E" w:rsidR="0013000F" w:rsidRDefault="00284EAD" w:rsidP="00284EAD">
      <w:pPr>
        <w:spacing w:line="480" w:lineRule="auto"/>
        <w:ind w:firstLineChars="100" w:firstLine="240"/>
        <w:jc w:val="both"/>
        <w:rPr>
          <w:lang w:val="en-US"/>
        </w:rPr>
        <w:pPrChange w:id="2" w:author="admin" w:date="2019-12-18T15:59:00Z">
          <w:pPr>
            <w:spacing w:line="480" w:lineRule="auto"/>
            <w:jc w:val="both"/>
          </w:pPr>
        </w:pPrChange>
      </w:pPr>
      <w:r>
        <w:rPr>
          <w:rFonts w:hint="eastAsia"/>
          <w:lang w:val="en-US" w:eastAsia="zh-CN"/>
        </w:rPr>
        <w:t>In the last decades, r</w:t>
      </w:r>
      <w:r>
        <w:rPr>
          <w:lang w:val="en-US"/>
        </w:rPr>
        <w:t xml:space="preserve">esearchers </w:t>
      </w:r>
      <w:r>
        <w:rPr>
          <w:rFonts w:hint="eastAsia"/>
          <w:lang w:val="en-US" w:eastAsia="zh-CN"/>
        </w:rPr>
        <w:t>mainly focus</w:t>
      </w:r>
      <w:r>
        <w:rPr>
          <w:lang w:val="en-US"/>
        </w:rPr>
        <w:t xml:space="preserve"> on </w:t>
      </w:r>
      <w:r>
        <w:rPr>
          <w:rFonts w:hint="eastAsia"/>
          <w:lang w:val="en-US" w:eastAsia="zh-CN"/>
        </w:rPr>
        <w:t xml:space="preserve">the advancement of </w:t>
      </w:r>
      <w:r>
        <w:rPr>
          <w:lang w:val="en-US"/>
        </w:rPr>
        <w:t xml:space="preserve">watermarking technology </w:t>
      </w:r>
      <w:r>
        <w:rPr>
          <w:rFonts w:hint="eastAsia"/>
          <w:lang w:val="en-US" w:eastAsia="zh-CN"/>
        </w:rPr>
        <w:t>in</w:t>
      </w:r>
      <w:r>
        <w:rPr>
          <w:lang w:val="en-US"/>
        </w:rPr>
        <w:t xml:space="preserve"> multimedia, including </w:t>
      </w:r>
      <w:ins w:id="3" w:author="admin" w:date="2019-12-18T15:51:00Z">
        <w:r>
          <w:rPr>
            <w:rFonts w:hint="eastAsia"/>
            <w:lang w:val="en-US" w:eastAsia="zh-CN"/>
          </w:rPr>
          <w:t xml:space="preserve">algorithms for </w:t>
        </w:r>
      </w:ins>
      <w:r>
        <w:rPr>
          <w:lang w:val="en-US"/>
        </w:rPr>
        <w:t>audio</w:t>
      </w:r>
      <w:r>
        <w:rPr>
          <w:rFonts w:hint="eastAsia"/>
          <w:lang w:val="en-US" w:eastAsia="zh-CN"/>
        </w:rPr>
        <w:t xml:space="preserve"> [</w:t>
      </w:r>
      <w:ins w:id="4" w:author="admin" w:date="2019-12-18T15:50:00Z">
        <w:r>
          <w:rPr>
            <w:rFonts w:hint="eastAsia"/>
            <w:lang w:val="en-US" w:eastAsia="zh-CN"/>
          </w:rPr>
          <w:t>1-3</w:t>
        </w:r>
      </w:ins>
      <w:r>
        <w:rPr>
          <w:rFonts w:hint="eastAsia"/>
          <w:lang w:val="en-US" w:eastAsia="zh-CN"/>
        </w:rPr>
        <w:t>]</w:t>
      </w:r>
      <w:r>
        <w:rPr>
          <w:lang w:val="en-US"/>
        </w:rPr>
        <w:t xml:space="preserve">, image </w:t>
      </w:r>
      <w:ins w:id="5" w:author="admin" w:date="2019-12-18T15:51:00Z">
        <w:r>
          <w:rPr>
            <w:rFonts w:hint="eastAsia"/>
            <w:lang w:val="en-US" w:eastAsia="zh-CN"/>
          </w:rPr>
          <w:t>[</w:t>
        </w:r>
      </w:ins>
      <w:ins w:id="6" w:author="admin" w:date="2019-12-18T15:52:00Z">
        <w:r>
          <w:rPr>
            <w:rFonts w:hint="eastAsia"/>
            <w:lang w:val="en-US" w:eastAsia="zh-CN"/>
          </w:rPr>
          <w:t>4-8</w:t>
        </w:r>
      </w:ins>
      <w:ins w:id="7" w:author="admin" w:date="2019-12-18T15:51:00Z">
        <w:r>
          <w:rPr>
            <w:rFonts w:hint="eastAsia"/>
            <w:lang w:val="en-US" w:eastAsia="zh-CN"/>
          </w:rPr>
          <w:t>]</w:t>
        </w:r>
      </w:ins>
      <w:r>
        <w:rPr>
          <w:lang w:val="en-US"/>
        </w:rPr>
        <w:t>and video</w:t>
      </w:r>
      <w:ins w:id="8" w:author="admin" w:date="2019-12-18T15:52:00Z">
        <w:r>
          <w:rPr>
            <w:rFonts w:hint="eastAsia"/>
            <w:lang w:val="en-US" w:eastAsia="zh-CN"/>
          </w:rPr>
          <w:t xml:space="preserve"> [9-11]</w:t>
        </w:r>
      </w:ins>
      <w:r>
        <w:rPr>
          <w:lang w:val="en-US"/>
        </w:rPr>
        <w:t xml:space="preserve">. Researchers have also proposed </w:t>
      </w:r>
      <w:r>
        <w:rPr>
          <w:rFonts w:hint="eastAsia"/>
          <w:lang w:val="en-US" w:eastAsia="zh-CN"/>
        </w:rPr>
        <w:t>many</w:t>
      </w:r>
      <w:r>
        <w:rPr>
          <w:lang w:val="en-US"/>
        </w:rPr>
        <w:t xml:space="preserve"> watermarking schemes for text</w:t>
      </w:r>
      <w:r>
        <w:rPr>
          <w:lang w:val="en-US" w:eastAsia="zh-CN"/>
        </w:rPr>
        <w:t>s</w:t>
      </w:r>
      <w:r>
        <w:rPr>
          <w:lang w:val="en-US"/>
        </w:rPr>
        <w:t xml:space="preserve"> and database</w:t>
      </w:r>
      <w:r>
        <w:rPr>
          <w:lang w:val="en-US" w:eastAsia="zh-CN"/>
        </w:rPr>
        <w:t>s</w:t>
      </w:r>
      <w:r>
        <w:rPr>
          <w:lang w:val="en-US"/>
        </w:rPr>
        <w:t xml:space="preserve">. For text watermarking, a typical method is </w:t>
      </w:r>
      <w:r>
        <w:rPr>
          <w:lang w:val="en-US" w:eastAsia="zh-CN"/>
        </w:rPr>
        <w:t xml:space="preserve">conducting data embedding </w:t>
      </w:r>
      <w:r>
        <w:rPr>
          <w:lang w:val="en-US"/>
        </w:rPr>
        <w:t>based on document structures</w:t>
      </w:r>
      <w:r>
        <w:rPr>
          <w:lang w:val="en-US" w:eastAsia="zh-CN"/>
        </w:rPr>
        <w:t xml:space="preserve"> by</w:t>
      </w:r>
      <w:r>
        <w:rPr>
          <w:lang w:val="en-US"/>
        </w:rPr>
        <w:t xml:space="preserve"> shifting rows and columns [15]. In semantic schemes, He et al. [16] use</w:t>
      </w:r>
      <w:r>
        <w:rPr>
          <w:rFonts w:hint="eastAsia"/>
          <w:lang w:val="en-US" w:eastAsia="zh-CN"/>
        </w:rPr>
        <w:t>s</w:t>
      </w:r>
      <w:r>
        <w:rPr>
          <w:lang w:val="en-US"/>
        </w:rPr>
        <w:t xml:space="preserve"> synonym of the substitution and chaotic map to embed the watermark. In syntactic schemes, Mali et al. [17] propose</w:t>
      </w:r>
      <w:r>
        <w:rPr>
          <w:rFonts w:hint="eastAsia"/>
          <w:lang w:val="en-US" w:eastAsia="zh-CN"/>
        </w:rPr>
        <w:t>s</w:t>
      </w:r>
      <w:r>
        <w:rPr>
          <w:lang w:val="en-US"/>
        </w:rPr>
        <w:t xml:space="preserve"> a technique which used grammatical rules like conjunctions and pronouns to generate the watermark. Image-based schemes </w:t>
      </w:r>
      <w:r>
        <w:rPr>
          <w:lang w:val="en-US" w:eastAsia="zh-CN"/>
        </w:rPr>
        <w:t xml:space="preserve">[18] convert the text into an image at first. </w:t>
      </w:r>
      <w:r>
        <w:rPr>
          <w:lang w:val="en-US"/>
        </w:rPr>
        <w:t>For the certain document format, Zhang et al. [19] define</w:t>
      </w:r>
      <w:r>
        <w:rPr>
          <w:rFonts w:hint="eastAsia"/>
          <w:lang w:val="en-US" w:eastAsia="zh-CN"/>
        </w:rPr>
        <w:t>s</w:t>
      </w:r>
      <w:r>
        <w:rPr>
          <w:lang w:val="en-US"/>
        </w:rPr>
        <w:t xml:space="preserve"> new characters using TrueType for Microsoft Word to embed the watermark into the Word document. Kuribayashi et al. [20] propose</w:t>
      </w:r>
      <w:r>
        <w:rPr>
          <w:rFonts w:hint="eastAsia"/>
          <w:lang w:val="en-US" w:eastAsia="zh-CN"/>
        </w:rPr>
        <w:t>s</w:t>
      </w:r>
      <w:r>
        <w:rPr>
          <w:lang w:val="en-US"/>
        </w:rPr>
        <w:t xml:space="preserve"> a scheme which used the spaces between words and lines for PDF format. </w:t>
      </w:r>
      <w:r>
        <w:rPr>
          <w:rFonts w:hint="eastAsia"/>
          <w:lang w:val="en-US" w:eastAsia="zh-CN"/>
        </w:rPr>
        <w:t>D</w:t>
      </w:r>
      <w:r>
        <w:rPr>
          <w:lang w:val="en-US"/>
        </w:rPr>
        <w:t xml:space="preserve">atabase watermarking schemes can be classified into two types: distortion-based watermarking and distortion-free watermarking [21-22]. The distortion-free watermarking uses the data itself to generate watermarks and is generally a fragile watermark. Oppositely, the distortion-based watermarking schemes modify the data with the minimal impact to embed the watermark. The watermarking technology </w:t>
      </w:r>
      <w:r>
        <w:rPr>
          <w:lang w:val="en-US" w:eastAsia="zh-CN"/>
        </w:rPr>
        <w:t xml:space="preserve">utilizing </w:t>
      </w:r>
      <w:r>
        <w:rPr>
          <w:rFonts w:hint="eastAsia"/>
          <w:lang w:val="en-US" w:eastAsia="zh-CN"/>
        </w:rPr>
        <w:t xml:space="preserve">contextual </w:t>
      </w:r>
      <w:r>
        <w:rPr>
          <w:lang w:val="en-US" w:eastAsia="zh-CN"/>
        </w:rPr>
        <w:t>redundancy</w:t>
      </w:r>
      <w:r>
        <w:rPr>
          <w:lang w:val="en-US"/>
        </w:rPr>
        <w:t xml:space="preserve"> [23] embed the watermark in the redundant bits </w:t>
      </w:r>
      <w:r>
        <w:rPr>
          <w:lang w:val="en-US" w:eastAsia="zh-CN"/>
        </w:rPr>
        <w:t>or meaningless strings</w:t>
      </w:r>
      <w:r>
        <w:rPr>
          <w:lang w:val="en-US"/>
        </w:rPr>
        <w:t xml:space="preserve">. The technology based on data classification [24-25] is to find the classification data in the database, i.e., the data with a limited value for embedding. </w:t>
      </w:r>
      <w:r>
        <w:rPr>
          <w:rFonts w:hint="eastAsia"/>
          <w:lang w:val="en-US" w:eastAsia="zh-CN"/>
        </w:rPr>
        <w:t xml:space="preserve">Recently, </w:t>
      </w:r>
      <w:r>
        <w:rPr>
          <w:rFonts w:hint="eastAsia"/>
          <w:lang w:val="en-US" w:eastAsia="zh-CN"/>
        </w:rPr>
        <w:lastRenderedPageBreak/>
        <w:t xml:space="preserve">some schemes based on reversible watermarking technology are proposed. Zhang et al. [26] </w:t>
      </w:r>
      <w:r>
        <w:rPr>
          <w:lang w:val="en-US"/>
        </w:rPr>
        <w:t>use</w:t>
      </w:r>
      <w:r>
        <w:rPr>
          <w:rFonts w:hint="eastAsia"/>
          <w:lang w:val="en-US" w:eastAsia="zh-CN"/>
        </w:rPr>
        <w:t>s</w:t>
      </w:r>
      <w:r>
        <w:rPr>
          <w:lang w:val="en-US"/>
        </w:rPr>
        <w:t xml:space="preserve"> expansion on data error histogram. Jawad et al. [27] propose</w:t>
      </w:r>
      <w:r>
        <w:rPr>
          <w:rFonts w:hint="eastAsia"/>
          <w:lang w:val="en-US" w:eastAsia="zh-CN"/>
        </w:rPr>
        <w:t>s</w:t>
      </w:r>
      <w:r>
        <w:rPr>
          <w:lang w:val="en-US"/>
        </w:rPr>
        <w:t xml:space="preserve"> a scheme based on reversible and difference expansion, which estimate the distortion using the mean and standard deviation of the watermark relationship.</w:t>
      </w:r>
    </w:p>
    <w:p w14:paraId="1343D62F" w14:textId="01CA146B" w:rsidR="0013000F" w:rsidRDefault="00284EAD">
      <w:pPr>
        <w:spacing w:line="480" w:lineRule="auto"/>
        <w:ind w:firstLineChars="100" w:firstLine="240"/>
        <w:jc w:val="both"/>
        <w:rPr>
          <w:lang w:val="en-US" w:eastAsia="zh-CN"/>
        </w:rPr>
      </w:pPr>
      <w:r>
        <w:rPr>
          <w:lang w:val="en-US" w:eastAsia="zh-CN"/>
        </w:rPr>
        <w:t>However, there was little effort paid on copyright protection for the semi-structured data. The above-mentioned schemes for text watermarking are</w:t>
      </w:r>
      <w:ins w:id="9" w:author="admin" w:date="2019-12-18T15:59:00Z">
        <w:r>
          <w:rPr>
            <w:lang w:val="en-US" w:eastAsia="zh-CN"/>
          </w:rPr>
          <w:t xml:space="preserve"> </w:t>
        </w:r>
        <w:r>
          <w:rPr>
            <w:rFonts w:hint="eastAsia"/>
            <w:lang w:val="en-US" w:eastAsia="zh-CN"/>
          </w:rPr>
          <w:t>genera</w:t>
        </w:r>
        <w:r>
          <w:rPr>
            <w:lang w:val="en-US" w:eastAsia="zh-CN"/>
          </w:rPr>
          <w:t>l</w:t>
        </w:r>
      </w:ins>
      <w:ins w:id="10" w:author="admin" w:date="2019-12-18T16:00:00Z">
        <w:r>
          <w:rPr>
            <w:lang w:val="en-US" w:eastAsia="zh-CN"/>
          </w:rPr>
          <w:t>ly</w:t>
        </w:r>
      </w:ins>
      <w:r>
        <w:rPr>
          <w:lang w:val="en-US" w:eastAsia="zh-CN"/>
        </w:rPr>
        <w:t xml:space="preserve"> inapplicable </w:t>
      </w:r>
      <w:ins w:id="11" w:author="admin" w:date="2019-12-18T16:00:00Z">
        <w:r>
          <w:rPr>
            <w:lang w:val="en-US" w:eastAsia="zh-CN"/>
          </w:rPr>
          <w:t xml:space="preserve">or not effective </w:t>
        </w:r>
      </w:ins>
      <w:r>
        <w:rPr>
          <w:lang w:val="en-US" w:eastAsia="zh-CN"/>
        </w:rPr>
        <w:t xml:space="preserve">on semi-structured data. Also, the schemes are generally not robust enough against some typical attacks such as deletion. </w:t>
      </w:r>
      <w:r>
        <w:rPr>
          <w:lang w:val="en-US"/>
        </w:rPr>
        <w:t xml:space="preserve">In this paper, we propose a robust watermarking scheme </w:t>
      </w:r>
      <w:r>
        <w:rPr>
          <w:rFonts w:hint="eastAsia"/>
          <w:lang w:val="en-US" w:eastAsia="zh-CN"/>
        </w:rPr>
        <w:t>for</w:t>
      </w:r>
      <w:r>
        <w:rPr>
          <w:lang w:val="en-US"/>
        </w:rPr>
        <w:t xml:space="preserve"> semi-structured data </w:t>
      </w:r>
      <w:r>
        <w:rPr>
          <w:rFonts w:hint="eastAsia"/>
          <w:lang w:val="en-US" w:eastAsia="zh-CN"/>
        </w:rPr>
        <w:t>protection</w:t>
      </w:r>
      <w:r>
        <w:rPr>
          <w:lang w:val="en-US"/>
        </w:rPr>
        <w:t xml:space="preserve">. </w:t>
      </w:r>
      <w:r>
        <w:rPr>
          <w:rFonts w:hint="eastAsia"/>
          <w:lang w:val="en-US" w:eastAsia="zh-CN"/>
        </w:rPr>
        <w:t>For simplicity, we take JSON format as a representative to present the scheme.</w:t>
      </w:r>
      <w:r>
        <w:rPr>
          <w:lang w:val="en-US"/>
        </w:rPr>
        <w:t xml:space="preserve"> We first conduct data pre-processing that generates the valid </w:t>
      </w:r>
      <w:r>
        <w:rPr>
          <w:rFonts w:hint="eastAsia"/>
          <w:lang w:val="en-US" w:eastAsia="zh-CN"/>
        </w:rPr>
        <w:t xml:space="preserve">embedding </w:t>
      </w:r>
      <w:r>
        <w:rPr>
          <w:lang w:val="en-US"/>
        </w:rPr>
        <w:t xml:space="preserve">pairs of the cover file. </w:t>
      </w:r>
      <w:r>
        <w:rPr>
          <w:lang w:val="en-US" w:eastAsia="zh-CN"/>
        </w:rPr>
        <w:t>W</w:t>
      </w:r>
      <w:r>
        <w:rPr>
          <w:rFonts w:hint="eastAsia"/>
          <w:lang w:val="en-US" w:eastAsia="zh-CN"/>
        </w:rPr>
        <w:t>e generate</w:t>
      </w:r>
      <w:r>
        <w:rPr>
          <w:lang w:val="en-US"/>
        </w:rPr>
        <w:t xml:space="preserve"> </w:t>
      </w:r>
      <w:r>
        <w:rPr>
          <w:rFonts w:hint="eastAsia"/>
          <w:lang w:val="en-US" w:eastAsia="zh-CN"/>
        </w:rPr>
        <w:t>pseudo-random sequences using the hashing result of the keys as their seeds</w:t>
      </w:r>
      <w:r>
        <w:rPr>
          <w:lang w:val="en-US"/>
        </w:rPr>
        <w:t xml:space="preserve">. </w:t>
      </w:r>
      <w:r>
        <w:rPr>
          <w:lang w:val="en-US" w:eastAsia="zh-CN"/>
        </w:rPr>
        <w:t xml:space="preserve">We </w:t>
      </w:r>
      <w:r>
        <w:rPr>
          <w:rFonts w:hint="eastAsia"/>
          <w:lang w:val="en-US" w:eastAsia="zh-CN"/>
        </w:rPr>
        <w:t xml:space="preserve">further generate a transfer matrix to </w:t>
      </w:r>
      <w:r>
        <w:rPr>
          <w:lang w:val="en-US" w:eastAsia="zh-CN"/>
        </w:rPr>
        <w:t>get the</w:t>
      </w:r>
      <w:r>
        <w:rPr>
          <w:rFonts w:hint="eastAsia"/>
          <w:lang w:val="en-US" w:eastAsia="zh-CN"/>
        </w:rPr>
        <w:t xml:space="preserve"> intermediate sequences, which are then encoded using </w:t>
      </w:r>
      <w:r>
        <w:rPr>
          <w:lang w:val="en-US"/>
        </w:rPr>
        <w:t>error-correction</w:t>
      </w:r>
      <w:r>
        <w:rPr>
          <w:rFonts w:hint="eastAsia"/>
          <w:lang w:val="en-US" w:eastAsia="zh-CN"/>
        </w:rPr>
        <w:t xml:space="preserve"> </w:t>
      </w:r>
      <w:r>
        <w:rPr>
          <w:lang w:val="en-US" w:eastAsia="zh-CN"/>
        </w:rPr>
        <w:t>coding</w:t>
      </w:r>
      <w:r>
        <w:rPr>
          <w:rFonts w:hint="eastAsia"/>
          <w:lang w:val="en-US" w:eastAsia="zh-CN"/>
        </w:rPr>
        <w:t xml:space="preserve"> and embedded into</w:t>
      </w:r>
      <w:r>
        <w:rPr>
          <w:lang w:val="en-US" w:eastAsia="zh-CN"/>
        </w:rPr>
        <w:t xml:space="preserve"> </w:t>
      </w:r>
      <w:r>
        <w:rPr>
          <w:rFonts w:hint="eastAsia"/>
          <w:lang w:val="en-US" w:eastAsia="zh-CN"/>
        </w:rPr>
        <w:t>the</w:t>
      </w:r>
      <w:r>
        <w:rPr>
          <w:lang w:val="en-US" w:eastAsia="zh-CN"/>
        </w:rPr>
        <w:t xml:space="preserve"> pair</w:t>
      </w:r>
      <w:r>
        <w:rPr>
          <w:rFonts w:hint="eastAsia"/>
          <w:lang w:val="en-US" w:eastAsia="zh-CN"/>
        </w:rPr>
        <w:t>s</w:t>
      </w:r>
      <w:r>
        <w:rPr>
          <w:lang w:val="en-US" w:eastAsia="zh-CN"/>
        </w:rPr>
        <w:t xml:space="preserve">. A private key </w:t>
      </w:r>
      <w:r>
        <w:rPr>
          <w:rFonts w:hint="eastAsia"/>
          <w:lang w:val="en-US" w:eastAsia="zh-CN"/>
        </w:rPr>
        <w:t>is shared by data hider and recipient</w:t>
      </w:r>
      <w:r>
        <w:rPr>
          <w:lang w:val="en-US" w:eastAsia="zh-CN"/>
        </w:rPr>
        <w:t xml:space="preserve"> to resist collusion attack</w:t>
      </w:r>
      <w:r>
        <w:rPr>
          <w:rFonts w:hint="eastAsia"/>
          <w:lang w:val="en-US" w:eastAsia="zh-CN"/>
        </w:rPr>
        <w:t>s</w:t>
      </w:r>
      <w:r>
        <w:rPr>
          <w:lang w:val="en-US" w:eastAsia="zh-CN"/>
        </w:rPr>
        <w:t xml:space="preserve">. On the recipient’s side, </w:t>
      </w:r>
      <w:r>
        <w:rPr>
          <w:rFonts w:hint="eastAsia"/>
          <w:lang w:val="en-US" w:eastAsia="zh-CN"/>
        </w:rPr>
        <w:t>data</w:t>
      </w:r>
      <w:r>
        <w:rPr>
          <w:lang w:val="en-US" w:eastAsia="zh-CN"/>
        </w:rPr>
        <w:t xml:space="preserve"> extraction can be </w:t>
      </w:r>
      <w:r>
        <w:rPr>
          <w:rFonts w:hint="eastAsia"/>
          <w:lang w:val="en-US" w:eastAsia="zh-CN"/>
        </w:rPr>
        <w:t xml:space="preserve">successfully carried out even the received </w:t>
      </w:r>
      <w:r>
        <w:rPr>
          <w:lang w:val="en-US" w:eastAsia="zh-CN"/>
        </w:rPr>
        <w:t>watermarked</w:t>
      </w:r>
      <w:r>
        <w:rPr>
          <w:rFonts w:hint="eastAsia"/>
          <w:lang w:val="en-US" w:eastAsia="zh-CN"/>
        </w:rPr>
        <w:t xml:space="preserve"> </w:t>
      </w:r>
      <w:r>
        <w:rPr>
          <w:lang w:val="en-US" w:eastAsia="zh-CN"/>
        </w:rPr>
        <w:t>data</w:t>
      </w:r>
      <w:r>
        <w:rPr>
          <w:rFonts w:hint="eastAsia"/>
          <w:lang w:val="en-US" w:eastAsia="zh-CN"/>
        </w:rPr>
        <w:t xml:space="preserve"> </w:t>
      </w:r>
      <w:r>
        <w:rPr>
          <w:lang w:val="en-US" w:eastAsia="zh-CN"/>
        </w:rPr>
        <w:t xml:space="preserve">are modified. </w:t>
      </w:r>
      <w:r>
        <w:rPr>
          <w:rFonts w:hint="eastAsia"/>
          <w:lang w:val="en-US" w:eastAsia="zh-CN"/>
        </w:rPr>
        <w:t>The</w:t>
      </w:r>
      <w:r>
        <w:rPr>
          <w:lang w:val="en-US" w:eastAsia="zh-CN"/>
        </w:rPr>
        <w:t xml:space="preserve"> experimental results show that the proposed scheme is robust to </w:t>
      </w:r>
      <w:r>
        <w:rPr>
          <w:rFonts w:hint="eastAsia"/>
          <w:lang w:val="en-US" w:eastAsia="zh-CN"/>
        </w:rPr>
        <w:t>various kinds of typical attacks</w:t>
      </w:r>
      <w:r>
        <w:rPr>
          <w:lang w:val="en-US" w:eastAsia="zh-CN"/>
        </w:rPr>
        <w:t>.</w:t>
      </w:r>
      <w:r>
        <w:rPr>
          <w:rFonts w:hint="eastAsia"/>
          <w:lang w:val="en-US" w:eastAsia="zh-CN"/>
        </w:rPr>
        <w:t xml:space="preserve"> The proposed scheme can be easily extended on other typical formats, e.g. </w:t>
      </w:r>
      <w:r>
        <w:rPr>
          <w:lang w:val="en-US" w:eastAsia="zh-CN"/>
        </w:rPr>
        <w:t xml:space="preserve">sheet-formatted data like Microsoft </w:t>
      </w:r>
      <w:r>
        <w:rPr>
          <w:rFonts w:hint="eastAsia"/>
          <w:lang w:val="en-US" w:eastAsia="zh-CN"/>
        </w:rPr>
        <w:t>Excel</w:t>
      </w:r>
      <w:r>
        <w:rPr>
          <w:lang w:val="en-US" w:eastAsia="zh-CN"/>
        </w:rPr>
        <w:t xml:space="preserve"> or comma-separated values (CSV)</w:t>
      </w:r>
      <w:r>
        <w:rPr>
          <w:rFonts w:hint="eastAsia"/>
          <w:lang w:val="en-US" w:eastAsia="zh-CN"/>
        </w:rPr>
        <w:t>.</w:t>
      </w:r>
    </w:p>
    <w:p w14:paraId="2C7C82B2" w14:textId="77777777" w:rsidR="0013000F" w:rsidRDefault="00284EAD">
      <w:pPr>
        <w:spacing w:afterLines="100" w:after="240" w:line="480" w:lineRule="auto"/>
        <w:ind w:firstLineChars="100" w:firstLine="240"/>
        <w:jc w:val="both"/>
        <w:rPr>
          <w:lang w:val="en-US"/>
        </w:rPr>
      </w:pPr>
      <w:r>
        <w:rPr>
          <w:rFonts w:hint="eastAsia"/>
          <w:lang w:val="en-US" w:eastAsia="zh-CN"/>
        </w:rPr>
        <w:t>Fig.1 illustrates an application of the proposed scheme. The data hider embeds</w:t>
      </w:r>
      <w:r>
        <w:rPr>
          <w:lang w:val="en-US"/>
        </w:rPr>
        <w:t xml:space="preserve"> different watermarks for different users before </w:t>
      </w:r>
      <w:r>
        <w:rPr>
          <w:rFonts w:hint="eastAsia"/>
          <w:lang w:val="en-US" w:eastAsia="zh-CN"/>
        </w:rPr>
        <w:t>sharing</w:t>
      </w:r>
      <w:r>
        <w:rPr>
          <w:lang w:val="en-US"/>
        </w:rPr>
        <w:t xml:space="preserve"> </w:t>
      </w:r>
      <w:r>
        <w:rPr>
          <w:rFonts w:hint="eastAsia"/>
          <w:lang w:val="en-US" w:eastAsia="zh-CN"/>
        </w:rPr>
        <w:t xml:space="preserve">the cover </w:t>
      </w:r>
      <w:r>
        <w:rPr>
          <w:lang w:val="en-US"/>
        </w:rPr>
        <w:t>files</w:t>
      </w:r>
      <w:r>
        <w:rPr>
          <w:rFonts w:hint="eastAsia"/>
          <w:lang w:val="en-US" w:eastAsia="zh-CN"/>
        </w:rPr>
        <w:t xml:space="preserve">. The existence of watermarks </w:t>
      </w:r>
      <w:r>
        <w:rPr>
          <w:lang w:val="en-US" w:eastAsia="zh-CN"/>
        </w:rPr>
        <w:t>is</w:t>
      </w:r>
      <w:r>
        <w:rPr>
          <w:rFonts w:hint="eastAsia"/>
          <w:lang w:val="en-US" w:eastAsia="zh-CN"/>
        </w:rPr>
        <w:t xml:space="preserve"> imperceptible and do</w:t>
      </w:r>
      <w:r>
        <w:rPr>
          <w:lang w:val="en-US" w:eastAsia="zh-CN"/>
        </w:rPr>
        <w:t>es</w:t>
      </w:r>
      <w:r>
        <w:rPr>
          <w:rFonts w:hint="eastAsia"/>
          <w:lang w:val="en-US" w:eastAsia="zh-CN"/>
        </w:rPr>
        <w:t xml:space="preserve"> not affect normal usage of the file</w:t>
      </w:r>
      <w:r>
        <w:rPr>
          <w:lang w:val="en-US"/>
        </w:rPr>
        <w:t xml:space="preserve"> If </w:t>
      </w:r>
      <w:r>
        <w:rPr>
          <w:rFonts w:hint="eastAsia"/>
          <w:lang w:val="en-US" w:eastAsia="zh-CN"/>
        </w:rPr>
        <w:t>the recipients</w:t>
      </w:r>
      <w:r>
        <w:rPr>
          <w:lang w:val="en-US"/>
        </w:rPr>
        <w:t xml:space="preserve"> illegally upload the data to the Internet, the </w:t>
      </w:r>
      <w:r>
        <w:rPr>
          <w:rFonts w:hint="eastAsia"/>
          <w:lang w:val="en-US" w:eastAsia="zh-CN"/>
        </w:rPr>
        <w:t>data hider</w:t>
      </w:r>
      <w:r>
        <w:rPr>
          <w:lang w:val="en-US"/>
        </w:rPr>
        <w:t xml:space="preserve"> can </w:t>
      </w:r>
      <w:r>
        <w:rPr>
          <w:rFonts w:hint="eastAsia"/>
          <w:lang w:val="en-US" w:eastAsia="zh-CN"/>
        </w:rPr>
        <w:t>locate the source of the information leakage</w:t>
      </w:r>
      <w:r>
        <w:rPr>
          <w:lang w:val="en-US"/>
        </w:rPr>
        <w:t xml:space="preserve"> by </w:t>
      </w:r>
      <w:r>
        <w:rPr>
          <w:rFonts w:hint="eastAsia"/>
          <w:lang w:val="en-US" w:eastAsia="zh-CN"/>
        </w:rPr>
        <w:t>conducting watermark extraction</w:t>
      </w:r>
      <w:r>
        <w:rPr>
          <w:lang w:val="en-US"/>
        </w:rPr>
        <w:t xml:space="preserve"> from the leaked file. </w:t>
      </w:r>
    </w:p>
    <w:p w14:paraId="3FAEB44A" w14:textId="77777777" w:rsidR="0013000F" w:rsidRDefault="00284EAD">
      <w:pPr>
        <w:spacing w:line="480" w:lineRule="auto"/>
        <w:jc w:val="center"/>
        <w:rPr>
          <w:lang w:val="en-US"/>
        </w:rPr>
      </w:pPr>
      <w:r>
        <w:rPr>
          <w:noProof/>
          <w:lang w:val="en-US" w:eastAsia="zh-CN"/>
        </w:rPr>
        <w:lastRenderedPageBreak/>
        <w:drawing>
          <wp:inline distT="0" distB="0" distL="0" distR="0" wp14:anchorId="7CB0CBAE" wp14:editId="2582BDF6">
            <wp:extent cx="5500370" cy="406146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rcRect t="-4077" b="650"/>
                    <a:stretch>
                      <a:fillRect/>
                    </a:stretch>
                  </pic:blipFill>
                  <pic:spPr>
                    <a:xfrm>
                      <a:off x="0" y="0"/>
                      <a:ext cx="5641482" cy="4165625"/>
                    </a:xfrm>
                    <a:prstGeom prst="rect">
                      <a:avLst/>
                    </a:prstGeom>
                    <a:ln>
                      <a:noFill/>
                    </a:ln>
                  </pic:spPr>
                </pic:pic>
              </a:graphicData>
            </a:graphic>
          </wp:inline>
        </w:drawing>
      </w:r>
    </w:p>
    <w:p w14:paraId="2C475B9E" w14:textId="77777777" w:rsidR="0013000F" w:rsidRDefault="00284EAD">
      <w:pPr>
        <w:spacing w:beforeLines="50" w:before="120" w:afterLines="100" w:after="240" w:line="480" w:lineRule="auto"/>
        <w:jc w:val="center"/>
        <w:rPr>
          <w:lang w:val="en-US" w:eastAsia="zh-CN"/>
        </w:rPr>
      </w:pPr>
      <w:r>
        <w:rPr>
          <w:rFonts w:hint="eastAsia"/>
          <w:lang w:val="en-US" w:eastAsia="zh-CN"/>
        </w:rPr>
        <w:t>F</w:t>
      </w:r>
      <w:r>
        <w:rPr>
          <w:lang w:val="en-US" w:eastAsia="zh-CN"/>
        </w:rPr>
        <w:t xml:space="preserve">ig. 1. </w:t>
      </w:r>
      <w:r>
        <w:rPr>
          <w:rFonts w:hint="eastAsia"/>
          <w:lang w:val="en-US" w:eastAsia="zh-CN"/>
        </w:rPr>
        <w:t>An application of the proposed scheme</w:t>
      </w:r>
    </w:p>
    <w:p w14:paraId="489282FB" w14:textId="77777777" w:rsidR="0013000F" w:rsidRDefault="00284EAD">
      <w:pPr>
        <w:spacing w:line="480" w:lineRule="auto"/>
        <w:ind w:firstLineChars="100" w:firstLine="240"/>
        <w:jc w:val="both"/>
        <w:rPr>
          <w:lang w:val="en-US" w:eastAsia="zh-CN"/>
        </w:rPr>
      </w:pPr>
      <w:r>
        <w:rPr>
          <w:rFonts w:hint="eastAsia"/>
          <w:lang w:val="en-US" w:eastAsia="zh-CN"/>
        </w:rPr>
        <w:t>T</w:t>
      </w:r>
      <w:r>
        <w:rPr>
          <w:lang w:val="en-US" w:eastAsia="zh-CN"/>
        </w:rPr>
        <w:t xml:space="preserve">he rest of the paper is organized as follows. In Section 2, we </w:t>
      </w:r>
      <w:r>
        <w:rPr>
          <w:rFonts w:hint="eastAsia"/>
          <w:lang w:val="en-US" w:eastAsia="zh-CN"/>
        </w:rPr>
        <w:t>present</w:t>
      </w:r>
      <w:r>
        <w:rPr>
          <w:lang w:val="en-US" w:eastAsia="zh-CN"/>
        </w:rPr>
        <w:t xml:space="preserve"> the </w:t>
      </w:r>
      <w:r>
        <w:rPr>
          <w:rFonts w:hint="eastAsia"/>
          <w:lang w:val="en-US" w:eastAsia="zh-CN"/>
        </w:rPr>
        <w:t xml:space="preserve">embedding and extracting procedures of the proposed </w:t>
      </w:r>
      <w:r>
        <w:rPr>
          <w:lang w:val="en-US" w:eastAsia="zh-CN"/>
        </w:rPr>
        <w:t>scheme. Experimental results are presented in Section 3</w:t>
      </w:r>
      <w:r>
        <w:rPr>
          <w:rFonts w:hint="eastAsia"/>
          <w:lang w:val="en-US" w:eastAsia="zh-CN"/>
        </w:rPr>
        <w:t xml:space="preserve">, and </w:t>
      </w:r>
      <w:r>
        <w:rPr>
          <w:lang w:val="en-US" w:eastAsia="zh-CN"/>
        </w:rPr>
        <w:t xml:space="preserve">Section 4 </w:t>
      </w:r>
      <w:r>
        <w:rPr>
          <w:rFonts w:hint="eastAsia"/>
          <w:lang w:val="en-US" w:eastAsia="zh-CN"/>
        </w:rPr>
        <w:t>concludes the paper</w:t>
      </w:r>
      <w:r>
        <w:rPr>
          <w:lang w:val="en-US" w:eastAsia="zh-CN"/>
        </w:rPr>
        <w:t>.</w:t>
      </w:r>
    </w:p>
    <w:p w14:paraId="37B7B512" w14:textId="77777777" w:rsidR="0013000F" w:rsidRDefault="00284EAD">
      <w:pPr>
        <w:pStyle w:val="1"/>
        <w:spacing w:line="480" w:lineRule="auto"/>
      </w:pPr>
      <w:r>
        <w:t>2. Proposed Scheme</w:t>
      </w:r>
    </w:p>
    <w:p w14:paraId="1DAA3DDF" w14:textId="77777777" w:rsidR="0013000F" w:rsidRDefault="00284EAD">
      <w:pPr>
        <w:spacing w:line="480" w:lineRule="auto"/>
        <w:ind w:firstLineChars="100" w:firstLine="240"/>
        <w:jc w:val="both"/>
        <w:rPr>
          <w:lang w:val="en-US" w:eastAsia="zh-CN"/>
        </w:rPr>
      </w:pPr>
      <w:r>
        <w:rPr>
          <w:rFonts w:eastAsia="等线"/>
          <w:lang w:val="en-US" w:eastAsia="zh-CN"/>
        </w:rPr>
        <w:t>In this section, we depict the proposed watermarking scheme for semi-structured data. The overview of embedding and extraction procedure is shown in Fig. 2.</w:t>
      </w:r>
      <w:r>
        <w:rPr>
          <w:rFonts w:hint="eastAsia"/>
          <w:lang w:val="en-US" w:eastAsia="zh-CN"/>
        </w:rPr>
        <w:t xml:space="preserve"> T</w:t>
      </w:r>
      <w:r>
        <w:rPr>
          <w:lang w:val="en-US" w:eastAsia="zh-CN"/>
        </w:rPr>
        <w:t>he right-going flows represent</w:t>
      </w:r>
      <w:r>
        <w:rPr>
          <w:rFonts w:hint="eastAsia"/>
          <w:lang w:val="en-US" w:eastAsia="zh-CN"/>
        </w:rPr>
        <w:t xml:space="preserve"> </w:t>
      </w:r>
      <w:r>
        <w:rPr>
          <w:lang w:val="en-US" w:eastAsia="zh-CN"/>
        </w:rPr>
        <w:t xml:space="preserve">the procedures of </w:t>
      </w:r>
      <w:r>
        <w:rPr>
          <w:rFonts w:hint="eastAsia"/>
          <w:lang w:val="en-US" w:eastAsia="zh-CN"/>
        </w:rPr>
        <w:t>watermark</w:t>
      </w:r>
      <w:r>
        <w:rPr>
          <w:lang w:val="en-US" w:eastAsia="zh-CN"/>
        </w:rPr>
        <w:t xml:space="preserve"> embedding, and the left-going flows</w:t>
      </w:r>
      <w:r>
        <w:rPr>
          <w:rFonts w:hint="eastAsia"/>
          <w:lang w:val="en-US" w:eastAsia="zh-CN"/>
        </w:rPr>
        <w:t xml:space="preserve"> </w:t>
      </w:r>
      <w:r>
        <w:rPr>
          <w:lang w:val="en-US" w:eastAsia="zh-CN"/>
        </w:rPr>
        <w:t xml:space="preserve">represent </w:t>
      </w:r>
      <w:r>
        <w:rPr>
          <w:rFonts w:hint="eastAsia"/>
          <w:lang w:val="en-US" w:eastAsia="zh-CN"/>
        </w:rPr>
        <w:t>the procedures of watermark extraction</w:t>
      </w:r>
      <w:r>
        <w:rPr>
          <w:lang w:val="en-US" w:eastAsia="zh-CN"/>
        </w:rPr>
        <w:t>.</w:t>
      </w:r>
      <w:r>
        <w:rPr>
          <w:rFonts w:hint="eastAsia"/>
          <w:lang w:val="en-US" w:eastAsia="zh-CN"/>
        </w:rPr>
        <w:t xml:space="preserve"> Note that</w:t>
      </w:r>
      <w:r>
        <w:rPr>
          <w:lang w:val="en-US" w:eastAsia="zh-CN"/>
        </w:rPr>
        <w:t xml:space="preserve"> matrices and sets are written in boldface</w:t>
      </w:r>
      <w:r>
        <w:rPr>
          <w:rFonts w:hint="eastAsia"/>
          <w:lang w:val="en-US" w:eastAsia="zh-CN"/>
        </w:rPr>
        <w:t>, and sequences are represented in italic.</w:t>
      </w:r>
    </w:p>
    <w:p w14:paraId="27144EAF" w14:textId="77777777" w:rsidR="0013000F" w:rsidRDefault="00284EAD">
      <w:pPr>
        <w:spacing w:beforeLines="50" w:before="120" w:afterLines="50" w:after="120" w:line="480" w:lineRule="auto"/>
        <w:jc w:val="center"/>
        <w:rPr>
          <w:sz w:val="18"/>
          <w:szCs w:val="18"/>
          <w:lang w:val="en-US" w:eastAsia="zh-CN"/>
        </w:rPr>
      </w:pPr>
      <w:r>
        <w:rPr>
          <w:noProof/>
          <w:sz w:val="18"/>
          <w:szCs w:val="18"/>
          <w:lang w:val="en-US" w:eastAsia="zh-CN"/>
        </w:rPr>
        <w:lastRenderedPageBreak/>
        <mc:AlternateContent>
          <mc:Choice Requires="wpc">
            <w:drawing>
              <wp:inline distT="0" distB="0" distL="0" distR="0" wp14:anchorId="23BE41A3" wp14:editId="54E8D7B1">
                <wp:extent cx="5969000" cy="2304415"/>
                <wp:effectExtent l="0" t="0" r="12700" b="635"/>
                <wp:docPr id="79" name="画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63" name="组合 163"/>
                        <wpg:cNvGrpSpPr/>
                        <wpg:grpSpPr>
                          <a:xfrm>
                            <a:off x="2" y="0"/>
                            <a:ext cx="5967728" cy="2264766"/>
                            <a:chOff x="2" y="376"/>
                            <a:chExt cx="5967728" cy="2264766"/>
                          </a:xfrm>
                        </wpg:grpSpPr>
                        <wps:wsp>
                          <wps:cNvPr id="81" name="矩形: 圆角 81"/>
                          <wps:cNvSpPr/>
                          <wps:spPr>
                            <a:xfrm>
                              <a:off x="2" y="451543"/>
                              <a:ext cx="533398" cy="548582"/>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7358E" w14:textId="77777777" w:rsidR="00AE3684" w:rsidRDefault="00AE3684">
                                <w:pPr>
                                  <w:jc w:val="center"/>
                                  <w:rPr>
                                    <w:color w:val="000000" w:themeColor="text1"/>
                                    <w:sz w:val="18"/>
                                    <w:szCs w:val="18"/>
                                    <w:lang w:eastAsia="zh-CN"/>
                                  </w:rPr>
                                </w:pPr>
                                <w:r>
                                  <w:rPr>
                                    <w:rFonts w:hint="eastAsia"/>
                                    <w:color w:val="000000" w:themeColor="text1"/>
                                    <w:sz w:val="18"/>
                                    <w:szCs w:val="18"/>
                                    <w:lang w:eastAsia="zh-CN"/>
                                  </w:rPr>
                                  <w:t>O</w:t>
                                </w:r>
                                <w:r>
                                  <w:rPr>
                                    <w:color w:val="000000" w:themeColor="text1"/>
                                    <w:sz w:val="18"/>
                                    <w:szCs w:val="18"/>
                                    <w:lang w:eastAsia="zh-CN"/>
                                  </w:rPr>
                                  <w:t>riginal Data</w:t>
                                </w:r>
                              </w:p>
                              <w:p w14:paraId="21AE8FD5" w14:textId="77777777" w:rsidR="00AE3684" w:rsidRDefault="00AE3684">
                                <w:pPr>
                                  <w:jc w:val="center"/>
                                  <w:rPr>
                                    <w:b/>
                                    <w:bCs/>
                                    <w:color w:val="000000" w:themeColor="text1"/>
                                    <w:sz w:val="18"/>
                                    <w:szCs w:val="18"/>
                                    <w:lang w:eastAsia="zh-CN"/>
                                  </w:rPr>
                                </w:pPr>
                                <w:r>
                                  <w:rPr>
                                    <w:b/>
                                    <w:bCs/>
                                    <w:color w:val="000000" w:themeColor="text1"/>
                                    <w:sz w:val="18"/>
                                    <w:szCs w:val="18"/>
                                    <w:lang w:eastAsia="zh-CN"/>
                                  </w:rPr>
                                  <w:t>T</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106" name="矩形 106"/>
                          <wps:cNvSpPr/>
                          <wps:spPr>
                            <a:xfrm>
                              <a:off x="789713" y="468328"/>
                              <a:ext cx="720000" cy="511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6ED712" w14:textId="77777777" w:rsidR="00AE3684" w:rsidRDefault="00AE3684">
                                <w:pPr>
                                  <w:jc w:val="center"/>
                                  <w:rPr>
                                    <w:color w:val="000000" w:themeColor="text1"/>
                                    <w:sz w:val="18"/>
                                    <w:szCs w:val="18"/>
                                    <w:lang w:eastAsia="zh-CN"/>
                                  </w:rPr>
                                </w:pPr>
                                <w:r>
                                  <w:rPr>
                                    <w:rFonts w:hint="eastAsia"/>
                                    <w:color w:val="000000" w:themeColor="text1"/>
                                    <w:sz w:val="18"/>
                                    <w:szCs w:val="18"/>
                                    <w:lang w:eastAsia="zh-CN"/>
                                  </w:rPr>
                                  <w:t>P</w:t>
                                </w:r>
                                <w:r>
                                  <w:rPr>
                                    <w:color w:val="000000" w:themeColor="text1"/>
                                    <w:sz w:val="18"/>
                                    <w:szCs w:val="18"/>
                                    <w:lang w:eastAsia="zh-CN"/>
                                  </w:rPr>
                                  <w:t>re-Processing</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128" name="矩形: 圆角 128"/>
                          <wps:cNvSpPr/>
                          <wps:spPr>
                            <a:xfrm>
                              <a:off x="1681533" y="468348"/>
                              <a:ext cx="720000" cy="511200"/>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6A680" w14:textId="77777777" w:rsidR="00AE3684" w:rsidRDefault="00AE3684">
                                <w:pPr>
                                  <w:jc w:val="center"/>
                                  <w:rPr>
                                    <w:color w:val="000000"/>
                                    <w:sz w:val="20"/>
                                    <w:szCs w:val="20"/>
                                  </w:rPr>
                                </w:pPr>
                                <w:r>
                                  <w:rPr>
                                    <w:color w:val="000000"/>
                                    <w:sz w:val="20"/>
                                    <w:szCs w:val="20"/>
                                  </w:rPr>
                                  <w:t xml:space="preserve">Embedding </w:t>
                                </w:r>
                              </w:p>
                              <w:p w14:paraId="17DE5897" w14:textId="77777777" w:rsidR="00AE3684" w:rsidRDefault="00AE3684">
                                <w:pPr>
                                  <w:jc w:val="center"/>
                                </w:pPr>
                                <w:r>
                                  <w:rPr>
                                    <w:color w:val="000000"/>
                                    <w:sz w:val="20"/>
                                    <w:szCs w:val="20"/>
                                  </w:rPr>
                                  <w:t>Pairs</w:t>
                                </w:r>
                                <w:r>
                                  <w:rPr>
                                    <w:rFonts w:hint="eastAsia"/>
                                    <w:lang w:eastAsia="zh-CN"/>
                                  </w:rPr>
                                  <w:t xml:space="preserve"> </w:t>
                                </w:r>
                                <w:r>
                                  <w:rPr>
                                    <w:b/>
                                    <w:bCs/>
                                    <w:color w:val="000000"/>
                                    <w:sz w:val="20"/>
                                    <w:szCs w:val="20"/>
                                  </w:rPr>
                                  <w:t>E</w:t>
                                </w:r>
                              </w:p>
                            </w:txbxContent>
                          </wps:txbx>
                          <wps:bodyPr rot="0" spcFirstLastPara="0" vert="horz" wrap="square" lIns="0" tIns="45720" rIns="0" bIns="45720" numCol="1" spcCol="0" rtlCol="0" fromWordArt="0" anchor="ctr" anchorCtr="0" forceAA="0" compatLnSpc="1">
                            <a:noAutofit/>
                          </wps:bodyPr>
                        </wps:wsp>
                        <wps:wsp>
                          <wps:cNvPr id="129" name="矩形 129"/>
                          <wps:cNvSpPr/>
                          <wps:spPr>
                            <a:xfrm>
                              <a:off x="2603647" y="468348"/>
                              <a:ext cx="720000" cy="51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DFAE7" w14:textId="77777777" w:rsidR="00AE3684" w:rsidRDefault="00AE3684">
                                <w:pPr>
                                  <w:jc w:val="center"/>
                                </w:pPr>
                                <w:r>
                                  <w:rPr>
                                    <w:color w:val="000000"/>
                                    <w:sz w:val="18"/>
                                    <w:szCs w:val="18"/>
                                  </w:rPr>
                                  <w:t>Transfer Matrix Construction</w:t>
                                </w:r>
                              </w:p>
                            </w:txbxContent>
                          </wps:txbx>
                          <wps:bodyPr rot="0" spcFirstLastPara="0" vert="horz" wrap="square" lIns="36000" tIns="45720" rIns="36000" bIns="45720" numCol="1" spcCol="0" rtlCol="0" fromWordArt="0" anchor="ctr" anchorCtr="0" forceAA="0" compatLnSpc="1">
                            <a:noAutofit/>
                          </wps:bodyPr>
                        </wps:wsp>
                        <wps:wsp>
                          <wps:cNvPr id="130" name="矩形 130"/>
                          <wps:cNvSpPr/>
                          <wps:spPr>
                            <a:xfrm>
                              <a:off x="3540112" y="468643"/>
                              <a:ext cx="720000" cy="51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F09CB" w14:textId="77777777" w:rsidR="00AE3684" w:rsidRDefault="00AE3684">
                                <w:pPr>
                                  <w:jc w:val="center"/>
                                </w:pPr>
                                <w:r>
                                  <w:rPr>
                                    <w:color w:val="000000"/>
                                    <w:sz w:val="18"/>
                                    <w:szCs w:val="18"/>
                                  </w:rPr>
                                  <w:t>Error-Correction Coding</w:t>
                                </w:r>
                              </w:p>
                            </w:txbxContent>
                          </wps:txbx>
                          <wps:bodyPr rot="0" spcFirstLastPara="0" vert="horz" wrap="square" lIns="36000" tIns="45720" rIns="36000" bIns="45720" numCol="1" spcCol="0" rtlCol="0" fromWordArt="0" anchor="ctr" anchorCtr="0" forceAA="0" compatLnSpc="1">
                            <a:noAutofit/>
                          </wps:bodyPr>
                        </wps:wsp>
                        <wps:wsp>
                          <wps:cNvPr id="131" name="矩形 131"/>
                          <wps:cNvSpPr/>
                          <wps:spPr>
                            <a:xfrm>
                              <a:off x="4469425" y="468663"/>
                              <a:ext cx="720000" cy="511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1AB60" w14:textId="77777777" w:rsidR="00AE3684" w:rsidRDefault="00AE3684">
                                <w:pPr>
                                  <w:jc w:val="center"/>
                                  <w:rPr>
                                    <w:color w:val="000000"/>
                                    <w:sz w:val="18"/>
                                    <w:szCs w:val="18"/>
                                    <w:lang w:eastAsia="zh-CN"/>
                                  </w:rPr>
                                </w:pPr>
                                <w:r>
                                  <w:rPr>
                                    <w:rFonts w:hint="eastAsia"/>
                                    <w:color w:val="000000"/>
                                    <w:sz w:val="18"/>
                                    <w:szCs w:val="18"/>
                                    <w:lang w:eastAsia="zh-CN"/>
                                  </w:rPr>
                                  <w:t>Iterative</w:t>
                                </w:r>
                              </w:p>
                              <w:p w14:paraId="52285F4F" w14:textId="77777777" w:rsidR="00AE3684" w:rsidRDefault="00AE3684">
                                <w:pPr>
                                  <w:jc w:val="center"/>
                                </w:pPr>
                                <w:r>
                                  <w:rPr>
                                    <w:color w:val="000000"/>
                                    <w:sz w:val="18"/>
                                    <w:szCs w:val="18"/>
                                  </w:rPr>
                                  <w:t>Embedding</w:t>
                                </w:r>
                              </w:p>
                            </w:txbxContent>
                          </wps:txbx>
                          <wps:bodyPr rot="0" spcFirstLastPara="0" vert="horz" wrap="square" lIns="36000" tIns="45720" rIns="36000" bIns="45720" numCol="1" spcCol="0" rtlCol="0" fromWordArt="0" anchor="ctr" anchorCtr="0" forceAA="0" compatLnSpc="1">
                            <a:noAutofit/>
                          </wps:bodyPr>
                        </wps:wsp>
                        <wps:wsp>
                          <wps:cNvPr id="132" name="矩形: 圆角 132"/>
                          <wps:cNvSpPr/>
                          <wps:spPr>
                            <a:xfrm>
                              <a:off x="5448300" y="561501"/>
                              <a:ext cx="519430" cy="1096542"/>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F7854F" w14:textId="77777777" w:rsidR="00AE3684" w:rsidRDefault="00AE3684">
                                <w:pPr>
                                  <w:jc w:val="center"/>
                                </w:pPr>
                                <w:r>
                                  <w:rPr>
                                    <w:color w:val="000000"/>
                                    <w:sz w:val="20"/>
                                    <w:szCs w:val="20"/>
                                  </w:rPr>
                                  <w:t>Marked Data</w:t>
                                </w:r>
                              </w:p>
                              <w:p w14:paraId="42C207FB" w14:textId="77777777" w:rsidR="00AE3684" w:rsidRDefault="00AE3684">
                                <w:pPr>
                                  <w:jc w:val="center"/>
                                </w:pPr>
                                <w:r>
                                  <w:rPr>
                                    <w:b/>
                                    <w:bCs/>
                                    <w:color w:val="000000"/>
                                    <w:sz w:val="20"/>
                                    <w:szCs w:val="20"/>
                                  </w:rPr>
                                  <w:t>T</w:t>
                                </w:r>
                                <w:r>
                                  <w:rPr>
                                    <w:b/>
                                    <w:bCs/>
                                    <w:color w:val="000000"/>
                                    <w:sz w:val="20"/>
                                    <w:szCs w:val="20"/>
                                    <w:vertAlign w:val="subscript"/>
                                  </w:rPr>
                                  <w:t>M</w:t>
                                </w:r>
                              </w:p>
                            </w:txbxContent>
                          </wps:txbx>
                          <wps:bodyPr rot="0" spcFirstLastPara="0" vert="horz" wrap="square" lIns="0" tIns="45720" rIns="0" bIns="45720" numCol="1" spcCol="0" rtlCol="0" fromWordArt="0" anchor="ctr" anchorCtr="0" forceAA="0" compatLnSpc="1">
                            <a:noAutofit/>
                          </wps:bodyPr>
                        </wps:wsp>
                        <wps:wsp>
                          <wps:cNvPr id="135" name="矩形 135"/>
                          <wps:cNvSpPr/>
                          <wps:spPr>
                            <a:xfrm>
                              <a:off x="4459900" y="1298293"/>
                              <a:ext cx="734060" cy="511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E836D2" w14:textId="77777777" w:rsidR="00AE3684" w:rsidRDefault="00AE3684">
                                <w:pPr>
                                  <w:jc w:val="center"/>
                                </w:pPr>
                                <w:r>
                                  <w:rPr>
                                    <w:color w:val="000000"/>
                                    <w:sz w:val="18"/>
                                    <w:szCs w:val="18"/>
                                  </w:rPr>
                                  <w:t>Pre-Processing</w:t>
                                </w:r>
                              </w:p>
                            </w:txbxContent>
                          </wps:txbx>
                          <wps:bodyPr rot="0" spcFirstLastPara="0" vert="horz" wrap="square" lIns="36000" tIns="45720" rIns="36000" bIns="45720" numCol="1" spcCol="0" rtlCol="0" fromWordArt="0" anchor="ctr" anchorCtr="0" forceAA="0" compatLnSpc="1">
                            <a:noAutofit/>
                          </wps:bodyPr>
                        </wps:wsp>
                        <wps:wsp>
                          <wps:cNvPr id="136" name="矩形: 圆角 136"/>
                          <wps:cNvSpPr/>
                          <wps:spPr>
                            <a:xfrm>
                              <a:off x="3534717" y="1298293"/>
                              <a:ext cx="719455" cy="511175"/>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018" w14:textId="77777777" w:rsidR="00AE3684" w:rsidRDefault="00AE3684">
                                <w:pPr>
                                  <w:jc w:val="center"/>
                                </w:pPr>
                                <w:r>
                                  <w:rPr>
                                    <w:color w:val="000000"/>
                                    <w:sz w:val="20"/>
                                    <w:szCs w:val="20"/>
                                  </w:rPr>
                                  <w:t xml:space="preserve">Embedding </w:t>
                                </w:r>
                              </w:p>
                              <w:p w14:paraId="0C3F33B8" w14:textId="77777777" w:rsidR="00AE3684" w:rsidRDefault="00AE3684">
                                <w:pPr>
                                  <w:jc w:val="center"/>
                                </w:pPr>
                                <w:r>
                                  <w:rPr>
                                    <w:color w:val="000000"/>
                                    <w:sz w:val="20"/>
                                    <w:szCs w:val="20"/>
                                  </w:rPr>
                                  <w:t>Pairs</w:t>
                                </w:r>
                                <w:r>
                                  <w:t xml:space="preserve"> </w:t>
                                </w:r>
                                <w:r>
                                  <w:rPr>
                                    <w:b/>
                                    <w:bCs/>
                                    <w:color w:val="000000"/>
                                    <w:sz w:val="20"/>
                                    <w:szCs w:val="20"/>
                                  </w:rPr>
                                  <w:t>E</w:t>
                                </w:r>
                                <w:r>
                                  <w:rPr>
                                    <w:b/>
                                    <w:bCs/>
                                    <w:color w:val="000000"/>
                                    <w:sz w:val="20"/>
                                    <w:szCs w:val="20"/>
                                    <w:vertAlign w:val="subscript"/>
                                  </w:rPr>
                                  <w:t>M</w:t>
                                </w:r>
                              </w:p>
                            </w:txbxContent>
                          </wps:txbx>
                          <wps:bodyPr rot="0" spcFirstLastPara="0" vert="horz" wrap="square" lIns="0" tIns="45720" rIns="0" bIns="45720" numCol="1" spcCol="0" rtlCol="0" fromWordArt="0" anchor="ctr" anchorCtr="0" forceAA="0" compatLnSpc="1">
                            <a:noAutofit/>
                          </wps:bodyPr>
                        </wps:wsp>
                        <wps:wsp>
                          <wps:cNvPr id="137" name="矩形 137"/>
                          <wps:cNvSpPr/>
                          <wps:spPr>
                            <a:xfrm>
                              <a:off x="2610108" y="1298293"/>
                              <a:ext cx="719455" cy="511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7FB1D" w14:textId="77777777" w:rsidR="00AE3684" w:rsidRDefault="00AE3684">
                                <w:pPr>
                                  <w:jc w:val="center"/>
                                  <w:rPr>
                                    <w:color w:val="000000"/>
                                    <w:sz w:val="18"/>
                                    <w:szCs w:val="18"/>
                                    <w:lang w:eastAsia="zh-CN"/>
                                  </w:rPr>
                                </w:pPr>
                                <w:r>
                                  <w:rPr>
                                    <w:rFonts w:hint="eastAsia"/>
                                    <w:color w:val="000000"/>
                                    <w:sz w:val="18"/>
                                    <w:szCs w:val="18"/>
                                    <w:lang w:eastAsia="zh-CN"/>
                                  </w:rPr>
                                  <w:t>Iterative</w:t>
                                </w:r>
                              </w:p>
                              <w:p w14:paraId="09895EFB" w14:textId="77777777" w:rsidR="00AE3684" w:rsidRDefault="00AE3684">
                                <w:pPr>
                                  <w:jc w:val="center"/>
                                </w:pPr>
                                <w:r>
                                  <w:rPr>
                                    <w:color w:val="000000"/>
                                    <w:sz w:val="18"/>
                                    <w:szCs w:val="18"/>
                                  </w:rPr>
                                  <w:t xml:space="preserve"> Extraction</w:t>
                                </w:r>
                              </w:p>
                            </w:txbxContent>
                          </wps:txbx>
                          <wps:bodyPr rot="0" spcFirstLastPara="0" vert="horz" wrap="square" lIns="36000" tIns="45720" rIns="36000" bIns="45720" numCol="1" spcCol="0" rtlCol="0" fromWordArt="0" anchor="ctr" anchorCtr="0" forceAA="0" compatLnSpc="1">
                            <a:noAutofit/>
                          </wps:bodyPr>
                        </wps:wsp>
                        <wps:wsp>
                          <wps:cNvPr id="138" name="矩形 138"/>
                          <wps:cNvSpPr/>
                          <wps:spPr>
                            <a:xfrm>
                              <a:off x="1694716" y="1298293"/>
                              <a:ext cx="719455" cy="511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68A4BF" w14:textId="77777777" w:rsidR="00AE3684" w:rsidRDefault="00AE3684">
                                <w:pPr>
                                  <w:jc w:val="center"/>
                                </w:pPr>
                                <w:r>
                                  <w:rPr>
                                    <w:color w:val="000000"/>
                                    <w:sz w:val="18"/>
                                    <w:szCs w:val="18"/>
                                  </w:rPr>
                                  <w:t>Error-Correction Decoding</w:t>
                                </w:r>
                              </w:p>
                            </w:txbxContent>
                          </wps:txbx>
                          <wps:bodyPr rot="0" spcFirstLastPara="0" vert="horz" wrap="square" lIns="36000" tIns="45720" rIns="36000" bIns="45720" numCol="1" spcCol="0" rtlCol="0" fromWordArt="0" anchor="ctr" anchorCtr="0" forceAA="0" compatLnSpc="1">
                            <a:noAutofit/>
                          </wps:bodyPr>
                        </wps:wsp>
                        <wps:wsp>
                          <wps:cNvPr id="141" name="矩形 141"/>
                          <wps:cNvSpPr/>
                          <wps:spPr>
                            <a:xfrm>
                              <a:off x="790235" y="1298293"/>
                              <a:ext cx="719455" cy="511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26236" w14:textId="77777777" w:rsidR="00AE3684" w:rsidRDefault="00AE3684">
                                <w:pPr>
                                  <w:jc w:val="center"/>
                                  <w:rPr>
                                    <w:color w:val="000000"/>
                                    <w:sz w:val="18"/>
                                    <w:szCs w:val="18"/>
                                  </w:rPr>
                                </w:pPr>
                                <w:r>
                                  <w:rPr>
                                    <w:color w:val="000000"/>
                                    <w:sz w:val="18"/>
                                    <w:szCs w:val="18"/>
                                  </w:rPr>
                                  <w:t xml:space="preserve">BP </w:t>
                                </w:r>
                              </w:p>
                              <w:p w14:paraId="05CE87A4" w14:textId="77777777" w:rsidR="00AE3684" w:rsidRDefault="00AE3684">
                                <w:pPr>
                                  <w:jc w:val="center"/>
                                </w:pPr>
                                <w:r>
                                  <w:rPr>
                                    <w:color w:val="000000"/>
                                    <w:sz w:val="18"/>
                                    <w:szCs w:val="18"/>
                                  </w:rPr>
                                  <w:t>Decoding</w:t>
                                </w:r>
                              </w:p>
                            </w:txbxContent>
                          </wps:txbx>
                          <wps:bodyPr rot="0" spcFirstLastPara="0" vert="horz" wrap="square" lIns="36000" tIns="45720" rIns="36000" bIns="45720" numCol="1" spcCol="0" rtlCol="0" fromWordArt="0" anchor="ctr" anchorCtr="0" forceAA="0" compatLnSpc="1">
                            <a:noAutofit/>
                          </wps:bodyPr>
                        </wps:wsp>
                        <wps:wsp>
                          <wps:cNvPr id="142" name="矩形: 圆角 142"/>
                          <wps:cNvSpPr/>
                          <wps:spPr>
                            <a:xfrm>
                              <a:off x="2" y="1298293"/>
                              <a:ext cx="596898" cy="511200"/>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95450" w14:textId="77777777" w:rsidR="00AE3684" w:rsidRDefault="00AE3684">
                                <w:pPr>
                                  <w:jc w:val="center"/>
                                </w:pPr>
                                <w:r>
                                  <w:rPr>
                                    <w:color w:val="000000"/>
                                    <w:sz w:val="18"/>
                                    <w:szCs w:val="18"/>
                                  </w:rPr>
                                  <w:t xml:space="preserve">Watermark </w:t>
                                </w:r>
                                <w:r>
                                  <w:rPr>
                                    <w:i/>
                                    <w:iCs/>
                                    <w:color w:val="000000"/>
                                    <w:sz w:val="18"/>
                                    <w:szCs w:val="18"/>
                                  </w:rPr>
                                  <w:t>W</w:t>
                                </w:r>
                              </w:p>
                            </w:txbxContent>
                          </wps:txbx>
                          <wps:bodyPr rot="0" spcFirstLastPara="0" vert="horz" wrap="square" lIns="0" tIns="45720" rIns="0" bIns="45720" numCol="1" spcCol="0" rtlCol="0" fromWordArt="0" anchor="ctr" anchorCtr="0" forceAA="0" compatLnSpc="1">
                            <a:noAutofit/>
                          </wps:bodyPr>
                        </wps:wsp>
                        <wps:wsp>
                          <wps:cNvPr id="121" name="直接箭头连接符 121"/>
                          <wps:cNvCnPr>
                            <a:stCxn id="81" idx="3"/>
                            <a:endCxn id="106" idx="1"/>
                          </wps:cNvCnPr>
                          <wps:spPr>
                            <a:xfrm flipV="1">
                              <a:off x="533400" y="723928"/>
                              <a:ext cx="256313" cy="1906"/>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22" name="直接箭头连接符 122"/>
                          <wps:cNvCnPr>
                            <a:stCxn id="106" idx="3"/>
                            <a:endCxn id="128" idx="1"/>
                          </wps:cNvCnPr>
                          <wps:spPr>
                            <a:xfrm>
                              <a:off x="1509713" y="723928"/>
                              <a:ext cx="171820" cy="2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23" name="直接箭头连接符 123"/>
                          <wps:cNvCnPr>
                            <a:stCxn id="128" idx="3"/>
                            <a:endCxn id="129" idx="1"/>
                          </wps:cNvCnPr>
                          <wps:spPr>
                            <a:xfrm>
                              <a:off x="2401533" y="723948"/>
                              <a:ext cx="202114" cy="4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24" name="直接箭头连接符 124"/>
                          <wps:cNvCnPr>
                            <a:stCxn id="129" idx="3"/>
                            <a:endCxn id="130" idx="1"/>
                          </wps:cNvCnPr>
                          <wps:spPr>
                            <a:xfrm>
                              <a:off x="3323647" y="724423"/>
                              <a:ext cx="216465" cy="29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25" name="直接箭头连接符 125"/>
                          <wps:cNvCnPr>
                            <a:stCxn id="130" idx="3"/>
                            <a:endCxn id="131" idx="1"/>
                          </wps:cNvCnPr>
                          <wps:spPr>
                            <a:xfrm flipV="1">
                              <a:off x="4260112" y="724263"/>
                              <a:ext cx="209313" cy="45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26" name="直接箭头连接符 126"/>
                          <wps:cNvCnPr>
                            <a:stCxn id="131" idx="3"/>
                          </wps:cNvCnPr>
                          <wps:spPr>
                            <a:xfrm flipV="1">
                              <a:off x="5189425" y="723928"/>
                              <a:ext cx="265225" cy="33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27" name="直接箭头连接符 127"/>
                          <wps:cNvCnPr>
                            <a:endCxn id="135" idx="3"/>
                          </wps:cNvCnPr>
                          <wps:spPr>
                            <a:xfrm flipH="1">
                              <a:off x="5193960" y="1553881"/>
                              <a:ext cx="254340"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45" name="直接箭头连接符 145"/>
                          <wps:cNvCnPr>
                            <a:stCxn id="135" idx="1"/>
                            <a:endCxn id="136" idx="3"/>
                          </wps:cNvCnPr>
                          <wps:spPr>
                            <a:xfrm flipH="1">
                              <a:off x="4254172" y="1553881"/>
                              <a:ext cx="205728"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47" name="直接箭头连接符 147"/>
                          <wps:cNvCnPr>
                            <a:stCxn id="136" idx="1"/>
                            <a:endCxn id="137" idx="3"/>
                          </wps:cNvCnPr>
                          <wps:spPr>
                            <a:xfrm flipH="1">
                              <a:off x="3329563" y="1553881"/>
                              <a:ext cx="205154"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a:stCxn id="138" idx="1"/>
                            <a:endCxn id="141" idx="3"/>
                          </wps:cNvCnPr>
                          <wps:spPr>
                            <a:xfrm flipH="1">
                              <a:off x="1509690" y="1553881"/>
                              <a:ext cx="185026"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49" name="直接箭头连接符 149"/>
                          <wps:cNvCnPr>
                            <a:stCxn id="137" idx="1"/>
                            <a:endCxn id="138" idx="3"/>
                          </wps:cNvCnPr>
                          <wps:spPr>
                            <a:xfrm flipH="1">
                              <a:off x="2414171" y="1553881"/>
                              <a:ext cx="195937"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50" name="直接箭头连接符 150"/>
                          <wps:cNvCnPr>
                            <a:stCxn id="141" idx="1"/>
                            <a:endCxn id="142" idx="3"/>
                          </wps:cNvCnPr>
                          <wps:spPr>
                            <a:xfrm flipH="1">
                              <a:off x="596900" y="1553881"/>
                              <a:ext cx="193335" cy="1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51" name="文本框 151"/>
                          <wps:cNvSpPr txBox="1"/>
                          <wps:spPr>
                            <a:xfrm>
                              <a:off x="2386547" y="56365"/>
                              <a:ext cx="732413" cy="209550"/>
                            </a:xfrm>
                            <a:prstGeom prst="rect">
                              <a:avLst/>
                            </a:prstGeom>
                            <a:solidFill>
                              <a:schemeClr val="lt1">
                                <a:alpha val="0"/>
                              </a:schemeClr>
                            </a:solidFill>
                            <a:ln w="6350">
                              <a:noFill/>
                            </a:ln>
                          </wps:spPr>
                          <wps:txbx>
                            <w:txbxContent>
                              <w:p w14:paraId="47255466" w14:textId="77777777" w:rsidR="00AE3684" w:rsidRDefault="00AE3684">
                                <w:pPr>
                                  <w:rPr>
                                    <w:sz w:val="18"/>
                                    <w:szCs w:val="18"/>
                                    <w:lang w:eastAsia="zh-CN"/>
                                  </w:rPr>
                                </w:pPr>
                                <w:r>
                                  <w:rPr>
                                    <w:rFonts w:hint="eastAsia"/>
                                    <w:sz w:val="18"/>
                                    <w:szCs w:val="18"/>
                                    <w:lang w:eastAsia="zh-CN"/>
                                  </w:rPr>
                                  <w:t>W</w:t>
                                </w:r>
                                <w:r>
                                  <w:rPr>
                                    <w:sz w:val="18"/>
                                    <w:szCs w:val="18"/>
                                    <w:lang w:eastAsia="zh-CN"/>
                                  </w:rPr>
                                  <w:t>atermark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4" name="文本框 151"/>
                          <wps:cNvSpPr txBox="1"/>
                          <wps:spPr>
                            <a:xfrm>
                              <a:off x="3716448" y="376"/>
                              <a:ext cx="443620" cy="363800"/>
                            </a:xfrm>
                            <a:prstGeom prst="rect">
                              <a:avLst/>
                            </a:prstGeom>
                            <a:solidFill>
                              <a:schemeClr val="lt1">
                                <a:alpha val="0"/>
                              </a:schemeClr>
                            </a:solidFill>
                            <a:ln w="6350">
                              <a:noFill/>
                            </a:ln>
                          </wps:spPr>
                          <wps:txbx>
                            <w:txbxContent>
                              <w:p w14:paraId="38F46ECB" w14:textId="77777777" w:rsidR="00AE3684" w:rsidRDefault="00AE3684">
                                <w:pPr>
                                  <w:jc w:val="center"/>
                                </w:pPr>
                                <w:r>
                                  <w:rPr>
                                    <w:sz w:val="18"/>
                                    <w:szCs w:val="18"/>
                                  </w:rPr>
                                  <w:t>Private Key</w:t>
                                </w:r>
                              </w:p>
                            </w:txbxContent>
                          </wps:txbx>
                          <wps:bodyPr rot="0" spcFirstLastPara="0" vert="horz" wrap="square" lIns="36000" tIns="36000" rIns="36000" bIns="36000" numCol="1" spcCol="0" rtlCol="0" fromWordArt="0" anchor="t" anchorCtr="0" forceAA="0" compatLnSpc="1">
                            <a:noAutofit/>
                          </wps:bodyPr>
                        </wps:wsp>
                        <wps:wsp>
                          <wps:cNvPr id="152" name="直接箭头连接符 152"/>
                          <wps:cNvCnPr>
                            <a:stCxn id="151" idx="2"/>
                          </wps:cNvCnPr>
                          <wps:spPr>
                            <a:xfrm>
                              <a:off x="2752754" y="265853"/>
                              <a:ext cx="0" cy="203483"/>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57" name="连接符: 肘形 157"/>
                          <wps:cNvCnPr>
                            <a:stCxn id="154" idx="1"/>
                          </wps:cNvCnPr>
                          <wps:spPr>
                            <a:xfrm rot="10800000" flipV="1">
                              <a:off x="3146080" y="182231"/>
                              <a:ext cx="570368" cy="287202"/>
                            </a:xfrm>
                            <a:prstGeom prst="bentConnector3">
                              <a:avLst>
                                <a:gd name="adj1" fmla="val 99969"/>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58" name="连接符: 肘形 158"/>
                          <wps:cNvCnPr>
                            <a:stCxn id="154" idx="3"/>
                            <a:endCxn id="131" idx="0"/>
                          </wps:cNvCnPr>
                          <wps:spPr>
                            <a:xfrm>
                              <a:off x="4160068" y="182276"/>
                              <a:ext cx="669357" cy="286387"/>
                            </a:xfrm>
                            <a:prstGeom prst="bentConnector2">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62" name="文本框 151"/>
                          <wps:cNvSpPr txBox="1"/>
                          <wps:spPr>
                            <a:xfrm>
                              <a:off x="1878172" y="1901922"/>
                              <a:ext cx="443230" cy="363220"/>
                            </a:xfrm>
                            <a:prstGeom prst="rect">
                              <a:avLst/>
                            </a:prstGeom>
                            <a:solidFill>
                              <a:schemeClr val="lt1">
                                <a:alpha val="0"/>
                              </a:schemeClr>
                            </a:solidFill>
                            <a:ln w="6350">
                              <a:noFill/>
                            </a:ln>
                          </wps:spPr>
                          <wps:txbx>
                            <w:txbxContent>
                              <w:p w14:paraId="26CC290F" w14:textId="77777777" w:rsidR="00AE3684" w:rsidRDefault="00AE3684">
                                <w:pPr>
                                  <w:jc w:val="center"/>
                                </w:pPr>
                                <w:r>
                                  <w:rPr>
                                    <w:sz w:val="18"/>
                                    <w:szCs w:val="18"/>
                                  </w:rPr>
                                  <w:t>Private Key</w:t>
                                </w:r>
                              </w:p>
                            </w:txbxContent>
                          </wps:txbx>
                          <wps:bodyPr rot="0" spcFirstLastPara="0" vert="horz" wrap="square" lIns="36000" tIns="36000" rIns="36000" bIns="36000" numCol="1" spcCol="0" rtlCol="0" fromWordArt="0" anchor="t" anchorCtr="0" forceAA="0" compatLnSpc="1">
                            <a:noAutofit/>
                          </wps:bodyPr>
                        </wps:wsp>
                        <wps:wsp>
                          <wps:cNvPr id="160" name="连接符: 肘形 160"/>
                          <wps:cNvCnPr>
                            <a:endCxn id="137" idx="2"/>
                          </wps:cNvCnPr>
                          <wps:spPr>
                            <a:xfrm flipV="1">
                              <a:off x="2327564" y="1809023"/>
                              <a:ext cx="642272" cy="286972"/>
                            </a:xfrm>
                            <a:prstGeom prst="bentConnector2">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61" name="连接符: 肘形 161"/>
                          <wps:cNvCnPr>
                            <a:stCxn id="162" idx="1"/>
                            <a:endCxn id="141" idx="2"/>
                          </wps:cNvCnPr>
                          <wps:spPr>
                            <a:xfrm rot="10800000">
                              <a:off x="1149963" y="1809023"/>
                              <a:ext cx="728209" cy="273998"/>
                            </a:xfrm>
                            <a:prstGeom prst="bentConnector2">
                              <a:avLst/>
                            </a:prstGeom>
                            <a:ln w="9525">
                              <a:tailEnd type="triangle"/>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3BE41A3" id="画布 79" o:spid="_x0000_s1026" editas="canvas" style="width:470pt;height:181.45pt;mso-position-horizontal-relative:char;mso-position-vertical-relative:line" coordsize="59690,2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690;height:23044;visibility:visible;mso-wrap-style:square" filled="t">
                  <v:fill o:detectmouseclick="t"/>
                  <v:path o:connecttype="none"/>
                </v:shape>
                <v:group id="组合 163" o:spid="_x0000_s1028" style="position:absolute;width:59677;height:22647" coordorigin=",3" coordsize="59677,22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oundrect id="矩形: 圆角 81" o:spid="_x0000_s1029" style="position:absolute;top:4515;width:5334;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" fillcolor="#d8d8d8 [2732]" strokecolor="black [3213]" strokeweight="1pt">
                    <v:stroke joinstyle="miter"/>
                    <v:textbox inset="1mm,,1mm">
                      <w:txbxContent>
                        <w:p w14:paraId="7957358E" w14:textId="77777777" w:rsidR="00AE3684" w:rsidRDefault="00AE3684">
                          <w:pPr>
                            <w:jc w:val="center"/>
                            <w:rPr>
                              <w:color w:val="000000" w:themeColor="text1"/>
                              <w:sz w:val="18"/>
                              <w:szCs w:val="18"/>
                              <w:lang w:eastAsia="zh-CN"/>
                            </w:rPr>
                          </w:pPr>
                          <w:r>
                            <w:rPr>
                              <w:rFonts w:hint="eastAsia"/>
                              <w:color w:val="000000" w:themeColor="text1"/>
                              <w:sz w:val="18"/>
                              <w:szCs w:val="18"/>
                              <w:lang w:eastAsia="zh-CN"/>
                            </w:rPr>
                            <w:t>O</w:t>
                          </w:r>
                          <w:r>
                            <w:rPr>
                              <w:color w:val="000000" w:themeColor="text1"/>
                              <w:sz w:val="18"/>
                              <w:szCs w:val="18"/>
                              <w:lang w:eastAsia="zh-CN"/>
                            </w:rPr>
                            <w:t>riginal Data</w:t>
                          </w:r>
                        </w:p>
                        <w:p w14:paraId="21AE8FD5" w14:textId="77777777" w:rsidR="00AE3684" w:rsidRDefault="00AE3684">
                          <w:pPr>
                            <w:jc w:val="center"/>
                            <w:rPr>
                              <w:b/>
                              <w:bCs/>
                              <w:color w:val="000000" w:themeColor="text1"/>
                              <w:sz w:val="18"/>
                              <w:szCs w:val="18"/>
                              <w:lang w:eastAsia="zh-CN"/>
                            </w:rPr>
                          </w:pPr>
                          <w:r>
                            <w:rPr>
                              <w:b/>
                              <w:bCs/>
                              <w:color w:val="000000" w:themeColor="text1"/>
                              <w:sz w:val="18"/>
                              <w:szCs w:val="18"/>
                              <w:lang w:eastAsia="zh-CN"/>
                            </w:rPr>
                            <w:t>T</w:t>
                          </w:r>
                        </w:p>
                      </w:txbxContent>
                    </v:textbox>
                  </v:roundrect>
                  <v:rect id="矩形 106" o:spid="_x0000_s1030" style="position:absolute;left:7897;top:4683;width:7200;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" filled="f" strokecolor="black [3213]" strokeweight="1pt">
                    <v:textbox inset="1mm,,1mm">
                      <w:txbxContent>
                        <w:p w14:paraId="216ED712" w14:textId="77777777" w:rsidR="00AE3684" w:rsidRDefault="00AE3684">
                          <w:pPr>
                            <w:jc w:val="center"/>
                            <w:rPr>
                              <w:color w:val="000000" w:themeColor="text1"/>
                              <w:sz w:val="18"/>
                              <w:szCs w:val="18"/>
                              <w:lang w:eastAsia="zh-CN"/>
                            </w:rPr>
                          </w:pPr>
                          <w:r>
                            <w:rPr>
                              <w:rFonts w:hint="eastAsia"/>
                              <w:color w:val="000000" w:themeColor="text1"/>
                              <w:sz w:val="18"/>
                              <w:szCs w:val="18"/>
                              <w:lang w:eastAsia="zh-CN"/>
                            </w:rPr>
                            <w:t>P</w:t>
                          </w:r>
                          <w:r>
                            <w:rPr>
                              <w:color w:val="000000" w:themeColor="text1"/>
                              <w:sz w:val="18"/>
                              <w:szCs w:val="18"/>
                              <w:lang w:eastAsia="zh-CN"/>
                            </w:rPr>
                            <w:t>re-Processing</w:t>
                          </w:r>
                        </w:p>
                      </w:txbxContent>
                    </v:textbox>
                  </v:rect>
                  <v:roundrect id="矩形: 圆角 128" o:spid="_x0000_s1031" style="position:absolute;left:16815;top:4683;width:7200;height:5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" fillcolor="#d8d8d8 [2732]" strokecolor="black [3213]" strokeweight="1pt">
                    <v:stroke joinstyle="miter"/>
                    <v:textbox inset="0,,0">
                      <w:txbxContent>
                        <w:p w14:paraId="3976A680" w14:textId="77777777" w:rsidR="00AE3684" w:rsidRDefault="00AE3684">
                          <w:pPr>
                            <w:jc w:val="center"/>
                            <w:rPr>
                              <w:color w:val="000000"/>
                              <w:sz w:val="20"/>
                              <w:szCs w:val="20"/>
                            </w:rPr>
                          </w:pPr>
                          <w:r>
                            <w:rPr>
                              <w:color w:val="000000"/>
                              <w:sz w:val="20"/>
                              <w:szCs w:val="20"/>
                            </w:rPr>
                            <w:t xml:space="preserve">Embedding </w:t>
                          </w:r>
                        </w:p>
                        <w:p w14:paraId="17DE5897" w14:textId="77777777" w:rsidR="00AE3684" w:rsidRDefault="00AE3684">
                          <w:pPr>
                            <w:jc w:val="center"/>
                          </w:pPr>
                          <w:r>
                            <w:rPr>
                              <w:color w:val="000000"/>
                              <w:sz w:val="20"/>
                              <w:szCs w:val="20"/>
                            </w:rPr>
                            <w:t>Pairs</w:t>
                          </w:r>
                          <w:r>
                            <w:rPr>
                              <w:rFonts w:hint="eastAsia"/>
                              <w:lang w:eastAsia="zh-CN"/>
                            </w:rPr>
                            <w:t xml:space="preserve"> </w:t>
                          </w:r>
                          <w:r>
                            <w:rPr>
                              <w:b/>
                              <w:bCs/>
                              <w:color w:val="000000"/>
                              <w:sz w:val="20"/>
                              <w:szCs w:val="20"/>
                            </w:rPr>
                            <w:t>E</w:t>
                          </w:r>
                        </w:p>
                      </w:txbxContent>
                    </v:textbox>
                  </v:roundrect>
                  <v:rect id="矩形 129" o:spid="_x0000_s1032" style="position:absolute;left:26036;top:4683;width:7200;height: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" filled="f" strokecolor="black [3213]" strokeweight="1pt">
                    <v:textbox inset="1mm,,1mm">
                      <w:txbxContent>
                        <w:p w14:paraId="434DFAE7" w14:textId="77777777" w:rsidR="00AE3684" w:rsidRDefault="00AE3684">
                          <w:pPr>
                            <w:jc w:val="center"/>
                          </w:pPr>
                          <w:r>
                            <w:rPr>
                              <w:color w:val="000000"/>
                              <w:sz w:val="18"/>
                              <w:szCs w:val="18"/>
                            </w:rPr>
                            <w:t>Transfer Matrix Construction</w:t>
                          </w:r>
                        </w:p>
                      </w:txbxContent>
                    </v:textbox>
                  </v:rect>
                  <v:rect id="矩形 130" o:spid="_x0000_s1033" style="position:absolute;left:35401;top:4686;width:7200;height: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" filled="f" strokecolor="black [3213]" strokeweight="1pt">
                    <v:textbox inset="1mm,,1mm">
                      <w:txbxContent>
                        <w:p w14:paraId="76CF09CB" w14:textId="77777777" w:rsidR="00AE3684" w:rsidRDefault="00AE3684">
                          <w:pPr>
                            <w:jc w:val="center"/>
                          </w:pPr>
                          <w:r>
                            <w:rPr>
                              <w:color w:val="000000"/>
                              <w:sz w:val="18"/>
                              <w:szCs w:val="18"/>
                            </w:rPr>
                            <w:t>Error-Correction Coding</w:t>
                          </w:r>
                        </w:p>
                      </w:txbxContent>
                    </v:textbox>
                  </v:rect>
                  <v:rect id="矩形 131" o:spid="_x0000_s1034" style="position:absolute;left:44694;top:4686;width:7200;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" filled="f" strokecolor="black [3213]" strokeweight="1pt">
                    <v:textbox inset="1mm,,1mm">
                      <w:txbxContent>
                        <w:p w14:paraId="4251AB60" w14:textId="77777777" w:rsidR="00AE3684" w:rsidRDefault="00AE3684">
                          <w:pPr>
                            <w:jc w:val="center"/>
                            <w:rPr>
                              <w:color w:val="000000"/>
                              <w:sz w:val="18"/>
                              <w:szCs w:val="18"/>
                              <w:lang w:eastAsia="zh-CN"/>
                            </w:rPr>
                          </w:pPr>
                          <w:r>
                            <w:rPr>
                              <w:rFonts w:hint="eastAsia"/>
                              <w:color w:val="000000"/>
                              <w:sz w:val="18"/>
                              <w:szCs w:val="18"/>
                              <w:lang w:eastAsia="zh-CN"/>
                            </w:rPr>
                            <w:t>Iterative</w:t>
                          </w:r>
                        </w:p>
                        <w:p w14:paraId="52285F4F" w14:textId="77777777" w:rsidR="00AE3684" w:rsidRDefault="00AE3684">
                          <w:pPr>
                            <w:jc w:val="center"/>
                          </w:pPr>
                          <w:r>
                            <w:rPr>
                              <w:color w:val="000000"/>
                              <w:sz w:val="18"/>
                              <w:szCs w:val="18"/>
                            </w:rPr>
                            <w:t>Embedding</w:t>
                          </w:r>
                        </w:p>
                      </w:txbxContent>
                    </v:textbox>
                  </v:rect>
                  <v:roundrect id="矩形: 圆角 132" o:spid="_x0000_s1035" style="position:absolute;left:54483;top:5615;width:5194;height:10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" fillcolor="#d8d8d8 [2732]" strokecolor="black [3213]" strokeweight="1pt">
                    <v:stroke joinstyle="miter"/>
                    <v:textbox inset="0,,0">
                      <w:txbxContent>
                        <w:p w14:paraId="50F7854F" w14:textId="77777777" w:rsidR="00AE3684" w:rsidRDefault="00AE3684">
                          <w:pPr>
                            <w:jc w:val="center"/>
                          </w:pPr>
                          <w:r>
                            <w:rPr>
                              <w:color w:val="000000"/>
                              <w:sz w:val="20"/>
                              <w:szCs w:val="20"/>
                            </w:rPr>
                            <w:t>Marked Data</w:t>
                          </w:r>
                        </w:p>
                        <w:p w14:paraId="42C207FB" w14:textId="77777777" w:rsidR="00AE3684" w:rsidRDefault="00AE3684">
                          <w:pPr>
                            <w:jc w:val="center"/>
                          </w:pPr>
                          <w:r>
                            <w:rPr>
                              <w:b/>
                              <w:bCs/>
                              <w:color w:val="000000"/>
                              <w:sz w:val="20"/>
                              <w:szCs w:val="20"/>
                            </w:rPr>
                            <w:t>T</w:t>
                          </w:r>
                          <w:r>
                            <w:rPr>
                              <w:b/>
                              <w:bCs/>
                              <w:color w:val="000000"/>
                              <w:sz w:val="20"/>
                              <w:szCs w:val="20"/>
                              <w:vertAlign w:val="subscript"/>
                            </w:rPr>
                            <w:t>M</w:t>
                          </w:r>
                        </w:p>
                      </w:txbxContent>
                    </v:textbox>
                  </v:roundrect>
                  <v:rect id="矩形 135" o:spid="_x0000_s1036" style="position:absolute;left:44599;top:12982;width:7340;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" filled="f" strokecolor="black [3213]" strokeweight="1pt">
                    <v:textbox inset="1mm,,1mm">
                      <w:txbxContent>
                        <w:p w14:paraId="5EE836D2" w14:textId="77777777" w:rsidR="00AE3684" w:rsidRDefault="00AE3684">
                          <w:pPr>
                            <w:jc w:val="center"/>
                          </w:pPr>
                          <w:r>
                            <w:rPr>
                              <w:color w:val="000000"/>
                              <w:sz w:val="18"/>
                              <w:szCs w:val="18"/>
                            </w:rPr>
                            <w:t>Pre-Processing</w:t>
                          </w:r>
                        </w:p>
                      </w:txbxContent>
                    </v:textbox>
                  </v:rect>
                  <v:roundrect id="矩形: 圆角 136" o:spid="_x0000_s1037" style="position:absolute;left:35347;top:12982;width:7194;height:5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" fillcolor="#d8d8d8 [2732]" strokecolor="black [3213]" strokeweight="1pt">
                    <v:stroke joinstyle="miter"/>
                    <v:textbox inset="0,,0">
                      <w:txbxContent>
                        <w:p w14:paraId="4F9E7018" w14:textId="77777777" w:rsidR="00AE3684" w:rsidRDefault="00AE3684">
                          <w:pPr>
                            <w:jc w:val="center"/>
                          </w:pPr>
                          <w:r>
                            <w:rPr>
                              <w:color w:val="000000"/>
                              <w:sz w:val="20"/>
                              <w:szCs w:val="20"/>
                            </w:rPr>
                            <w:t xml:space="preserve">Embedding </w:t>
                          </w:r>
                        </w:p>
                        <w:p w14:paraId="0C3F33B8" w14:textId="77777777" w:rsidR="00AE3684" w:rsidRDefault="00AE3684">
                          <w:pPr>
                            <w:jc w:val="center"/>
                          </w:pPr>
                          <w:r>
                            <w:rPr>
                              <w:color w:val="000000"/>
                              <w:sz w:val="20"/>
                              <w:szCs w:val="20"/>
                            </w:rPr>
                            <w:t>Pairs</w:t>
                          </w:r>
                          <w:r>
                            <w:t xml:space="preserve"> </w:t>
                          </w:r>
                          <w:r>
                            <w:rPr>
                              <w:b/>
                              <w:bCs/>
                              <w:color w:val="000000"/>
                              <w:sz w:val="20"/>
                              <w:szCs w:val="20"/>
                            </w:rPr>
                            <w:t>E</w:t>
                          </w:r>
                          <w:r>
                            <w:rPr>
                              <w:b/>
                              <w:bCs/>
                              <w:color w:val="000000"/>
                              <w:sz w:val="20"/>
                              <w:szCs w:val="20"/>
                              <w:vertAlign w:val="subscript"/>
                            </w:rPr>
                            <w:t>M</w:t>
                          </w:r>
                        </w:p>
                      </w:txbxContent>
                    </v:textbox>
                  </v:roundrect>
                  <v:rect id="矩形 137" o:spid="_x0000_s1038" style="position:absolute;left:26101;top:12982;width:7194;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" filled="f" strokecolor="black [3213]" strokeweight="1pt">
                    <v:textbox inset="1mm,,1mm">
                      <w:txbxContent>
                        <w:p w14:paraId="4897FB1D" w14:textId="77777777" w:rsidR="00AE3684" w:rsidRDefault="00AE3684">
                          <w:pPr>
                            <w:jc w:val="center"/>
                            <w:rPr>
                              <w:color w:val="000000"/>
                              <w:sz w:val="18"/>
                              <w:szCs w:val="18"/>
                              <w:lang w:eastAsia="zh-CN"/>
                            </w:rPr>
                          </w:pPr>
                          <w:r>
                            <w:rPr>
                              <w:rFonts w:hint="eastAsia"/>
                              <w:color w:val="000000"/>
                              <w:sz w:val="18"/>
                              <w:szCs w:val="18"/>
                              <w:lang w:eastAsia="zh-CN"/>
                            </w:rPr>
                            <w:t>Iterative</w:t>
                          </w:r>
                        </w:p>
                        <w:p w14:paraId="09895EFB" w14:textId="77777777" w:rsidR="00AE3684" w:rsidRDefault="00AE3684">
                          <w:pPr>
                            <w:jc w:val="center"/>
                          </w:pPr>
                          <w:r>
                            <w:rPr>
                              <w:color w:val="000000"/>
                              <w:sz w:val="18"/>
                              <w:szCs w:val="18"/>
                            </w:rPr>
                            <w:t xml:space="preserve"> Extraction</w:t>
                          </w:r>
                        </w:p>
                      </w:txbxContent>
                    </v:textbox>
                  </v:rect>
                  <v:rect id="矩形 138" o:spid="_x0000_s1039" style="position:absolute;left:16947;top:12982;width:7194;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" filled="f" strokecolor="black [3213]" strokeweight="1pt">
                    <v:textbox inset="1mm,,1mm">
                      <w:txbxContent>
                        <w:p w14:paraId="7D68A4BF" w14:textId="77777777" w:rsidR="00AE3684" w:rsidRDefault="00AE3684">
                          <w:pPr>
                            <w:jc w:val="center"/>
                          </w:pPr>
                          <w:r>
                            <w:rPr>
                              <w:color w:val="000000"/>
                              <w:sz w:val="18"/>
                              <w:szCs w:val="18"/>
                            </w:rPr>
                            <w:t>Error-Correction Decoding</w:t>
                          </w:r>
                        </w:p>
                      </w:txbxContent>
                    </v:textbox>
                  </v:rect>
                  <v:rect id="矩形 141" o:spid="_x0000_s1040" style="position:absolute;left:7902;top:12982;width:7194;height:5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" filled="f" strokecolor="black [3213]" strokeweight="1pt">
                    <v:textbox inset="1mm,,1mm">
                      <w:txbxContent>
                        <w:p w14:paraId="37926236" w14:textId="77777777" w:rsidR="00AE3684" w:rsidRDefault="00AE3684">
                          <w:pPr>
                            <w:jc w:val="center"/>
                            <w:rPr>
                              <w:color w:val="000000"/>
                              <w:sz w:val="18"/>
                              <w:szCs w:val="18"/>
                            </w:rPr>
                          </w:pPr>
                          <w:r>
                            <w:rPr>
                              <w:color w:val="000000"/>
                              <w:sz w:val="18"/>
                              <w:szCs w:val="18"/>
                            </w:rPr>
                            <w:t xml:space="preserve">BP </w:t>
                          </w:r>
                        </w:p>
                        <w:p w14:paraId="05CE87A4" w14:textId="77777777" w:rsidR="00AE3684" w:rsidRDefault="00AE3684">
                          <w:pPr>
                            <w:jc w:val="center"/>
                          </w:pPr>
                          <w:r>
                            <w:rPr>
                              <w:color w:val="000000"/>
                              <w:sz w:val="18"/>
                              <w:szCs w:val="18"/>
                            </w:rPr>
                            <w:t>Decoding</w:t>
                          </w:r>
                        </w:p>
                      </w:txbxContent>
                    </v:textbox>
                  </v:rect>
                  <v:roundrect id="矩形: 圆角 142" o:spid="_x0000_s1041" style="position:absolute;top:12982;width:5969;height:5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" fillcolor="#d8d8d8 [2732]" strokecolor="black [3213]" strokeweight="1pt">
                    <v:stroke joinstyle="miter"/>
                    <v:textbox inset="0,,0">
                      <w:txbxContent>
                        <w:p w14:paraId="3F395450" w14:textId="77777777" w:rsidR="00AE3684" w:rsidRDefault="00AE3684">
                          <w:pPr>
                            <w:jc w:val="center"/>
                          </w:pPr>
                          <w:r>
                            <w:rPr>
                              <w:color w:val="000000"/>
                              <w:sz w:val="18"/>
                              <w:szCs w:val="18"/>
                            </w:rPr>
                            <w:t xml:space="preserve">Watermark </w:t>
                          </w:r>
                          <w:r>
                            <w:rPr>
                              <w:i/>
                              <w:iCs/>
                              <w:color w:val="000000"/>
                              <w:sz w:val="18"/>
                              <w:szCs w:val="18"/>
                            </w:rPr>
                            <w:t>W</w:t>
                          </w:r>
                        </w:p>
                      </w:txbxContent>
                    </v:textbox>
                  </v:roundrect>
                  <v:shapetype id="_x0000_t32" coordsize="21600,21600" o:spt="32" o:oned="t" path="m,l21600,21600e" filled="f">
                    <v:path arrowok="t" fillok="f" o:connecttype="none"/>
                    <o:lock v:ext="edit" shapetype="t"/>
                  </v:shapetype>
                  <v:shape id="直接箭头连接符 121" o:spid="_x0000_s1042" type="#_x0000_t32" style="position:absolute;left:5334;top:7239;width:2563;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" strokecolor="black [3200]">
                    <v:stroke endarrow="block" joinstyle="miter"/>
                  </v:shape>
                  <v:shape id="直接箭头连接符 122" o:spid="_x0000_s1043" type="#_x0000_t32" style="position:absolute;left:15097;top:7239;width:17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" strokecolor="black [3200]">
                    <v:stroke endarrow="block" joinstyle="miter"/>
                  </v:shape>
                  <v:shape id="直接箭头连接符 123" o:spid="_x0000_s1044" type="#_x0000_t32" style="position:absolute;left:24015;top:7239;width:2021;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" strokecolor="black [3200]">
                    <v:stroke endarrow="block" joinstyle="miter"/>
                  </v:shape>
                  <v:shape id="直接箭头连接符 124" o:spid="_x0000_s1045" type="#_x0000_t32" style="position:absolute;left:33236;top:7244;width:2165;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" strokecolor="black [3200]">
                    <v:stroke endarrow="block" joinstyle="miter"/>
                  </v:shape>
                  <v:shape id="直接箭头连接符 125" o:spid="_x0000_s1046" type="#_x0000_t32" style="position:absolute;left:42601;top:7242;width:2093;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" strokecolor="black [3200]">
                    <v:stroke endarrow="block" joinstyle="miter"/>
                  </v:shape>
                  <v:shape id="直接箭头连接符 126" o:spid="_x0000_s1047" type="#_x0000_t32" style="position:absolute;left:51894;top:7239;width:2652;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" strokecolor="black [3200]">
                    <v:stroke endarrow="block" joinstyle="miter"/>
                  </v:shape>
                  <v:shape id="直接箭头连接符 127" o:spid="_x0000_s1048" type="#_x0000_t32" style="position:absolute;left:51939;top:15538;width:25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" strokecolor="black [3200]">
                    <v:stroke endarrow="block" joinstyle="miter"/>
                  </v:shape>
                  <v:shape id="直接箭头连接符 145" o:spid="_x0000_s1049" type="#_x0000_t32" style="position:absolute;left:42541;top:15538;width:20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" strokecolor="black [3200]">
                    <v:stroke endarrow="block" joinstyle="miter"/>
                  </v:shape>
                  <v:shape id="直接箭头连接符 147" o:spid="_x0000_s1050" type="#_x0000_t32" style="position:absolute;left:33295;top:15538;width:20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" strokecolor="black [3200]">
                    <v:stroke endarrow="block" joinstyle="miter"/>
                  </v:shape>
                  <v:shape id="直接箭头连接符 148" o:spid="_x0000_s1051" type="#_x0000_t32" style="position:absolute;left:15096;top:15538;width:1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" strokecolor="black [3200]">
                    <v:stroke endarrow="block" joinstyle="miter"/>
                  </v:shape>
                  <v:shape id="直接箭头连接符 149" o:spid="_x0000_s1052" type="#_x0000_t32" style="position:absolute;left:24141;top:15538;width:19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" strokecolor="black [3200]">
                    <v:stroke endarrow="block" joinstyle="miter"/>
                  </v:shape>
                  <v:shape id="直接箭头连接符 150" o:spid="_x0000_s1053" type="#_x0000_t32" style="position:absolute;left:5969;top:15538;width:19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" strokecolor="black [3200]">
                    <v:stroke endarrow="block" joinstyle="miter"/>
                  </v:shape>
                  <v:shapetype id="_x0000_t202" coordsize="21600,21600" o:spt="202" path="m,l,21600r21600,l21600,xe">
                    <v:stroke joinstyle="miter"/>
                    <v:path gradientshapeok="t" o:connecttype="rect"/>
                  </v:shapetype>
                  <v:shape id="文本框 151" o:spid="_x0000_s1054" type="#_x0000_t202" style="position:absolute;left:23865;top:563;width:732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" fillcolor="white [3201]" stroked="f" strokeweight=".5pt">
                    <v:fill opacity="0"/>
                    <v:textbox>
                      <w:txbxContent>
                        <w:p w14:paraId="47255466" w14:textId="77777777" w:rsidR="00AE3684" w:rsidRDefault="00AE3684">
                          <w:pPr>
                            <w:rPr>
                              <w:sz w:val="18"/>
                              <w:szCs w:val="18"/>
                              <w:lang w:eastAsia="zh-CN"/>
                            </w:rPr>
                          </w:pPr>
                          <w:r>
                            <w:rPr>
                              <w:rFonts w:hint="eastAsia"/>
                              <w:sz w:val="18"/>
                              <w:szCs w:val="18"/>
                              <w:lang w:eastAsia="zh-CN"/>
                            </w:rPr>
                            <w:t>W</w:t>
                          </w:r>
                          <w:r>
                            <w:rPr>
                              <w:sz w:val="18"/>
                              <w:szCs w:val="18"/>
                              <w:lang w:eastAsia="zh-CN"/>
                            </w:rPr>
                            <w:t>atermark</w:t>
                          </w:r>
                        </w:p>
                      </w:txbxContent>
                    </v:textbox>
                  </v:shape>
                  <v:shape id="文本框 151" o:spid="_x0000_s1055" type="#_x0000_t202" style="position:absolute;left:37164;top:3;width:4436;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" fillcolor="white [3201]" stroked="f" strokeweight=".5pt">
                    <v:fill opacity="0"/>
                    <v:textbox inset="1mm,1mm,1mm,1mm">
                      <w:txbxContent>
                        <w:p w14:paraId="38F46ECB" w14:textId="77777777" w:rsidR="00AE3684" w:rsidRDefault="00AE3684">
                          <w:pPr>
                            <w:jc w:val="center"/>
                          </w:pPr>
                          <w:r>
                            <w:rPr>
                              <w:sz w:val="18"/>
                              <w:szCs w:val="18"/>
                            </w:rPr>
                            <w:t>Private Key</w:t>
                          </w:r>
                        </w:p>
                      </w:txbxContent>
                    </v:textbox>
                  </v:shape>
                  <v:shape id="直接箭头连接符 152" o:spid="_x0000_s1056" type="#_x0000_t32" style="position:absolute;left:27527;top:2658;width:0;height:2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" strokecolor="black [3200]">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57" o:spid="_x0000_s1057" type="#_x0000_t34" style="position:absolute;left:31460;top:1822;width:5704;height:28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" adj="21593" strokecolor="black [3200]">
                    <v:stroke endarrow="block"/>
                  </v:shape>
                  <v:shapetype id="_x0000_t33" coordsize="21600,21600" o:spt="33" o:oned="t" path="m,l21600,r,21600e" filled="f">
                    <v:stroke joinstyle="miter"/>
                    <v:path arrowok="t" fillok="f" o:connecttype="none"/>
                    <o:lock v:ext="edit" shapetype="t"/>
                  </v:shapetype>
                  <v:shape id="连接符: 肘形 158" o:spid="_x0000_s1058" type="#_x0000_t33" style="position:absolute;left:41600;top:1822;width:6694;height:28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" strokecolor="black [3200]">
                    <v:stroke endarrow="block"/>
                  </v:shape>
                  <v:shape id="文本框 151" o:spid="_x0000_s1059" type="#_x0000_t202" style="position:absolute;left:18781;top:19019;width:443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" fillcolor="white [3201]" stroked="f" strokeweight=".5pt">
                    <v:fill opacity="0"/>
                    <v:textbox inset="1mm,1mm,1mm,1mm">
                      <w:txbxContent>
                        <w:p w14:paraId="26CC290F" w14:textId="77777777" w:rsidR="00AE3684" w:rsidRDefault="00AE3684">
                          <w:pPr>
                            <w:jc w:val="center"/>
                          </w:pPr>
                          <w:r>
                            <w:rPr>
                              <w:sz w:val="18"/>
                              <w:szCs w:val="18"/>
                            </w:rPr>
                            <w:t>Private Key</w:t>
                          </w:r>
                        </w:p>
                      </w:txbxContent>
                    </v:textbox>
                  </v:shape>
                  <v:shape id="连接符: 肘形 160" o:spid="_x0000_s1060" type="#_x0000_t33" style="position:absolute;left:23275;top:18090;width:6423;height:286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" strokecolor="black [3200]">
                    <v:stroke endarrow="block"/>
                  </v:shape>
                  <v:shape id="连接符: 肘形 161" o:spid="_x0000_s1061" type="#_x0000_t33" style="position:absolute;left:11499;top:18090;width:7282;height:274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" strokecolor="black [3200]">
                    <v:stroke endarrow="block"/>
                  </v:shape>
                </v:group>
                <w10:anchorlock/>
              </v:group>
            </w:pict>
          </mc:Fallback>
        </mc:AlternateContent>
      </w:r>
    </w:p>
    <w:p w14:paraId="511B4BAA" w14:textId="77777777" w:rsidR="0013000F" w:rsidRDefault="00284EAD">
      <w:pPr>
        <w:spacing w:beforeLines="100" w:before="240" w:afterLines="100" w:after="240" w:line="480" w:lineRule="auto"/>
        <w:jc w:val="center"/>
        <w:rPr>
          <w:rFonts w:eastAsia="等线"/>
          <w:lang w:val="en-US" w:eastAsia="zh-CN"/>
        </w:rPr>
      </w:pPr>
      <w:r>
        <w:rPr>
          <w:rFonts w:eastAsia="等线" w:hint="eastAsia"/>
          <w:lang w:val="en-US" w:eastAsia="zh-CN"/>
        </w:rPr>
        <w:t>F</w:t>
      </w:r>
      <w:r>
        <w:rPr>
          <w:rFonts w:eastAsia="等线"/>
          <w:lang w:val="en-US" w:eastAsia="zh-CN"/>
        </w:rPr>
        <w:t>ig. 2. Overview of the embedding and extraction procedure</w:t>
      </w:r>
    </w:p>
    <w:p w14:paraId="1F32AC86" w14:textId="77777777" w:rsidR="0013000F" w:rsidRDefault="00284EAD">
      <w:pPr>
        <w:pStyle w:val="a9"/>
        <w:spacing w:beforeLines="50" w:afterLines="50" w:after="120" w:line="480" w:lineRule="auto"/>
      </w:pPr>
      <w:r>
        <w:rPr>
          <w:rFonts w:hint="eastAsia"/>
        </w:rPr>
        <w:t>2.1</w:t>
      </w:r>
      <w:r>
        <w:t xml:space="preserve"> </w:t>
      </w:r>
      <w:r>
        <w:rPr>
          <w:rFonts w:hint="eastAsia"/>
        </w:rPr>
        <w:t>Pre-processing</w:t>
      </w:r>
    </w:p>
    <w:p w14:paraId="76115C81" w14:textId="77777777" w:rsidR="0013000F" w:rsidRDefault="00284EAD">
      <w:pPr>
        <w:spacing w:line="480" w:lineRule="auto"/>
        <w:ind w:firstLineChars="100" w:firstLine="240"/>
        <w:jc w:val="both"/>
        <w:rPr>
          <w:lang w:val="en-US" w:eastAsia="zh-CN"/>
        </w:rPr>
      </w:pPr>
      <w:r>
        <w:rPr>
          <w:rFonts w:eastAsia="等线" w:hint="eastAsia"/>
          <w:lang w:val="en-US" w:eastAsia="zh-CN"/>
        </w:rPr>
        <w:t>Denote t</w:t>
      </w:r>
      <w:r>
        <w:rPr>
          <w:rFonts w:eastAsia="等线"/>
          <w:lang w:val="en-US" w:eastAsia="zh-CN"/>
        </w:rPr>
        <w:t xml:space="preserve">he watermark sequence as </w:t>
      </w:r>
      <w:r>
        <w:rPr>
          <w:rFonts w:eastAsia="等线"/>
          <w:i/>
          <w:iCs/>
          <w:lang w:val="en-US" w:eastAsia="zh-CN"/>
        </w:rPr>
        <w:t>W</w:t>
      </w:r>
      <w:r>
        <w:rPr>
          <w:rFonts w:eastAsia="等线"/>
          <w:lang w:val="en-US" w:eastAsia="zh-CN"/>
        </w:rPr>
        <w:t xml:space="preserve"> with length </w:t>
      </w:r>
      <w:r>
        <w:rPr>
          <w:rFonts w:eastAsia="等线" w:hint="eastAsia"/>
          <w:i/>
          <w:iCs/>
          <w:lang w:val="en-US" w:eastAsia="zh-CN"/>
        </w:rPr>
        <w:t>l</w:t>
      </w:r>
      <w:r>
        <w:rPr>
          <w:rFonts w:eastAsia="等线"/>
          <w:i/>
          <w:iCs/>
          <w:vertAlign w:val="subscript"/>
          <w:lang w:val="en-US" w:eastAsia="zh-CN"/>
        </w:rPr>
        <w:t>w</w:t>
      </w:r>
      <w:r>
        <w:rPr>
          <w:rFonts w:hint="eastAsia"/>
          <w:lang w:val="en-US" w:eastAsia="zh-CN"/>
        </w:rPr>
        <w:t xml:space="preserve">. </w:t>
      </w:r>
      <w:r>
        <w:rPr>
          <w:rFonts w:eastAsia="等线"/>
          <w:lang w:val="en-US" w:eastAsia="zh-CN"/>
        </w:rPr>
        <w:t>We</w:t>
      </w:r>
      <w:r>
        <w:rPr>
          <w:rFonts w:eastAsia="等线" w:hint="eastAsia"/>
          <w:lang w:val="en-US" w:eastAsia="zh-CN"/>
        </w:rPr>
        <w:t xml:space="preserve"> </w:t>
      </w:r>
      <w:r>
        <w:rPr>
          <w:rFonts w:eastAsia="等线"/>
          <w:lang w:val="en-US" w:eastAsia="zh-CN"/>
        </w:rPr>
        <w:t xml:space="preserve">divide the watermark sequence </w:t>
      </w:r>
      <w:r>
        <w:rPr>
          <w:rFonts w:eastAsia="等线"/>
          <w:i/>
          <w:iCs/>
          <w:lang w:val="en-US" w:eastAsia="zh-CN"/>
        </w:rPr>
        <w:t>W</w:t>
      </w:r>
      <w:r>
        <w:rPr>
          <w:rFonts w:eastAsia="等线"/>
          <w:lang w:val="en-US" w:eastAsia="zh-CN"/>
        </w:rPr>
        <w:t xml:space="preserve"> into </w:t>
      </w:r>
      <w:r>
        <w:rPr>
          <w:rFonts w:eastAsia="等线"/>
          <w:i/>
          <w:iCs/>
          <w:lang w:val="en-US" w:eastAsia="zh-CN"/>
        </w:rPr>
        <w:t>k</w:t>
      </w:r>
      <w:r>
        <w:rPr>
          <w:rFonts w:eastAsia="等线"/>
          <w:lang w:val="en-US" w:eastAsia="zh-CN"/>
        </w:rPr>
        <w:t xml:space="preserve"> </w:t>
      </w:r>
      <w:r>
        <w:rPr>
          <w:rFonts w:eastAsia="等线" w:hint="eastAsia"/>
          <w:lang w:val="en-US" w:eastAsia="zh-CN"/>
        </w:rPr>
        <w:t xml:space="preserve">segments. </w:t>
      </w:r>
      <m:oMath>
        <m:r>
          <w:rPr>
            <w:rFonts w:ascii="Cambria Math" w:eastAsia="等线" w:hAnsi="Cambria Math" w:hint="eastAsia"/>
            <w:lang w:val="en-US" w:eastAsia="zh-CN"/>
          </w:rPr>
          <m:t>W</m:t>
        </m:r>
        <m:r>
          <w:rPr>
            <w:rFonts w:ascii="Cambria Math" w:eastAsia="等线" w:hAnsi="Cambria Math"/>
            <w:lang w:val="en-US" w:eastAsia="zh-CN"/>
          </w:rPr>
          <m:t>=</m:t>
        </m:r>
        <m:d>
          <m:dPr>
            <m:begChr m:val="{"/>
            <m:endChr m:val="}"/>
            <m:ctrlPr>
              <w:rPr>
                <w:rFonts w:ascii="Cambria Math" w:eastAsia="等线" w:hAnsi="Cambria Math"/>
                <w:i/>
                <w:lang w:val="en-US" w:eastAsia="zh-CN"/>
              </w:rPr>
            </m:ctrlPr>
          </m:dPr>
          <m:e>
            <m:sSub>
              <m:sSubPr>
                <m:ctrlPr>
                  <w:rPr>
                    <w:rFonts w:ascii="Cambria Math" w:eastAsia="等线" w:hAnsi="Cambria Math"/>
                    <w:i/>
                    <w:lang w:val="en-US" w:eastAsia="zh-CN"/>
                  </w:rPr>
                </m:ctrlPr>
              </m:sSubPr>
              <m:e>
                <m:r>
                  <w:rPr>
                    <w:rFonts w:ascii="Cambria Math" w:eastAsia="等线" w:hAnsi="Cambria Math"/>
                    <w:lang w:val="en-US" w:eastAsia="zh-CN"/>
                  </w:rPr>
                  <m:t>w</m:t>
                </m:r>
              </m:e>
              <m:sub>
                <m:r>
                  <w:rPr>
                    <w:rFonts w:ascii="Cambria Math" w:eastAsia="等线" w:hAnsi="Cambria Math"/>
                    <w:lang w:val="en-US" w:eastAsia="zh-CN"/>
                  </w:rPr>
                  <m:t>1</m:t>
                </m:r>
              </m:sub>
            </m:sSub>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w</m:t>
                </m:r>
              </m:e>
              <m:sub>
                <m:r>
                  <w:rPr>
                    <w:rFonts w:ascii="Cambria Math" w:eastAsia="等线" w:hAnsi="Cambria Math"/>
                    <w:lang w:val="en-US" w:eastAsia="zh-CN"/>
                  </w:rPr>
                  <m:t>2</m:t>
                </m:r>
              </m:sub>
            </m:sSub>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w</m:t>
                </m:r>
              </m:e>
              <m:sub>
                <m:r>
                  <w:rPr>
                    <w:rFonts w:ascii="Cambria Math" w:eastAsia="等线" w:hAnsi="Cambria Math"/>
                    <w:lang w:val="en-US" w:eastAsia="zh-CN"/>
                  </w:rPr>
                  <m:t>3</m:t>
                </m:r>
              </m:sub>
            </m:sSub>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w</m:t>
                </m:r>
              </m:e>
              <m:sub>
                <m:r>
                  <w:rPr>
                    <w:rFonts w:ascii="Cambria Math" w:eastAsia="等线" w:hAnsi="Cambria Math"/>
                    <w:lang w:val="en-US" w:eastAsia="zh-CN"/>
                  </w:rPr>
                  <m:t>k</m:t>
                </m:r>
              </m:sub>
            </m:sSub>
          </m:e>
        </m:d>
      </m:oMath>
      <w:r>
        <w:rPr>
          <w:rFonts w:eastAsia="等线"/>
          <w:lang w:val="en-US" w:eastAsia="zh-CN"/>
        </w:rPr>
        <w:t xml:space="preserve">. </w:t>
      </w:r>
      <w:r>
        <w:rPr>
          <w:rFonts w:eastAsia="等线" w:hint="eastAsia"/>
          <w:lang w:val="en-US" w:eastAsia="zh-CN"/>
        </w:rPr>
        <w:t>The length of</w:t>
      </w:r>
      <w:r>
        <w:rPr>
          <w:rFonts w:eastAsia="等线"/>
          <w:lang w:val="en-US" w:eastAsia="zh-CN"/>
        </w:rPr>
        <w:t xml:space="preserve"> each </w:t>
      </w:r>
      <m:oMath>
        <m:sSub>
          <m:sSubPr>
            <m:ctrlPr>
              <w:rPr>
                <w:rFonts w:ascii="Cambria Math" w:eastAsia="等线" w:hAnsi="Cambria Math"/>
                <w:i/>
                <w:lang w:val="en-US" w:eastAsia="zh-CN"/>
              </w:rPr>
            </m:ctrlPr>
          </m:sSubPr>
          <m:e>
            <m:r>
              <w:rPr>
                <w:rFonts w:ascii="Cambria Math" w:eastAsia="等线" w:hAnsi="Cambria Math"/>
                <w:lang w:val="en-US" w:eastAsia="zh-CN"/>
              </w:rPr>
              <m:t>w</m:t>
            </m:r>
          </m:e>
          <m:sub>
            <m:r>
              <w:rPr>
                <w:rFonts w:ascii="Cambria Math" w:eastAsia="等线" w:hAnsi="Cambria Math"/>
                <w:lang w:val="en-US" w:eastAsia="zh-CN"/>
              </w:rPr>
              <m:t>i</m:t>
            </m:r>
          </m:sub>
        </m:sSub>
      </m:oMath>
      <w:r>
        <w:rPr>
          <w:rFonts w:eastAsia="等线" w:hint="eastAsia"/>
          <w:lang w:val="en-US" w:eastAsia="zh-CN"/>
        </w:rPr>
        <w:t xml:space="preserve"> is denoted as</w:t>
      </w:r>
      <w:r>
        <w:rPr>
          <w:rFonts w:eastAsia="等线"/>
          <w:lang w:val="en-US" w:eastAsia="zh-CN"/>
        </w:rPr>
        <w:t xml:space="preserve"> </w:t>
      </w:r>
      <m:oMath>
        <m:r>
          <w:rPr>
            <w:rFonts w:ascii="Cambria Math" w:eastAsia="等线" w:hAnsi="Cambria Math"/>
            <w:lang w:val="en-US" w:eastAsia="zh-CN"/>
          </w:rPr>
          <m:t>p</m:t>
        </m:r>
      </m:oMath>
      <w:r>
        <w:rPr>
          <w:rFonts w:eastAsia="等线" w:hint="eastAsia"/>
          <w:lang w:val="en-US" w:eastAsia="zh-CN"/>
        </w:rPr>
        <w:t xml:space="preserve"> </w:t>
      </w:r>
      <w:r>
        <w:rPr>
          <w:rFonts w:eastAsia="等线" w:hint="eastAsia"/>
          <w:iCs/>
          <w:lang w:val="en-US" w:eastAsia="zh-CN"/>
        </w:rPr>
        <w:t xml:space="preserve">where </w:t>
      </w:r>
      <m:oMath>
        <m:r>
          <w:rPr>
            <w:rFonts w:ascii="Cambria Math" w:eastAsia="等线" w:hAnsi="Cambria Math"/>
            <w:lang w:val="en-US" w:eastAsia="zh-CN"/>
          </w:rPr>
          <m:t>p=</m:t>
        </m:r>
        <m:sSub>
          <m:sSubPr>
            <m:ctrlPr>
              <w:rPr>
                <w:rFonts w:ascii="Cambria Math" w:eastAsia="等线" w:hAnsi="Cambria Math"/>
                <w:i/>
                <w:lang w:val="en-US" w:eastAsia="zh-CN"/>
              </w:rPr>
            </m:ctrlPr>
          </m:sSubPr>
          <m:e>
            <m:r>
              <w:rPr>
                <w:rFonts w:ascii="Cambria Math" w:eastAsia="等线" w:hAnsi="Cambria Math"/>
                <w:lang w:val="en-US" w:eastAsia="zh-CN"/>
              </w:rPr>
              <m:t>l</m:t>
            </m:r>
          </m:e>
          <m:sub>
            <m:r>
              <w:rPr>
                <w:rFonts w:ascii="Cambria Math" w:eastAsia="等线" w:hAnsi="Cambria Math"/>
                <w:lang w:val="en-US" w:eastAsia="zh-CN"/>
              </w:rPr>
              <m:t>w</m:t>
            </m:r>
          </m:sub>
        </m:sSub>
        <m:r>
          <w:rPr>
            <w:rFonts w:ascii="Cambria Math" w:eastAsia="等线" w:hAnsi="Cambria Math"/>
            <w:lang w:val="en-US" w:eastAsia="zh-CN"/>
          </w:rPr>
          <m:t>/k</m:t>
        </m:r>
      </m:oMath>
      <w:r>
        <w:rPr>
          <w:rFonts w:eastAsia="等线"/>
          <w:iCs/>
          <w:lang w:val="en-US" w:eastAsia="zh-CN"/>
        </w:rPr>
        <w:t>.</w:t>
      </w:r>
    </w:p>
    <w:p w14:paraId="1316BA2D" w14:textId="77777777" w:rsidR="0013000F" w:rsidRDefault="00284EAD">
      <w:pPr>
        <w:spacing w:line="480" w:lineRule="auto"/>
        <w:ind w:firstLineChars="100" w:firstLine="240"/>
        <w:jc w:val="both"/>
        <w:rPr>
          <w:rFonts w:eastAsia="等线"/>
          <w:lang w:val="en-US" w:eastAsia="zh-CN"/>
        </w:rPr>
      </w:pPr>
      <w:r>
        <w:rPr>
          <w:rFonts w:hint="eastAsia"/>
          <w:lang w:val="en-US" w:eastAsia="zh-CN"/>
        </w:rPr>
        <w:t>Fig.</w:t>
      </w:r>
      <w:r>
        <w:rPr>
          <w:lang w:val="en-US" w:eastAsia="zh-CN"/>
        </w:rPr>
        <w:t xml:space="preserve"> </w:t>
      </w:r>
      <w:r>
        <w:rPr>
          <w:rFonts w:hint="eastAsia"/>
          <w:lang w:val="en-US" w:eastAsia="zh-CN"/>
        </w:rPr>
        <w:t>3(a) provides an example of a cover JSON file. JSON file employs h</w:t>
      </w:r>
      <w:r>
        <w:rPr>
          <w:lang w:val="en-US" w:eastAsia="zh-CN"/>
        </w:rPr>
        <w:t>ierarchical</w:t>
      </w:r>
      <w:r>
        <w:rPr>
          <w:rFonts w:hint="eastAsia"/>
          <w:lang w:val="en-US" w:eastAsia="zh-CN"/>
        </w:rPr>
        <w:t xml:space="preserve"> or parallel format for data storage. The elements in a JSON file can be categorized into three types, namely, JSON objects that holds data in a hierarchical way, JSON array that holds elements in a parallel way, and JSON primitives that directly holds data. JSON objects and JSON primitives contain pairs of keys and values while JSON arrays carry parallel data without having their own keys. We use a tree structure to represent the </w:t>
      </w:r>
      <w:r>
        <w:rPr>
          <w:lang w:val="en-US" w:eastAsia="zh-CN"/>
        </w:rPr>
        <w:t>hierarchies</w:t>
      </w:r>
      <w:r>
        <w:rPr>
          <w:rFonts w:hint="eastAsia"/>
          <w:lang w:val="en-US" w:eastAsia="zh-CN"/>
        </w:rPr>
        <w:t xml:space="preserve"> of data in JSON, as shown in Fig.</w:t>
      </w:r>
      <w:r>
        <w:rPr>
          <w:lang w:val="en-US" w:eastAsia="zh-CN"/>
        </w:rPr>
        <w:t xml:space="preserve"> </w:t>
      </w:r>
      <w:r>
        <w:rPr>
          <w:rFonts w:hint="eastAsia"/>
          <w:lang w:val="en-US" w:eastAsia="zh-CN"/>
        </w:rPr>
        <w:t>3(b), where the received JSON data is considered the root JSON object, and data are stores in all the lea</w:t>
      </w:r>
      <w:r>
        <w:rPr>
          <w:lang w:val="en-US" w:eastAsia="zh-CN"/>
        </w:rPr>
        <w:t>ves</w:t>
      </w:r>
      <w:r>
        <w:rPr>
          <w:rFonts w:hint="eastAsia"/>
          <w:lang w:val="en-US" w:eastAsia="zh-CN"/>
        </w:rPr>
        <w:t>.</w:t>
      </w:r>
    </w:p>
    <w:p w14:paraId="69F106D1" w14:textId="77777777" w:rsidR="0013000F" w:rsidRDefault="00284EAD">
      <w:pPr>
        <w:spacing w:beforeLines="50" w:before="120" w:afterLines="50" w:after="120" w:line="480" w:lineRule="auto"/>
        <w:rPr>
          <w:rFonts w:eastAsia="等线"/>
          <w:lang w:val="en-US" w:eastAsia="zh-CN"/>
        </w:rPr>
      </w:pPr>
      <w:r>
        <w:rPr>
          <w:rFonts w:eastAsia="等线"/>
          <w:noProof/>
          <w:lang w:val="en-US" w:eastAsia="zh-CN"/>
        </w:rPr>
        <w:lastRenderedPageBreak/>
        <mc:AlternateContent>
          <mc:Choice Requires="wpc">
            <w:drawing>
              <wp:inline distT="0" distB="0" distL="0" distR="0" wp14:anchorId="03A7741A" wp14:editId="4A1DB1E8">
                <wp:extent cx="5986780" cy="2434590"/>
                <wp:effectExtent l="0" t="0" r="13970" b="381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29" y="293215"/>
                            <a:ext cx="1219171" cy="1770659"/>
                          </a:xfrm>
                          <a:prstGeom prst="rect">
                            <a:avLst/>
                          </a:prstGeom>
                          <a:noFill/>
                          <a:ln w="12700" cap="flat" cmpd="sng" algn="ctr">
                            <a:solidFill>
                              <a:sysClr val="windowText" lastClr="000000"/>
                            </a:solidFill>
                            <a:prstDash val="solid"/>
                            <a:miter lim="800000"/>
                          </a:ln>
                          <a:effectLst/>
                        </wps:spPr>
                        <wps:txbx>
                          <w:txbxContent>
                            <w:p w14:paraId="749071EA"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p w14:paraId="646F15D1"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name: John Smith,</w:t>
                              </w:r>
                            </w:p>
                            <w:p w14:paraId="14A4E964"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address:{</w:t>
                              </w:r>
                            </w:p>
                            <w:p w14:paraId="159A5B7A"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street: 21 2nd Street,</w:t>
                              </w:r>
                            </w:p>
                            <w:p w14:paraId="5DB408FF"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city: New York</w:t>
                              </w:r>
                            </w:p>
                            <w:p w14:paraId="5ECA08E2"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p w14:paraId="07C3B5AC"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phone:{</w:t>
                              </w:r>
                            </w:p>
                            <w:p w14:paraId="7A1D4CB7"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fixedPhone: {</w:t>
                              </w:r>
                            </w:p>
                            <w:p w14:paraId="51150263"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home: 12345678,</w:t>
                              </w:r>
                            </w:p>
                            <w:p w14:paraId="2E097E30"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office: 87654321},</w:t>
                              </w:r>
                            </w:p>
                            <w:p w14:paraId="3D3AB255"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mobile: 13123456789</w:t>
                              </w:r>
                            </w:p>
                            <w:p w14:paraId="0FD837E1"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p w14:paraId="74E473C6"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3" name="矩形 3"/>
                        <wps:cNvSpPr/>
                        <wps:spPr>
                          <a:xfrm>
                            <a:off x="4229409" y="335714"/>
                            <a:ext cx="1757371" cy="1657351"/>
                          </a:xfrm>
                          <a:prstGeom prst="rect">
                            <a:avLst/>
                          </a:prstGeom>
                          <a:noFill/>
                          <a:ln w="12700" cap="flat" cmpd="sng" algn="ctr">
                            <a:solidFill>
                              <a:sysClr val="windowText" lastClr="000000"/>
                            </a:solidFill>
                            <a:prstDash val="solid"/>
                            <a:miter lim="800000"/>
                          </a:ln>
                          <a:effectLst/>
                        </wps:spPr>
                        <wps:txbx>
                          <w:txbxContent>
                            <w:p w14:paraId="0A714759" w14:textId="77777777" w:rsidR="00AE3684" w:rsidRDefault="00AE3684">
                              <w:pPr>
                                <w:rPr>
                                  <w:rFonts w:eastAsia="等线"/>
                                  <w:color w:val="000000"/>
                                  <w:sz w:val="18"/>
                                  <w:szCs w:val="18"/>
                                </w:rPr>
                              </w:pPr>
                              <w:r>
                                <w:rPr>
                                  <w:rFonts w:eastAsia="等线"/>
                                  <w:color w:val="000000"/>
                                  <w:sz w:val="18"/>
                                  <w:szCs w:val="18"/>
                                </w:rPr>
                                <w:t>...</w:t>
                              </w:r>
                            </w:p>
                            <w:p w14:paraId="36CAC752" w14:textId="77777777" w:rsidR="00AE3684" w:rsidRDefault="00AE3684">
                              <w:pPr>
                                <w:rPr>
                                  <w:rFonts w:eastAsia="等线"/>
                                  <w:color w:val="000000"/>
                                  <w:sz w:val="18"/>
                                  <w:szCs w:val="18"/>
                                </w:rPr>
                              </w:pPr>
                              <w:r>
                                <w:rPr>
                                  <w:rFonts w:eastAsia="等线"/>
                                  <w:color w:val="000000"/>
                                  <w:sz w:val="18"/>
                                  <w:szCs w:val="18"/>
                                </w:rPr>
                                <w:t>name: John Smith,</w:t>
                              </w:r>
                            </w:p>
                            <w:p w14:paraId="1C4D7227" w14:textId="77777777" w:rsidR="00AE3684" w:rsidRDefault="00AE3684">
                              <w:pPr>
                                <w:rPr>
                                  <w:rFonts w:eastAsia="等线"/>
                                  <w:color w:val="000000"/>
                                  <w:sz w:val="18"/>
                                  <w:szCs w:val="18"/>
                                </w:rPr>
                              </w:pPr>
                              <w:r>
                                <w:rPr>
                                  <w:rFonts w:eastAsia="等线"/>
                                  <w:color w:val="000000"/>
                                  <w:sz w:val="18"/>
                                  <w:szCs w:val="18"/>
                                </w:rPr>
                                <w:t xml:space="preserve"> </w:t>
                              </w:r>
                            </w:p>
                            <w:p w14:paraId="62210214" w14:textId="77777777" w:rsidR="00AE3684" w:rsidRDefault="00AE3684">
                              <w:pPr>
                                <w:rPr>
                                  <w:rFonts w:eastAsia="等线"/>
                                  <w:color w:val="000000"/>
                                  <w:sz w:val="18"/>
                                  <w:szCs w:val="18"/>
                                </w:rPr>
                              </w:pPr>
                              <w:r>
                                <w:rPr>
                                  <w:rFonts w:eastAsia="等线"/>
                                  <w:color w:val="000000"/>
                                  <w:sz w:val="18"/>
                                  <w:szCs w:val="18"/>
                                </w:rPr>
                                <w:t>address_street: 21 2nd Street,</w:t>
                              </w:r>
                            </w:p>
                            <w:p w14:paraId="2759B726" w14:textId="77777777" w:rsidR="00AE3684" w:rsidRDefault="00AE3684">
                              <w:pPr>
                                <w:rPr>
                                  <w:rFonts w:eastAsia="等线"/>
                                  <w:color w:val="000000"/>
                                  <w:sz w:val="18"/>
                                  <w:szCs w:val="18"/>
                                </w:rPr>
                              </w:pPr>
                              <w:r>
                                <w:rPr>
                                  <w:rFonts w:eastAsia="等线"/>
                                  <w:color w:val="000000"/>
                                  <w:sz w:val="18"/>
                                  <w:szCs w:val="18"/>
                                </w:rPr>
                                <w:t>address_city: New York,</w:t>
                              </w:r>
                            </w:p>
                            <w:p w14:paraId="37D3E647" w14:textId="77777777" w:rsidR="00AE3684" w:rsidRDefault="00AE3684">
                              <w:pPr>
                                <w:rPr>
                                  <w:rFonts w:eastAsia="等线"/>
                                  <w:color w:val="000000"/>
                                  <w:sz w:val="18"/>
                                  <w:szCs w:val="18"/>
                                </w:rPr>
                              </w:pPr>
                              <w:r>
                                <w:rPr>
                                  <w:rFonts w:eastAsia="等线"/>
                                  <w:color w:val="000000"/>
                                  <w:sz w:val="18"/>
                                  <w:szCs w:val="18"/>
                                </w:rPr>
                                <w:t xml:space="preserve"> </w:t>
                              </w:r>
                            </w:p>
                            <w:p w14:paraId="5735F17B" w14:textId="77777777" w:rsidR="00AE3684" w:rsidRDefault="00AE3684">
                              <w:pPr>
                                <w:rPr>
                                  <w:rFonts w:eastAsia="等线"/>
                                  <w:color w:val="000000"/>
                                  <w:sz w:val="18"/>
                                  <w:szCs w:val="18"/>
                                </w:rPr>
                              </w:pPr>
                              <w:r>
                                <w:rPr>
                                  <w:rFonts w:eastAsia="等线"/>
                                  <w:color w:val="000000"/>
                                  <w:sz w:val="18"/>
                                  <w:szCs w:val="18"/>
                                </w:rPr>
                                <w:t>phone_fixedPhone_home:12345678</w:t>
                              </w:r>
                            </w:p>
                            <w:p w14:paraId="4B7DE4A8" w14:textId="77777777" w:rsidR="00AE3684" w:rsidRDefault="00AE3684">
                              <w:pPr>
                                <w:rPr>
                                  <w:rFonts w:eastAsia="等线"/>
                                  <w:color w:val="000000"/>
                                  <w:sz w:val="18"/>
                                  <w:szCs w:val="18"/>
                                </w:rPr>
                              </w:pPr>
                              <w:r>
                                <w:rPr>
                                  <w:rFonts w:eastAsia="等线"/>
                                  <w:color w:val="000000"/>
                                  <w:sz w:val="18"/>
                                  <w:szCs w:val="18"/>
                                </w:rPr>
                                <w:t>phone_fixedPhone_office:87654321</w:t>
                              </w:r>
                            </w:p>
                            <w:p w14:paraId="37B9ED3B" w14:textId="77777777" w:rsidR="00AE3684" w:rsidRDefault="00AE3684">
                              <w:pPr>
                                <w:rPr>
                                  <w:rFonts w:eastAsia="等线"/>
                                  <w:color w:val="000000"/>
                                  <w:sz w:val="18"/>
                                  <w:szCs w:val="18"/>
                                </w:rPr>
                              </w:pPr>
                              <w:r>
                                <w:rPr>
                                  <w:rFonts w:eastAsia="等线"/>
                                  <w:color w:val="000000"/>
                                  <w:sz w:val="18"/>
                                  <w:szCs w:val="18"/>
                                </w:rPr>
                                <w:t>phone_mobile:13123456789</w:t>
                              </w:r>
                            </w:p>
                            <w:p w14:paraId="72CEAEFF" w14:textId="77777777" w:rsidR="00AE3684" w:rsidRDefault="00AE3684">
                              <w:pPr>
                                <w:rPr>
                                  <w:sz w:val="18"/>
                                  <w:szCs w:val="18"/>
                                </w:rPr>
                              </w:pPr>
                              <w:r>
                                <w:rPr>
                                  <w:rFonts w:eastAsia="等线"/>
                                  <w:color w:val="000000"/>
                                  <w:sz w:val="18"/>
                                  <w:szCs w:val="18"/>
                                </w:rPr>
                                <w:t>...</w:t>
                              </w:r>
                            </w:p>
                          </w:txbxContent>
                        </wps:txbx>
                        <wps:bodyPr rot="0" spcFirstLastPara="0" vert="horz" wrap="square" lIns="36000" tIns="45720" rIns="36000" bIns="45720" numCol="1" spcCol="0" rtlCol="0" fromWordArt="0" anchor="ctr" anchorCtr="0" forceAA="0" compatLnSpc="1">
                          <a:noAutofit/>
                        </wps:bodyPr>
                      </wps:wsp>
                      <wpg:wgp>
                        <wpg:cNvPr id="4" name="组合 4"/>
                        <wpg:cNvGrpSpPr/>
                        <wpg:grpSpPr>
                          <a:xfrm>
                            <a:off x="1364669" y="204814"/>
                            <a:ext cx="2764950" cy="1788244"/>
                            <a:chOff x="1406954" y="62244"/>
                            <a:chExt cx="2764950" cy="1788244"/>
                          </a:xfrm>
                        </wpg:grpSpPr>
                        <wps:wsp>
                          <wps:cNvPr id="5" name="矩形 5"/>
                          <wps:cNvSpPr/>
                          <wps:spPr>
                            <a:xfrm>
                              <a:off x="2282060" y="62244"/>
                              <a:ext cx="613028" cy="278296"/>
                            </a:xfrm>
                            <a:prstGeom prst="rect">
                              <a:avLst/>
                            </a:prstGeom>
                            <a:noFill/>
                            <a:ln w="12700" cap="flat" cmpd="sng" algn="ctr">
                              <a:solidFill>
                                <a:sysClr val="windowText" lastClr="000000"/>
                              </a:solidFill>
                              <a:prstDash val="solid"/>
                              <a:miter lim="800000"/>
                            </a:ln>
                            <a:effectLst/>
                          </wps:spPr>
                          <wps:txbx>
                            <w:txbxContent>
                              <w:p w14:paraId="21A27BC9" w14:textId="77777777" w:rsidR="00AE3684" w:rsidRDefault="00AE3684">
                                <w:pPr>
                                  <w:rPr>
                                    <w:color w:val="000000" w:themeColor="text1"/>
                                    <w:sz w:val="18"/>
                                    <w:szCs w:val="18"/>
                                    <w:lang w:eastAsia="zh-CN"/>
                                  </w:rPr>
                                </w:pPr>
                                <w:r>
                                  <w:rPr>
                                    <w:rFonts w:hint="eastAsia"/>
                                    <w:color w:val="000000" w:themeColor="text1"/>
                                    <w:sz w:val="18"/>
                                    <w:szCs w:val="18"/>
                                    <w:lang w:eastAsia="zh-CN"/>
                                  </w:rPr>
                                  <w:t>JsonObject</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6" name="矩形 6"/>
                          <wps:cNvSpPr/>
                          <wps:spPr>
                            <a:xfrm>
                              <a:off x="1406954" y="518276"/>
                              <a:ext cx="728299" cy="278130"/>
                            </a:xfrm>
                            <a:prstGeom prst="rect">
                              <a:avLst/>
                            </a:prstGeom>
                            <a:noFill/>
                            <a:ln w="12700" cap="flat" cmpd="sng" algn="ctr">
                              <a:solidFill>
                                <a:sysClr val="windowText" lastClr="000000"/>
                              </a:solidFill>
                              <a:prstDash val="solid"/>
                              <a:miter lim="800000"/>
                            </a:ln>
                            <a:effectLst/>
                          </wps:spPr>
                          <wps:txbx>
                            <w:txbxContent>
                              <w:p w14:paraId="7A27152E" w14:textId="77777777" w:rsidR="00AE3684" w:rsidRDefault="00AE3684">
                                <w:pPr>
                                  <w:rPr>
                                    <w:lang w:eastAsia="zh-CN"/>
                                  </w:rPr>
                                </w:pPr>
                                <w:r>
                                  <w:rPr>
                                    <w:rFonts w:hint="eastAsia"/>
                                    <w:color w:val="000000"/>
                                    <w:sz w:val="18"/>
                                    <w:szCs w:val="18"/>
                                    <w:lang w:eastAsia="zh-CN"/>
                                  </w:rPr>
                                  <w:t>JsonPrimitive</w:t>
                                </w:r>
                              </w:p>
                            </w:txbxContent>
                          </wps:txbx>
                          <wps:bodyPr rot="0" spcFirstLastPara="0" vert="horz" wrap="square" lIns="36000" tIns="45720" rIns="36000" bIns="45720" numCol="1" spcCol="0" rtlCol="0" fromWordArt="0" anchor="ctr" anchorCtr="0" forceAA="0" compatLnSpc="1">
                            <a:noAutofit/>
                          </wps:bodyPr>
                        </wps:wsp>
                        <wps:wsp>
                          <wps:cNvPr id="7" name="矩形 7"/>
                          <wps:cNvSpPr/>
                          <wps:spPr>
                            <a:xfrm>
                              <a:off x="2282315" y="518276"/>
                              <a:ext cx="612775" cy="278130"/>
                            </a:xfrm>
                            <a:prstGeom prst="rect">
                              <a:avLst/>
                            </a:prstGeom>
                            <a:noFill/>
                            <a:ln w="12700" cap="flat" cmpd="sng" algn="ctr">
                              <a:solidFill>
                                <a:sysClr val="windowText" lastClr="000000"/>
                              </a:solidFill>
                              <a:prstDash val="solid"/>
                              <a:miter lim="800000"/>
                            </a:ln>
                            <a:effectLst/>
                          </wps:spPr>
                          <wps:txbx>
                            <w:txbxContent>
                              <w:p w14:paraId="53CE2F9E" w14:textId="77777777" w:rsidR="00AE3684" w:rsidRDefault="00AE3684">
                                <w:pPr>
                                  <w:rPr>
                                    <w:lang w:eastAsia="zh-CN"/>
                                  </w:rPr>
                                </w:pPr>
                                <w:r>
                                  <w:rPr>
                                    <w:rFonts w:hint="eastAsia"/>
                                    <w:color w:val="000000"/>
                                    <w:sz w:val="18"/>
                                    <w:szCs w:val="18"/>
                                    <w:lang w:eastAsia="zh-CN"/>
                                  </w:rPr>
                                  <w:t>JsonObject</w:t>
                                </w:r>
                              </w:p>
                            </w:txbxContent>
                          </wps:txbx>
                          <wps:bodyPr rot="0" spcFirstLastPara="0" vert="horz" wrap="square" lIns="36000" tIns="45720" rIns="36000" bIns="45720" numCol="1" spcCol="0" rtlCol="0" fromWordArt="0" anchor="ctr" anchorCtr="0" forceAA="0" compatLnSpc="1">
                            <a:noAutofit/>
                          </wps:bodyPr>
                        </wps:wsp>
                        <wps:wsp>
                          <wps:cNvPr id="8" name="矩形 8"/>
                          <wps:cNvSpPr/>
                          <wps:spPr>
                            <a:xfrm>
                              <a:off x="2728468" y="1020402"/>
                              <a:ext cx="612140" cy="278130"/>
                            </a:xfrm>
                            <a:prstGeom prst="rect">
                              <a:avLst/>
                            </a:prstGeom>
                            <a:noFill/>
                            <a:ln w="12700" cap="flat" cmpd="sng" algn="ctr">
                              <a:solidFill>
                                <a:sysClr val="windowText" lastClr="000000"/>
                              </a:solidFill>
                              <a:prstDash val="solid"/>
                              <a:miter lim="800000"/>
                            </a:ln>
                            <a:effectLst/>
                          </wps:spPr>
                          <wps:txbx>
                            <w:txbxContent>
                              <w:p w14:paraId="7871198C" w14:textId="77777777" w:rsidR="00AE3684" w:rsidRDefault="00AE3684">
                                <w:pPr>
                                  <w:rPr>
                                    <w:lang w:eastAsia="zh-CN"/>
                                  </w:rPr>
                                </w:pPr>
                                <w:r>
                                  <w:rPr>
                                    <w:rFonts w:hint="eastAsia"/>
                                    <w:color w:val="000000"/>
                                    <w:sz w:val="18"/>
                                    <w:szCs w:val="18"/>
                                    <w:lang w:eastAsia="zh-CN"/>
                                  </w:rPr>
                                  <w:t>JsonObject</w:t>
                                </w:r>
                              </w:p>
                            </w:txbxContent>
                          </wps:txbx>
                          <wps:bodyPr rot="0" spcFirstLastPara="0" vert="horz" wrap="square" lIns="36000" tIns="45720" rIns="36000" bIns="45720" numCol="1" spcCol="0" rtlCol="0" fromWordArt="0" anchor="ctr" anchorCtr="0" forceAA="0" compatLnSpc="1">
                            <a:noAutofit/>
                          </wps:bodyPr>
                        </wps:wsp>
                        <wps:wsp>
                          <wps:cNvPr id="9" name="矩形 9"/>
                          <wps:cNvSpPr/>
                          <wps:spPr>
                            <a:xfrm>
                              <a:off x="1717951" y="1020404"/>
                              <a:ext cx="727710" cy="278130"/>
                            </a:xfrm>
                            <a:prstGeom prst="rect">
                              <a:avLst/>
                            </a:prstGeom>
                            <a:noFill/>
                            <a:ln w="12700" cap="flat" cmpd="sng" algn="ctr">
                              <a:solidFill>
                                <a:sysClr val="windowText" lastClr="000000"/>
                              </a:solidFill>
                              <a:prstDash val="solid"/>
                              <a:miter lim="800000"/>
                            </a:ln>
                            <a:effectLst/>
                          </wps:spPr>
                          <wps:txbx>
                            <w:txbxContent>
                              <w:p w14:paraId="3738FB03" w14:textId="77777777" w:rsidR="00AE3684" w:rsidRDefault="00AE3684">
                                <w:pPr>
                                  <w:rPr>
                                    <w:lang w:eastAsia="zh-CN"/>
                                  </w:rPr>
                                </w:pPr>
                                <w:r>
                                  <w:rPr>
                                    <w:rFonts w:hint="eastAsia"/>
                                    <w:color w:val="000000"/>
                                    <w:sz w:val="18"/>
                                    <w:szCs w:val="18"/>
                                    <w:lang w:eastAsia="zh-CN"/>
                                  </w:rPr>
                                  <w:t>JsonPrimitive</w:t>
                                </w:r>
                              </w:p>
                            </w:txbxContent>
                          </wps:txbx>
                          <wps:bodyPr rot="0" spcFirstLastPara="0" vert="horz" wrap="square" lIns="36000" tIns="45720" rIns="36000" bIns="45720" numCol="1" spcCol="0" rtlCol="0" fromWordArt="0" anchor="ctr" anchorCtr="0" forceAA="0" compatLnSpc="1">
                            <a:noAutofit/>
                          </wps:bodyPr>
                        </wps:wsp>
                        <wps:wsp>
                          <wps:cNvPr id="10" name="矩形 10"/>
                          <wps:cNvSpPr/>
                          <wps:spPr>
                            <a:xfrm>
                              <a:off x="2186765" y="1571580"/>
                              <a:ext cx="727075" cy="278130"/>
                            </a:xfrm>
                            <a:prstGeom prst="rect">
                              <a:avLst/>
                            </a:prstGeom>
                            <a:noFill/>
                            <a:ln w="12700" cap="flat" cmpd="sng" algn="ctr">
                              <a:solidFill>
                                <a:sysClr val="windowText" lastClr="000000"/>
                              </a:solidFill>
                              <a:prstDash val="solid"/>
                              <a:miter lim="800000"/>
                            </a:ln>
                            <a:effectLst/>
                          </wps:spPr>
                          <wps:txbx>
                            <w:txbxContent>
                              <w:p w14:paraId="1B8CBD4C" w14:textId="77777777" w:rsidR="00AE3684" w:rsidRDefault="00AE3684">
                                <w:pPr>
                                  <w:rPr>
                                    <w:lang w:eastAsia="zh-CN"/>
                                  </w:rPr>
                                </w:pPr>
                                <w:r>
                                  <w:rPr>
                                    <w:rFonts w:hint="eastAsia"/>
                                    <w:color w:val="000000"/>
                                    <w:sz w:val="18"/>
                                    <w:szCs w:val="18"/>
                                    <w:lang w:eastAsia="zh-CN"/>
                                  </w:rPr>
                                  <w:t>JsonPrimitive</w:t>
                                </w:r>
                              </w:p>
                            </w:txbxContent>
                          </wps:txbx>
                          <wps:bodyPr rot="0" spcFirstLastPara="0" vert="horz" wrap="square" lIns="36000" tIns="45720" rIns="36000" bIns="45720" numCol="1" spcCol="0" rtlCol="0" fromWordArt="0" anchor="ctr" anchorCtr="0" forceAA="0" compatLnSpc="1">
                            <a:noAutofit/>
                          </wps:bodyPr>
                        </wps:wsp>
                        <wps:wsp>
                          <wps:cNvPr id="11" name="矩形 11"/>
                          <wps:cNvSpPr/>
                          <wps:spPr>
                            <a:xfrm>
                              <a:off x="3124950" y="1572358"/>
                              <a:ext cx="722769" cy="278130"/>
                            </a:xfrm>
                            <a:prstGeom prst="rect">
                              <a:avLst/>
                            </a:prstGeom>
                            <a:noFill/>
                            <a:ln w="12700" cap="flat" cmpd="sng" algn="ctr">
                              <a:solidFill>
                                <a:sysClr val="windowText" lastClr="000000"/>
                              </a:solidFill>
                              <a:prstDash val="solid"/>
                              <a:miter lim="800000"/>
                            </a:ln>
                            <a:effectLst/>
                          </wps:spPr>
                          <wps:txbx>
                            <w:txbxContent>
                              <w:p w14:paraId="151B1CF3" w14:textId="77777777" w:rsidR="00AE3684" w:rsidRDefault="00AE3684">
                                <w:pPr>
                                  <w:rPr>
                                    <w:lang w:eastAsia="zh-CN"/>
                                  </w:rPr>
                                </w:pPr>
                                <w:r>
                                  <w:rPr>
                                    <w:rFonts w:hint="eastAsia"/>
                                    <w:color w:val="000000"/>
                                    <w:sz w:val="18"/>
                                    <w:szCs w:val="18"/>
                                    <w:lang w:eastAsia="zh-CN"/>
                                  </w:rPr>
                                  <w:t>JsonPrimitive</w:t>
                                </w:r>
                              </w:p>
                            </w:txbxContent>
                          </wps:txbx>
                          <wps:bodyPr rot="0" spcFirstLastPara="0" vert="horz" wrap="square" lIns="36000" tIns="45720" rIns="36000" bIns="45720" numCol="1" spcCol="0" rtlCol="0" fromWordArt="0" anchor="ctr" anchorCtr="0" forceAA="0" compatLnSpc="1">
                            <a:noAutofit/>
                          </wps:bodyPr>
                        </wps:wsp>
                        <wps:wsp>
                          <wps:cNvPr id="12" name="直接箭头连接符 12"/>
                          <wps:cNvCnPr/>
                          <wps:spPr>
                            <a:xfrm>
                              <a:off x="2588574" y="340540"/>
                              <a:ext cx="129" cy="177736"/>
                            </a:xfrm>
                            <a:prstGeom prst="straightConnector1">
                              <a:avLst/>
                            </a:prstGeom>
                            <a:noFill/>
                            <a:ln w="9525" cap="flat" cmpd="sng" algn="ctr">
                              <a:solidFill>
                                <a:sysClr val="windowText" lastClr="000000"/>
                              </a:solidFill>
                              <a:prstDash val="solid"/>
                              <a:miter lim="800000"/>
                              <a:tailEnd type="triangle"/>
                            </a:ln>
                            <a:effectLst/>
                          </wps:spPr>
                          <wps:bodyPr/>
                        </wps:wsp>
                        <wps:wsp>
                          <wps:cNvPr id="14" name="连接符: 肘形 14"/>
                          <wps:cNvCnPr/>
                          <wps:spPr>
                            <a:xfrm rot="5400000">
                              <a:off x="2090766" y="20711"/>
                              <a:ext cx="177736" cy="817395"/>
                            </a:xfrm>
                            <a:prstGeom prst="bentConnector3">
                              <a:avLst>
                                <a:gd name="adj1" fmla="val 35017"/>
                              </a:avLst>
                            </a:prstGeom>
                            <a:noFill/>
                            <a:ln w="9525" cap="flat" cmpd="sng" algn="ctr">
                              <a:solidFill>
                                <a:sysClr val="windowText" lastClr="000000"/>
                              </a:solidFill>
                              <a:prstDash val="solid"/>
                              <a:miter lim="800000"/>
                              <a:tailEnd type="triangle"/>
                            </a:ln>
                            <a:effectLst/>
                          </wps:spPr>
                          <wps:bodyPr/>
                        </wps:wsp>
                        <wps:wsp>
                          <wps:cNvPr id="15" name="连接符: 肘形 15"/>
                          <wps:cNvCnPr/>
                          <wps:spPr>
                            <a:xfrm rot="16200000" flipH="1">
                              <a:off x="3146750" y="-217637"/>
                              <a:ext cx="175432" cy="1291785"/>
                            </a:xfrm>
                            <a:prstGeom prst="bentConnector3">
                              <a:avLst>
                                <a:gd name="adj1" fmla="val 35108"/>
                              </a:avLst>
                            </a:prstGeom>
                            <a:noFill/>
                            <a:ln w="9525" cap="flat" cmpd="sng" algn="ctr">
                              <a:solidFill>
                                <a:sysClr val="windowText" lastClr="000000"/>
                              </a:solidFill>
                              <a:prstDash val="solid"/>
                              <a:miter lim="800000"/>
                              <a:tailEnd type="triangle"/>
                            </a:ln>
                            <a:effectLst/>
                          </wps:spPr>
                          <wps:bodyPr/>
                        </wps:wsp>
                        <wps:wsp>
                          <wps:cNvPr id="16" name="连接符: 肘形 16"/>
                          <wps:cNvCnPr/>
                          <wps:spPr>
                            <a:xfrm rot="5400000">
                              <a:off x="2223256" y="654957"/>
                              <a:ext cx="223998" cy="506897"/>
                            </a:xfrm>
                            <a:prstGeom prst="bentConnector3">
                              <a:avLst>
                                <a:gd name="adj1" fmla="val 50000"/>
                              </a:avLst>
                            </a:prstGeom>
                            <a:noFill/>
                            <a:ln w="9525" cap="flat" cmpd="sng" algn="ctr">
                              <a:solidFill>
                                <a:sysClr val="windowText" lastClr="000000"/>
                              </a:solidFill>
                              <a:prstDash val="solid"/>
                              <a:miter lim="800000"/>
                              <a:tailEnd type="triangle"/>
                            </a:ln>
                            <a:effectLst/>
                          </wps:spPr>
                          <wps:bodyPr/>
                        </wps:wsp>
                        <wps:wsp>
                          <wps:cNvPr id="17" name="连接符: 肘形 17"/>
                          <wps:cNvCnPr/>
                          <wps:spPr>
                            <a:xfrm rot="16200000" flipH="1">
                              <a:off x="2699622" y="685486"/>
                              <a:ext cx="223996" cy="445835"/>
                            </a:xfrm>
                            <a:prstGeom prst="bentConnector3">
                              <a:avLst>
                                <a:gd name="adj1" fmla="val 50000"/>
                              </a:avLst>
                            </a:prstGeom>
                            <a:noFill/>
                            <a:ln w="9525" cap="flat" cmpd="sng" algn="ctr">
                              <a:solidFill>
                                <a:sysClr val="windowText" lastClr="000000"/>
                              </a:solidFill>
                              <a:prstDash val="solid"/>
                              <a:miter lim="800000"/>
                              <a:tailEnd type="triangle"/>
                            </a:ln>
                            <a:effectLst/>
                          </wps:spPr>
                          <wps:bodyPr/>
                        </wps:wsp>
                        <wps:wsp>
                          <wps:cNvPr id="18" name="连接符: 肘形 18"/>
                          <wps:cNvCnPr/>
                          <wps:spPr>
                            <a:xfrm rot="16200000" flipH="1">
                              <a:off x="3123523" y="1209546"/>
                              <a:ext cx="273826" cy="451797"/>
                            </a:xfrm>
                            <a:prstGeom prst="bentConnector3">
                              <a:avLst/>
                            </a:prstGeom>
                            <a:noFill/>
                            <a:ln w="9525" cap="flat" cmpd="sng" algn="ctr">
                              <a:solidFill>
                                <a:sysClr val="windowText" lastClr="000000"/>
                              </a:solidFill>
                              <a:prstDash val="solid"/>
                              <a:miter lim="800000"/>
                              <a:tailEnd type="triangle"/>
                            </a:ln>
                            <a:effectLst/>
                          </wps:spPr>
                          <wps:bodyPr/>
                        </wps:wsp>
                        <wps:wsp>
                          <wps:cNvPr id="19" name="连接符: 肘形 19"/>
                          <wps:cNvCnPr/>
                          <wps:spPr>
                            <a:xfrm rot="5400000">
                              <a:off x="2655897" y="1192939"/>
                              <a:ext cx="273048" cy="484235"/>
                            </a:xfrm>
                            <a:prstGeom prst="bentConnector3">
                              <a:avLst>
                                <a:gd name="adj1" fmla="val 50000"/>
                              </a:avLst>
                            </a:prstGeom>
                            <a:noFill/>
                            <a:ln w="9525" cap="flat" cmpd="sng" algn="ctr">
                              <a:solidFill>
                                <a:sysClr val="windowText" lastClr="000000"/>
                              </a:solidFill>
                              <a:prstDash val="solid"/>
                              <a:miter lim="800000"/>
                              <a:tailEnd type="triangle"/>
                            </a:ln>
                            <a:effectLst/>
                          </wps:spPr>
                          <wps:bodyPr/>
                        </wps:wsp>
                        <wps:wsp>
                          <wps:cNvPr id="20" name="文本框 20"/>
                          <wps:cNvSpPr txBox="1"/>
                          <wps:spPr>
                            <a:xfrm>
                              <a:off x="2958462" y="1577564"/>
                              <a:ext cx="152069" cy="192390"/>
                            </a:xfrm>
                            <a:prstGeom prst="rect">
                              <a:avLst/>
                            </a:prstGeom>
                            <a:solidFill>
                              <a:sysClr val="window" lastClr="FFFFFF"/>
                            </a:solidFill>
                            <a:ln w="6350">
                              <a:noFill/>
                            </a:ln>
                          </wps:spPr>
                          <wps:txbx>
                            <w:txbxContent>
                              <w:p w14:paraId="3F2D7AD5" w14:textId="77777777" w:rsidR="00AE3684" w:rsidRDefault="00AE3684">
                                <w:pPr>
                                  <w:rPr>
                                    <w:lang w:eastAsia="zh-CN"/>
                                  </w:rPr>
                                </w:pPr>
                                <w:r>
                                  <w:rPr>
                                    <w:rFonts w:hint="eastAsia"/>
                                    <w:lang w:eastAsia="zh-CN"/>
                                  </w:rPr>
                                  <w:t>.</w:t>
                                </w:r>
                                <w:r>
                                  <w:rPr>
                                    <w:lang w:eastAsia="zh-CN"/>
                                  </w:rPr>
                                  <w:t>..</w:t>
                                </w:r>
                              </w:p>
                            </w:txbxContent>
                          </wps:txbx>
                          <wps:bodyPr rot="0" spcFirstLastPara="0" vertOverflow="overflow" horzOverflow="overflow" vert="horz" wrap="square" lIns="0" tIns="0" rIns="0" bIns="0" numCol="1" spcCol="0" rtlCol="0" fromWordArt="0" anchor="t" anchorCtr="0" forceAA="0" compatLnSpc="1">
                            <a:noAutofit/>
                          </wps:bodyPr>
                        </wps:wsp>
                        <wps:wsp>
                          <wps:cNvPr id="21" name="直接箭头连接符 21"/>
                          <wps:cNvCnPr/>
                          <wps:spPr>
                            <a:xfrm flipH="1">
                              <a:off x="3034497" y="1298532"/>
                              <a:ext cx="41" cy="279032"/>
                            </a:xfrm>
                            <a:prstGeom prst="straightConnector1">
                              <a:avLst/>
                            </a:prstGeom>
                            <a:noFill/>
                            <a:ln w="9525" cap="flat" cmpd="sng" algn="ctr">
                              <a:solidFill>
                                <a:sysClr val="windowText" lastClr="000000"/>
                              </a:solidFill>
                              <a:prstDash val="solid"/>
                              <a:miter lim="800000"/>
                              <a:tailEnd type="triangle"/>
                            </a:ln>
                            <a:effectLst/>
                          </wps:spPr>
                          <wps:bodyPr/>
                        </wps:wsp>
                        <wps:wsp>
                          <wps:cNvPr id="22" name="文本框 66"/>
                          <wps:cNvSpPr txBox="1"/>
                          <wps:spPr>
                            <a:xfrm>
                              <a:off x="2513328" y="1062713"/>
                              <a:ext cx="151765" cy="191770"/>
                            </a:xfrm>
                            <a:prstGeom prst="rect">
                              <a:avLst/>
                            </a:prstGeom>
                            <a:solidFill>
                              <a:sysClr val="window" lastClr="FFFFFF"/>
                            </a:solidFill>
                            <a:ln w="6350">
                              <a:noFill/>
                            </a:ln>
                          </wps:spPr>
                          <wps:txbx>
                            <w:txbxContent>
                              <w:p w14:paraId="5229FEDA" w14:textId="77777777" w:rsidR="00AE3684" w:rsidRDefault="00AE3684">
                                <w:r>
                                  <w:t>...</w:t>
                                </w:r>
                              </w:p>
                            </w:txbxContent>
                          </wps:txbx>
                          <wps:bodyPr rot="0" spcFirstLastPara="0" vert="horz" wrap="square" lIns="0" tIns="0" rIns="0" bIns="0" numCol="1" spcCol="0" rtlCol="0" fromWordArt="0" anchor="t" anchorCtr="0" forceAA="0" compatLnSpc="1">
                            <a:noAutofit/>
                          </wps:bodyPr>
                        </wps:wsp>
                        <wps:wsp>
                          <wps:cNvPr id="23" name="直接箭头连接符 23"/>
                          <wps:cNvCnPr/>
                          <wps:spPr>
                            <a:xfrm>
                              <a:off x="2588703" y="796406"/>
                              <a:ext cx="508" cy="266307"/>
                            </a:xfrm>
                            <a:prstGeom prst="straightConnector1">
                              <a:avLst/>
                            </a:prstGeom>
                            <a:noFill/>
                            <a:ln w="9525" cap="flat" cmpd="sng" algn="ctr">
                              <a:solidFill>
                                <a:sysClr val="windowText" lastClr="000000"/>
                              </a:solidFill>
                              <a:prstDash val="solid"/>
                              <a:miter lim="800000"/>
                              <a:tailEnd type="triangle"/>
                            </a:ln>
                            <a:effectLst/>
                          </wps:spPr>
                          <wps:bodyPr/>
                        </wps:wsp>
                        <wps:wsp>
                          <wps:cNvPr id="24" name="左中括号 24"/>
                          <wps:cNvSpPr/>
                          <wps:spPr>
                            <a:xfrm>
                              <a:off x="3530854" y="674468"/>
                              <a:ext cx="54318" cy="280673"/>
                            </a:xfrm>
                            <a:prstGeom prst="leftBracket">
                              <a:avLst/>
                            </a:pr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5" name="文本框 66"/>
                          <wps:cNvSpPr txBox="1"/>
                          <wps:spPr>
                            <a:xfrm>
                              <a:off x="3648548" y="505912"/>
                              <a:ext cx="502466" cy="150464"/>
                            </a:xfrm>
                            <a:prstGeom prst="rect">
                              <a:avLst/>
                            </a:prstGeom>
                            <a:solidFill>
                              <a:sysClr val="window" lastClr="FFFFFF"/>
                            </a:solidFill>
                            <a:ln w="6350">
                              <a:noFill/>
                            </a:ln>
                          </wps:spPr>
                          <wps:txbx>
                            <w:txbxContent>
                              <w:p w14:paraId="4499E9FF" w14:textId="77777777" w:rsidR="00AE3684" w:rsidRDefault="00AE3684">
                                <w:pPr>
                                  <w:rPr>
                                    <w:sz w:val="18"/>
                                    <w:szCs w:val="18"/>
                                  </w:rPr>
                                </w:pPr>
                                <w:r>
                                  <w:rPr>
                                    <w:sz w:val="18"/>
                                    <w:szCs w:val="18"/>
                                  </w:rPr>
                                  <w:t>JsonArray</w:t>
                                </w:r>
                              </w:p>
                            </w:txbxContent>
                          </wps:txbx>
                          <wps:bodyPr rot="0" spcFirstLastPara="0" vert="horz" wrap="square" lIns="0" tIns="0" rIns="0" bIns="0" numCol="1" spcCol="0" rtlCol="0" fromWordArt="0" anchor="t" anchorCtr="0" forceAA="0" compatLnSpc="1">
                            <a:noAutofit/>
                          </wps:bodyPr>
                        </wps:wsp>
                        <wps:wsp>
                          <wps:cNvPr id="26" name="矩形 26"/>
                          <wps:cNvSpPr/>
                          <wps:spPr>
                            <a:xfrm>
                              <a:off x="3589702" y="745823"/>
                              <a:ext cx="108000" cy="108000"/>
                            </a:xfrm>
                            <a:prstGeom prst="rect">
                              <a:avLst/>
                            </a:prstGeom>
                            <a:noFill/>
                            <a:ln w="12700" cap="flat" cmpd="sng" algn="ctr">
                              <a:solidFill>
                                <a:sysClr val="windowText" lastClr="000000"/>
                              </a:solidFill>
                              <a:prstDash val="solid"/>
                              <a:miter lim="800000"/>
                            </a:ln>
                            <a:effectLst/>
                          </wps:spPr>
                          <wps:txbx>
                            <w:txbxContent>
                              <w:p w14:paraId="68869CDB" w14:textId="77777777" w:rsidR="00AE3684" w:rsidRDefault="00AE3684"/>
                            </w:txbxContent>
                          </wps:txbx>
                          <wps:bodyPr rot="0" spcFirstLastPara="0" vert="horz" wrap="square" lIns="36000" tIns="45720" rIns="36000" bIns="45720" numCol="1" spcCol="0" rtlCol="0" fromWordArt="0" anchor="ctr" anchorCtr="0" forceAA="0" compatLnSpc="1">
                            <a:noAutofit/>
                          </wps:bodyPr>
                        </wps:wsp>
                        <wps:wsp>
                          <wps:cNvPr id="27" name="矩形 27"/>
                          <wps:cNvSpPr/>
                          <wps:spPr>
                            <a:xfrm>
                              <a:off x="3797576" y="745786"/>
                              <a:ext cx="107950" cy="107950"/>
                            </a:xfrm>
                            <a:prstGeom prst="rect">
                              <a:avLst/>
                            </a:prstGeom>
                            <a:noFill/>
                            <a:ln w="12700" cap="flat" cmpd="sng" algn="ctr">
                              <a:solidFill>
                                <a:sysClr val="windowText" lastClr="000000"/>
                              </a:solidFill>
                              <a:prstDash val="solid"/>
                              <a:miter lim="800000"/>
                            </a:ln>
                            <a:effectLst/>
                          </wps:spPr>
                          <wps:txbx>
                            <w:txbxContent>
                              <w:p w14:paraId="1E75163B" w14:textId="77777777" w:rsidR="00AE3684" w:rsidRDefault="00AE3684">
                                <w:r>
                                  <w:t> </w:t>
                                </w:r>
                              </w:p>
                            </w:txbxContent>
                          </wps:txbx>
                          <wps:bodyPr rot="0" spcFirstLastPara="0" vert="horz" wrap="square" lIns="36000" tIns="45720" rIns="36000" bIns="45720" numCol="1" spcCol="0" rtlCol="0" fromWordArt="0" anchor="ctr" anchorCtr="0" forceAA="0" compatLnSpc="1">
                            <a:noAutofit/>
                          </wps:bodyPr>
                        </wps:wsp>
                        <wps:wsp>
                          <wps:cNvPr id="28" name="矩形 28"/>
                          <wps:cNvSpPr/>
                          <wps:spPr>
                            <a:xfrm>
                              <a:off x="4005089" y="745786"/>
                              <a:ext cx="107950" cy="107950"/>
                            </a:xfrm>
                            <a:prstGeom prst="rect">
                              <a:avLst/>
                            </a:prstGeom>
                            <a:noFill/>
                            <a:ln w="12700" cap="flat" cmpd="sng" algn="ctr">
                              <a:solidFill>
                                <a:sysClr val="windowText" lastClr="000000"/>
                              </a:solidFill>
                              <a:prstDash val="solid"/>
                              <a:miter lim="800000"/>
                            </a:ln>
                            <a:effectLst/>
                          </wps:spPr>
                          <wps:txbx>
                            <w:txbxContent>
                              <w:p w14:paraId="6B127426" w14:textId="77777777" w:rsidR="00AE3684" w:rsidRDefault="00AE3684">
                                <w:r>
                                  <w:t> </w:t>
                                </w:r>
                              </w:p>
                            </w:txbxContent>
                          </wps:txbx>
                          <wps:bodyPr rot="0" spcFirstLastPara="0" vert="horz" wrap="square" lIns="36000" tIns="45720" rIns="36000" bIns="45720" numCol="1" spcCol="0" rtlCol="0" fromWordArt="0" anchor="ctr" anchorCtr="0" forceAA="0" compatLnSpc="1">
                            <a:noAutofit/>
                          </wps:bodyPr>
                        </wps:wsp>
                        <wps:wsp>
                          <wps:cNvPr id="29" name="左中括号 29"/>
                          <wps:cNvSpPr/>
                          <wps:spPr>
                            <a:xfrm rot="10800000">
                              <a:off x="4117929" y="674402"/>
                              <a:ext cx="53975" cy="280670"/>
                            </a:xfrm>
                            <a:prstGeom prst="leftBracket">
                              <a:avLst/>
                            </a:pr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30" name="直接箭头连接符 30"/>
                          <wps:cNvCnPr/>
                          <wps:spPr>
                            <a:xfrm>
                              <a:off x="3643702" y="853823"/>
                              <a:ext cx="219" cy="266789"/>
                            </a:xfrm>
                            <a:prstGeom prst="straightConnector1">
                              <a:avLst/>
                            </a:prstGeom>
                            <a:noFill/>
                            <a:ln w="9525" cap="flat" cmpd="sng" algn="ctr">
                              <a:solidFill>
                                <a:sysClr val="windowText" lastClr="000000"/>
                              </a:solidFill>
                              <a:prstDash val="solid"/>
                              <a:miter lim="800000"/>
                              <a:tailEnd type="triangle"/>
                            </a:ln>
                            <a:effectLst/>
                          </wps:spPr>
                          <wps:bodyPr/>
                        </wps:wsp>
                        <wps:wsp>
                          <wps:cNvPr id="31" name="文本框 66"/>
                          <wps:cNvSpPr txBox="1"/>
                          <wps:spPr>
                            <a:xfrm>
                              <a:off x="3568038" y="1120612"/>
                              <a:ext cx="151765" cy="191135"/>
                            </a:xfrm>
                            <a:prstGeom prst="rect">
                              <a:avLst/>
                            </a:prstGeom>
                            <a:solidFill>
                              <a:sysClr val="window" lastClr="FFFFFF"/>
                            </a:solidFill>
                            <a:ln w="6350">
                              <a:noFill/>
                            </a:ln>
                          </wps:spPr>
                          <wps:txbx>
                            <w:txbxContent>
                              <w:p w14:paraId="71DE19A5" w14:textId="77777777" w:rsidR="00AE3684" w:rsidRDefault="00AE3684">
                                <w:r>
                                  <w:t>...</w:t>
                                </w:r>
                              </w:p>
                            </w:txbxContent>
                          </wps:txbx>
                          <wps:bodyPr rot="0" spcFirstLastPara="0" vert="horz" wrap="square" lIns="0" tIns="0" rIns="0" bIns="0" numCol="1" spcCol="0" rtlCol="0" fromWordArt="0" anchor="t" anchorCtr="0" forceAA="0" compatLnSpc="1">
                            <a:noAutofit/>
                          </wps:bodyPr>
                        </wps:wsp>
                        <wps:wsp>
                          <wps:cNvPr id="32" name="文本框 66"/>
                          <wps:cNvSpPr txBox="1"/>
                          <wps:spPr>
                            <a:xfrm>
                              <a:off x="3733996" y="1120502"/>
                              <a:ext cx="151765" cy="191135"/>
                            </a:xfrm>
                            <a:prstGeom prst="rect">
                              <a:avLst/>
                            </a:prstGeom>
                            <a:solidFill>
                              <a:sysClr val="window" lastClr="FFFFFF"/>
                            </a:solidFill>
                            <a:ln w="6350">
                              <a:noFill/>
                            </a:ln>
                          </wps:spPr>
                          <wps:txbx>
                            <w:txbxContent>
                              <w:p w14:paraId="15794FF3" w14:textId="77777777" w:rsidR="00AE3684" w:rsidRDefault="00AE3684">
                                <w:r>
                                  <w:t>...</w:t>
                                </w:r>
                              </w:p>
                            </w:txbxContent>
                          </wps:txbx>
                          <wps:bodyPr rot="0" spcFirstLastPara="0" vert="horz" wrap="square" lIns="0" tIns="0" rIns="0" bIns="0" numCol="1" spcCol="0" rtlCol="0" fromWordArt="0" anchor="t" anchorCtr="0" forceAA="0" compatLnSpc="1">
                            <a:noAutofit/>
                          </wps:bodyPr>
                        </wps:wsp>
                        <wps:wsp>
                          <wps:cNvPr id="33" name="文本框 66"/>
                          <wps:cNvSpPr txBox="1"/>
                          <wps:spPr>
                            <a:xfrm>
                              <a:off x="3910962" y="1120729"/>
                              <a:ext cx="151765" cy="191135"/>
                            </a:xfrm>
                            <a:prstGeom prst="rect">
                              <a:avLst/>
                            </a:prstGeom>
                            <a:solidFill>
                              <a:sysClr val="window" lastClr="FFFFFF"/>
                            </a:solidFill>
                            <a:ln w="6350">
                              <a:noFill/>
                            </a:ln>
                          </wps:spPr>
                          <wps:txbx>
                            <w:txbxContent>
                              <w:p w14:paraId="26BE214D" w14:textId="77777777" w:rsidR="00AE3684" w:rsidRDefault="00AE3684">
                                <w:r>
                                  <w:t>...</w:t>
                                </w:r>
                              </w:p>
                            </w:txbxContent>
                          </wps:txbx>
                          <wps:bodyPr rot="0" spcFirstLastPara="0" vert="horz" wrap="square" lIns="0" tIns="0" rIns="0" bIns="0" numCol="1" spcCol="0" rtlCol="0" fromWordArt="0" anchor="t" anchorCtr="0" forceAA="0" compatLnSpc="1">
                            <a:noAutofit/>
                          </wps:bodyPr>
                        </wps:wsp>
                        <wps:wsp>
                          <wps:cNvPr id="34" name="连接符: 肘形 34"/>
                          <wps:cNvCnPr/>
                          <wps:spPr>
                            <a:xfrm rot="5400000">
                              <a:off x="3697332" y="966283"/>
                              <a:ext cx="266766" cy="41672"/>
                            </a:xfrm>
                            <a:prstGeom prst="bentConnector3">
                              <a:avLst/>
                            </a:prstGeom>
                            <a:noFill/>
                            <a:ln w="9525" cap="flat" cmpd="sng" algn="ctr">
                              <a:solidFill>
                                <a:sysClr val="windowText" lastClr="000000"/>
                              </a:solidFill>
                              <a:prstDash val="solid"/>
                              <a:miter lim="800000"/>
                              <a:tailEnd type="triangle"/>
                            </a:ln>
                            <a:effectLst/>
                          </wps:spPr>
                          <wps:bodyPr/>
                        </wps:wsp>
                        <wps:wsp>
                          <wps:cNvPr id="35" name="连接符: 肘形 35"/>
                          <wps:cNvCnPr/>
                          <wps:spPr>
                            <a:xfrm rot="16200000" flipH="1">
                              <a:off x="3785702" y="919585"/>
                              <a:ext cx="266993" cy="135294"/>
                            </a:xfrm>
                            <a:prstGeom prst="bentConnector3">
                              <a:avLst/>
                            </a:prstGeom>
                            <a:noFill/>
                            <a:ln w="9525" cap="flat" cmpd="sng" algn="ctr">
                              <a:solidFill>
                                <a:sysClr val="windowText" lastClr="000000"/>
                              </a:solidFill>
                              <a:prstDash val="solid"/>
                              <a:miter lim="800000"/>
                              <a:tailEnd type="triangle"/>
                            </a:ln>
                            <a:effectLst/>
                          </wps:spPr>
                          <wps:bodyPr/>
                        </wps:wsp>
                      </wpg:wgp>
                      <wps:wsp>
                        <wps:cNvPr id="36" name="文本框 66"/>
                        <wps:cNvSpPr txBox="1"/>
                        <wps:spPr>
                          <a:xfrm>
                            <a:off x="512990" y="2136489"/>
                            <a:ext cx="232273" cy="184157"/>
                          </a:xfrm>
                          <a:prstGeom prst="rect">
                            <a:avLst/>
                          </a:prstGeom>
                          <a:solidFill>
                            <a:sysClr val="window" lastClr="FFFFFF"/>
                          </a:solidFill>
                          <a:ln w="6350">
                            <a:noFill/>
                          </a:ln>
                        </wps:spPr>
                        <wps:txbx>
                          <w:txbxContent>
                            <w:p w14:paraId="74D2DD1E" w14:textId="77777777" w:rsidR="00AE3684" w:rsidRDefault="00AE3684">
                              <w:r>
                                <w:t>(a)</w:t>
                              </w:r>
                            </w:p>
                          </w:txbxContent>
                        </wps:txbx>
                        <wps:bodyPr rot="0" spcFirstLastPara="0" vert="horz" wrap="square" lIns="0" tIns="0" rIns="0" bIns="0" numCol="1" spcCol="0" rtlCol="0" fromWordArt="0" anchor="t" anchorCtr="0" forceAA="0" compatLnSpc="1">
                          <a:noAutofit/>
                        </wps:bodyPr>
                      </wps:wsp>
                      <wps:wsp>
                        <wps:cNvPr id="37" name="文本框 66"/>
                        <wps:cNvSpPr txBox="1"/>
                        <wps:spPr>
                          <a:xfrm>
                            <a:off x="2902058" y="2137013"/>
                            <a:ext cx="231775" cy="183515"/>
                          </a:xfrm>
                          <a:prstGeom prst="rect">
                            <a:avLst/>
                          </a:prstGeom>
                          <a:solidFill>
                            <a:sysClr val="window" lastClr="FFFFFF"/>
                          </a:solidFill>
                          <a:ln w="6350">
                            <a:noFill/>
                          </a:ln>
                        </wps:spPr>
                        <wps:txbx>
                          <w:txbxContent>
                            <w:p w14:paraId="534EDB92" w14:textId="77777777" w:rsidR="00AE3684" w:rsidRDefault="00AE3684">
                              <w:r>
                                <w:t>(b)</w:t>
                              </w:r>
                            </w:p>
                          </w:txbxContent>
                        </wps:txbx>
                        <wps:bodyPr rot="0" spcFirstLastPara="0" vert="horz" wrap="square" lIns="0" tIns="0" rIns="0" bIns="0" numCol="1" spcCol="0" rtlCol="0" fromWordArt="0" anchor="t" anchorCtr="0" forceAA="0" compatLnSpc="1">
                          <a:noAutofit/>
                        </wps:bodyPr>
                      </wps:wsp>
                      <wps:wsp>
                        <wps:cNvPr id="41" name="文本框 66"/>
                        <wps:cNvSpPr txBox="1"/>
                        <wps:spPr>
                          <a:xfrm>
                            <a:off x="5074419" y="2137013"/>
                            <a:ext cx="231775" cy="183515"/>
                          </a:xfrm>
                          <a:prstGeom prst="rect">
                            <a:avLst/>
                          </a:prstGeom>
                          <a:solidFill>
                            <a:sysClr val="window" lastClr="FFFFFF"/>
                          </a:solidFill>
                          <a:ln w="6350">
                            <a:noFill/>
                          </a:ln>
                        </wps:spPr>
                        <wps:txbx>
                          <w:txbxContent>
                            <w:p w14:paraId="24EFA3AE" w14:textId="77777777" w:rsidR="00AE3684" w:rsidRDefault="00AE3684">
                              <w:r>
                                <w:t>(c)</w:t>
                              </w:r>
                            </w:p>
                          </w:txbxContent>
                        </wps:txbx>
                        <wps:bodyPr rot="0" spcFirstLastPara="0" vert="horz" wrap="square" lIns="0" tIns="0" rIns="0" bIns="0" numCol="1" spcCol="0" rtlCol="0" fromWordArt="0" anchor="t" anchorCtr="0" forceAA="0" compatLnSpc="1">
                          <a:noAutofit/>
                        </wps:bodyPr>
                      </wps:wsp>
                    </wpc:wpc>
                  </a:graphicData>
                </a:graphic>
              </wp:inline>
            </w:drawing>
          </mc:Choice>
          <mc:Fallback>
            <w:pict>
              <v:group w14:anchorId="03A7741A" id="画布 77" o:spid="_x0000_s1062" editas="canvas" style="width:471.4pt;height:191.7pt;mso-position-horizontal-relative:char;mso-position-vertical-relative:line" coordsize="59867,2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">
                <v:shape id="_x0000_s1063" type="#_x0000_t75" style="position:absolute;width:59867;height:24345;visibility:visible;mso-wrap-style:square" filled="t">
                  <v:fill o:detectmouseclick="t"/>
                  <v:path o:connecttype="none"/>
                </v:shape>
                <v:rect id="矩形 2" o:spid="_x0000_s1064" style="position:absolute;top:2932;width:12192;height:17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" filled="f" strokecolor="windowText" strokeweight="1pt">
                  <v:textbox inset="1mm,,1mm">
                    <w:txbxContent>
                      <w:p w14:paraId="749071EA"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p w14:paraId="646F15D1"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name: John Smith,</w:t>
                        </w:r>
                      </w:p>
                      <w:p w14:paraId="14A4E964"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address:{</w:t>
                        </w:r>
                      </w:p>
                      <w:p w14:paraId="159A5B7A"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street: 21 2nd Street,</w:t>
                        </w:r>
                      </w:p>
                      <w:p w14:paraId="5DB408FF"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city: New York</w:t>
                        </w:r>
                      </w:p>
                      <w:p w14:paraId="5ECA08E2"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p w14:paraId="07C3B5AC"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phone:{</w:t>
                        </w:r>
                      </w:p>
                      <w:p w14:paraId="7A1D4CB7"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fixedPhone: {</w:t>
                        </w:r>
                      </w:p>
                      <w:p w14:paraId="51150263"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home: 12345678,</w:t>
                        </w:r>
                      </w:p>
                      <w:p w14:paraId="2E097E30"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office: 87654321},</w:t>
                        </w:r>
                      </w:p>
                      <w:p w14:paraId="3D3AB255"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 xml:space="preserve">    mobile: 13123456789</w:t>
                        </w:r>
                      </w:p>
                      <w:p w14:paraId="0FD837E1"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p w14:paraId="74E473C6" w14:textId="77777777" w:rsidR="00AE3684" w:rsidRDefault="00AE3684">
                        <w:pPr>
                          <w:rPr>
                            <w:rFonts w:eastAsia="等线"/>
                            <w:color w:val="000000" w:themeColor="text1"/>
                            <w:sz w:val="18"/>
                            <w:szCs w:val="18"/>
                            <w:lang w:val="en-US" w:eastAsia="en-US"/>
                          </w:rPr>
                        </w:pPr>
                        <w:r>
                          <w:rPr>
                            <w:rFonts w:eastAsia="等线"/>
                            <w:color w:val="000000" w:themeColor="text1"/>
                            <w:sz w:val="18"/>
                            <w:szCs w:val="18"/>
                            <w:lang w:val="en-US" w:eastAsia="en-US"/>
                          </w:rPr>
                          <w:t>...</w:t>
                        </w:r>
                      </w:p>
                    </w:txbxContent>
                  </v:textbox>
                </v:rect>
                <v:rect id="矩形 3" o:spid="_x0000_s1065" style="position:absolute;left:42294;top:3357;width:17573;height:1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" filled="f" strokecolor="windowText" strokeweight="1pt">
                  <v:textbox inset="1mm,,1mm">
                    <w:txbxContent>
                      <w:p w14:paraId="0A714759" w14:textId="77777777" w:rsidR="00AE3684" w:rsidRDefault="00AE3684">
                        <w:pPr>
                          <w:rPr>
                            <w:rFonts w:eastAsia="等线"/>
                            <w:color w:val="000000"/>
                            <w:sz w:val="18"/>
                            <w:szCs w:val="18"/>
                          </w:rPr>
                        </w:pPr>
                        <w:r>
                          <w:rPr>
                            <w:rFonts w:eastAsia="等线"/>
                            <w:color w:val="000000"/>
                            <w:sz w:val="18"/>
                            <w:szCs w:val="18"/>
                          </w:rPr>
                          <w:t>...</w:t>
                        </w:r>
                      </w:p>
                      <w:p w14:paraId="36CAC752" w14:textId="77777777" w:rsidR="00AE3684" w:rsidRDefault="00AE3684">
                        <w:pPr>
                          <w:rPr>
                            <w:rFonts w:eastAsia="等线"/>
                            <w:color w:val="000000"/>
                            <w:sz w:val="18"/>
                            <w:szCs w:val="18"/>
                          </w:rPr>
                        </w:pPr>
                        <w:r>
                          <w:rPr>
                            <w:rFonts w:eastAsia="等线"/>
                            <w:color w:val="000000"/>
                            <w:sz w:val="18"/>
                            <w:szCs w:val="18"/>
                          </w:rPr>
                          <w:t>name: John Smith,</w:t>
                        </w:r>
                      </w:p>
                      <w:p w14:paraId="1C4D7227" w14:textId="77777777" w:rsidR="00AE3684" w:rsidRDefault="00AE3684">
                        <w:pPr>
                          <w:rPr>
                            <w:rFonts w:eastAsia="等线"/>
                            <w:color w:val="000000"/>
                            <w:sz w:val="18"/>
                            <w:szCs w:val="18"/>
                          </w:rPr>
                        </w:pPr>
                        <w:r>
                          <w:rPr>
                            <w:rFonts w:eastAsia="等线"/>
                            <w:color w:val="000000"/>
                            <w:sz w:val="18"/>
                            <w:szCs w:val="18"/>
                          </w:rPr>
                          <w:t xml:space="preserve"> </w:t>
                        </w:r>
                      </w:p>
                      <w:p w14:paraId="62210214" w14:textId="77777777" w:rsidR="00AE3684" w:rsidRDefault="00AE3684">
                        <w:pPr>
                          <w:rPr>
                            <w:rFonts w:eastAsia="等线"/>
                            <w:color w:val="000000"/>
                            <w:sz w:val="18"/>
                            <w:szCs w:val="18"/>
                          </w:rPr>
                        </w:pPr>
                        <w:r>
                          <w:rPr>
                            <w:rFonts w:eastAsia="等线"/>
                            <w:color w:val="000000"/>
                            <w:sz w:val="18"/>
                            <w:szCs w:val="18"/>
                          </w:rPr>
                          <w:t>address_street: 21 2nd Street,</w:t>
                        </w:r>
                      </w:p>
                      <w:p w14:paraId="2759B726" w14:textId="77777777" w:rsidR="00AE3684" w:rsidRDefault="00AE3684">
                        <w:pPr>
                          <w:rPr>
                            <w:rFonts w:eastAsia="等线"/>
                            <w:color w:val="000000"/>
                            <w:sz w:val="18"/>
                            <w:szCs w:val="18"/>
                          </w:rPr>
                        </w:pPr>
                        <w:r>
                          <w:rPr>
                            <w:rFonts w:eastAsia="等线"/>
                            <w:color w:val="000000"/>
                            <w:sz w:val="18"/>
                            <w:szCs w:val="18"/>
                          </w:rPr>
                          <w:t>address_city: New York,</w:t>
                        </w:r>
                      </w:p>
                      <w:p w14:paraId="37D3E647" w14:textId="77777777" w:rsidR="00AE3684" w:rsidRDefault="00AE3684">
                        <w:pPr>
                          <w:rPr>
                            <w:rFonts w:eastAsia="等线"/>
                            <w:color w:val="000000"/>
                            <w:sz w:val="18"/>
                            <w:szCs w:val="18"/>
                          </w:rPr>
                        </w:pPr>
                        <w:r>
                          <w:rPr>
                            <w:rFonts w:eastAsia="等线"/>
                            <w:color w:val="000000"/>
                            <w:sz w:val="18"/>
                            <w:szCs w:val="18"/>
                          </w:rPr>
                          <w:t xml:space="preserve"> </w:t>
                        </w:r>
                      </w:p>
                      <w:p w14:paraId="5735F17B" w14:textId="77777777" w:rsidR="00AE3684" w:rsidRDefault="00AE3684">
                        <w:pPr>
                          <w:rPr>
                            <w:rFonts w:eastAsia="等线"/>
                            <w:color w:val="000000"/>
                            <w:sz w:val="18"/>
                            <w:szCs w:val="18"/>
                          </w:rPr>
                        </w:pPr>
                        <w:r>
                          <w:rPr>
                            <w:rFonts w:eastAsia="等线"/>
                            <w:color w:val="000000"/>
                            <w:sz w:val="18"/>
                            <w:szCs w:val="18"/>
                          </w:rPr>
                          <w:t>phone_fixedPhone_home:12345678</w:t>
                        </w:r>
                      </w:p>
                      <w:p w14:paraId="4B7DE4A8" w14:textId="77777777" w:rsidR="00AE3684" w:rsidRDefault="00AE3684">
                        <w:pPr>
                          <w:rPr>
                            <w:rFonts w:eastAsia="等线"/>
                            <w:color w:val="000000"/>
                            <w:sz w:val="18"/>
                            <w:szCs w:val="18"/>
                          </w:rPr>
                        </w:pPr>
                        <w:r>
                          <w:rPr>
                            <w:rFonts w:eastAsia="等线"/>
                            <w:color w:val="000000"/>
                            <w:sz w:val="18"/>
                            <w:szCs w:val="18"/>
                          </w:rPr>
                          <w:t>phone_fixedPhone_office:87654321</w:t>
                        </w:r>
                      </w:p>
                      <w:p w14:paraId="37B9ED3B" w14:textId="77777777" w:rsidR="00AE3684" w:rsidRDefault="00AE3684">
                        <w:pPr>
                          <w:rPr>
                            <w:rFonts w:eastAsia="等线"/>
                            <w:color w:val="000000"/>
                            <w:sz w:val="18"/>
                            <w:szCs w:val="18"/>
                          </w:rPr>
                        </w:pPr>
                        <w:r>
                          <w:rPr>
                            <w:rFonts w:eastAsia="等线"/>
                            <w:color w:val="000000"/>
                            <w:sz w:val="18"/>
                            <w:szCs w:val="18"/>
                          </w:rPr>
                          <w:t>phone_mobile:13123456789</w:t>
                        </w:r>
                      </w:p>
                      <w:p w14:paraId="72CEAEFF" w14:textId="77777777" w:rsidR="00AE3684" w:rsidRDefault="00AE3684">
                        <w:pPr>
                          <w:rPr>
                            <w:sz w:val="18"/>
                            <w:szCs w:val="18"/>
                          </w:rPr>
                        </w:pPr>
                        <w:r>
                          <w:rPr>
                            <w:rFonts w:eastAsia="等线"/>
                            <w:color w:val="000000"/>
                            <w:sz w:val="18"/>
                            <w:szCs w:val="18"/>
                          </w:rPr>
                          <w:t>...</w:t>
                        </w:r>
                      </w:p>
                    </w:txbxContent>
                  </v:textbox>
                </v:rect>
                <v:group id="组合 4" o:spid="_x0000_s1066" style="position:absolute;left:13646;top:2048;width:27650;height:17882" coordorigin="14069,622" coordsize="27649,1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矩形 5" o:spid="_x0000_s1067" style="position:absolute;left:22820;top:622;width:6130;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" filled="f" strokecolor="windowText" strokeweight="1pt">
                    <v:textbox inset="1mm,,1mm">
                      <w:txbxContent>
                        <w:p w14:paraId="21A27BC9" w14:textId="77777777" w:rsidR="00AE3684" w:rsidRDefault="00AE3684">
                          <w:pPr>
                            <w:rPr>
                              <w:color w:val="000000" w:themeColor="text1"/>
                              <w:sz w:val="18"/>
                              <w:szCs w:val="18"/>
                              <w:lang w:eastAsia="zh-CN"/>
                            </w:rPr>
                          </w:pPr>
                          <w:r>
                            <w:rPr>
                              <w:rFonts w:hint="eastAsia"/>
                              <w:color w:val="000000" w:themeColor="text1"/>
                              <w:sz w:val="18"/>
                              <w:szCs w:val="18"/>
                              <w:lang w:eastAsia="zh-CN"/>
                            </w:rPr>
                            <w:t>JsonObject</w:t>
                          </w:r>
                        </w:p>
                      </w:txbxContent>
                    </v:textbox>
                  </v:rect>
                  <v:rect id="矩形 6" o:spid="_x0000_s1068" style="position:absolute;left:14069;top:5182;width:7283;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" filled="f" strokecolor="windowText" strokeweight="1pt">
                    <v:textbox inset="1mm,,1mm">
                      <w:txbxContent>
                        <w:p w14:paraId="7A27152E" w14:textId="77777777" w:rsidR="00AE3684" w:rsidRDefault="00AE3684">
                          <w:pPr>
                            <w:rPr>
                              <w:lang w:eastAsia="zh-CN"/>
                            </w:rPr>
                          </w:pPr>
                          <w:r>
                            <w:rPr>
                              <w:rFonts w:hint="eastAsia"/>
                              <w:color w:val="000000"/>
                              <w:sz w:val="18"/>
                              <w:szCs w:val="18"/>
                              <w:lang w:eastAsia="zh-CN"/>
                            </w:rPr>
                            <w:t>JsonPrimitive</w:t>
                          </w:r>
                        </w:p>
                      </w:txbxContent>
                    </v:textbox>
                  </v:rect>
                  <v:rect id="矩形 7" o:spid="_x0000_s1069" style="position:absolute;left:22823;top:5182;width:6127;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" filled="f" strokecolor="windowText" strokeweight="1pt">
                    <v:textbox inset="1mm,,1mm">
                      <w:txbxContent>
                        <w:p w14:paraId="53CE2F9E" w14:textId="77777777" w:rsidR="00AE3684" w:rsidRDefault="00AE3684">
                          <w:pPr>
                            <w:rPr>
                              <w:lang w:eastAsia="zh-CN"/>
                            </w:rPr>
                          </w:pPr>
                          <w:r>
                            <w:rPr>
                              <w:rFonts w:hint="eastAsia"/>
                              <w:color w:val="000000"/>
                              <w:sz w:val="18"/>
                              <w:szCs w:val="18"/>
                              <w:lang w:eastAsia="zh-CN"/>
                            </w:rPr>
                            <w:t>JsonObject</w:t>
                          </w:r>
                        </w:p>
                      </w:txbxContent>
                    </v:textbox>
                  </v:rect>
                  <v:rect id="矩形 8" o:spid="_x0000_s1070" style="position:absolute;left:27284;top:10204;width:6122;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" filled="f" strokecolor="windowText" strokeweight="1pt">
                    <v:textbox inset="1mm,,1mm">
                      <w:txbxContent>
                        <w:p w14:paraId="7871198C" w14:textId="77777777" w:rsidR="00AE3684" w:rsidRDefault="00AE3684">
                          <w:pPr>
                            <w:rPr>
                              <w:lang w:eastAsia="zh-CN"/>
                            </w:rPr>
                          </w:pPr>
                          <w:r>
                            <w:rPr>
                              <w:rFonts w:hint="eastAsia"/>
                              <w:color w:val="000000"/>
                              <w:sz w:val="18"/>
                              <w:szCs w:val="18"/>
                              <w:lang w:eastAsia="zh-CN"/>
                            </w:rPr>
                            <w:t>JsonObject</w:t>
                          </w:r>
                        </w:p>
                      </w:txbxContent>
                    </v:textbox>
                  </v:rect>
                  <v:rect id="矩形 9" o:spid="_x0000_s1071" style="position:absolute;left:17179;top:10204;width:7277;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" filled="f" strokecolor="windowText" strokeweight="1pt">
                    <v:textbox inset="1mm,,1mm">
                      <w:txbxContent>
                        <w:p w14:paraId="3738FB03" w14:textId="77777777" w:rsidR="00AE3684" w:rsidRDefault="00AE3684">
                          <w:pPr>
                            <w:rPr>
                              <w:lang w:eastAsia="zh-CN"/>
                            </w:rPr>
                          </w:pPr>
                          <w:r>
                            <w:rPr>
                              <w:rFonts w:hint="eastAsia"/>
                              <w:color w:val="000000"/>
                              <w:sz w:val="18"/>
                              <w:szCs w:val="18"/>
                              <w:lang w:eastAsia="zh-CN"/>
                            </w:rPr>
                            <w:t>JsonPrimitive</w:t>
                          </w:r>
                        </w:p>
                      </w:txbxContent>
                    </v:textbox>
                  </v:rect>
                  <v:rect id="矩形 10" o:spid="_x0000_s1072" style="position:absolute;left:21867;top:15715;width:7271;height:2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" filled="f" strokecolor="windowText" strokeweight="1pt">
                    <v:textbox inset="1mm,,1mm">
                      <w:txbxContent>
                        <w:p w14:paraId="1B8CBD4C" w14:textId="77777777" w:rsidR="00AE3684" w:rsidRDefault="00AE3684">
                          <w:pPr>
                            <w:rPr>
                              <w:lang w:eastAsia="zh-CN"/>
                            </w:rPr>
                          </w:pPr>
                          <w:r>
                            <w:rPr>
                              <w:rFonts w:hint="eastAsia"/>
                              <w:color w:val="000000"/>
                              <w:sz w:val="18"/>
                              <w:szCs w:val="18"/>
                              <w:lang w:eastAsia="zh-CN"/>
                            </w:rPr>
                            <w:t>JsonPrimitive</w:t>
                          </w:r>
                        </w:p>
                      </w:txbxContent>
                    </v:textbox>
                  </v:rect>
                  <v:rect id="矩形 11" o:spid="_x0000_s1073" style="position:absolute;left:31249;top:15723;width:7228;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" filled="f" strokecolor="windowText" strokeweight="1pt">
                    <v:textbox inset="1mm,,1mm">
                      <w:txbxContent>
                        <w:p w14:paraId="151B1CF3" w14:textId="77777777" w:rsidR="00AE3684" w:rsidRDefault="00AE3684">
                          <w:pPr>
                            <w:rPr>
                              <w:lang w:eastAsia="zh-CN"/>
                            </w:rPr>
                          </w:pPr>
                          <w:r>
                            <w:rPr>
                              <w:rFonts w:hint="eastAsia"/>
                              <w:color w:val="000000"/>
                              <w:sz w:val="18"/>
                              <w:szCs w:val="18"/>
                              <w:lang w:eastAsia="zh-CN"/>
                            </w:rPr>
                            <w:t>JsonPrimitive</w:t>
                          </w:r>
                        </w:p>
                      </w:txbxContent>
                    </v:textbox>
                  </v:rect>
                  <v:shape id="直接箭头连接符 12" o:spid="_x0000_s1074" type="#_x0000_t32" style="position:absolute;left:25885;top:3405;width:2;height:1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" strokecolor="windowText">
                    <v:stroke endarrow="block" joinstyle="miter"/>
                  </v:shape>
                  <v:shape id="连接符: 肘形 14" o:spid="_x0000_s1075" type="#_x0000_t34" style="position:absolute;left:20907;top:207;width:1777;height:81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" adj="7564" strokecolor="windowText">
                    <v:stroke endarrow="block"/>
                  </v:shape>
                  <v:shape id="连接符: 肘形 15" o:spid="_x0000_s1076" type="#_x0000_t34" style="position:absolute;left:31467;top:-2177;width:1754;height:129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" adj="7583" strokecolor="windowText">
                    <v:stroke endarrow="block"/>
                  </v:shape>
                  <v:shape id="连接符: 肘形 16" o:spid="_x0000_s1077" type="#_x0000_t34" style="position:absolute;left:22233;top:6549;width:2240;height:5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" strokecolor="windowText">
                    <v:stroke endarrow="block"/>
                  </v:shape>
                  <v:shape id="连接符: 肘形 17" o:spid="_x0000_s1078" type="#_x0000_t34" style="position:absolute;left:26996;top:6855;width:2240;height:44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" strokecolor="windowText">
                    <v:stroke endarrow="block"/>
                  </v:shape>
                  <v:shape id="连接符: 肘形 18" o:spid="_x0000_s1079" type="#_x0000_t34" style="position:absolute;left:31235;top:12095;width:2738;height:45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" strokecolor="windowText">
                    <v:stroke endarrow="block"/>
                  </v:shape>
                  <v:shape id="连接符: 肘形 19" o:spid="_x0000_s1080" type="#_x0000_t34" style="position:absolute;left:26559;top:11929;width:2730;height:48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" strokecolor="windowText">
                    <v:stroke endarrow="block"/>
                  </v:shape>
                  <v:shape id="文本框 20" o:spid="_x0000_s1081" type="#_x0000_t202" style="position:absolute;left:29584;top:15775;width:1521;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" fillcolor="window" stroked="f" strokeweight=".5pt">
                    <v:textbox inset="0,0,0,0">
                      <w:txbxContent>
                        <w:p w14:paraId="3F2D7AD5" w14:textId="77777777" w:rsidR="00AE3684" w:rsidRDefault="00AE3684">
                          <w:pPr>
                            <w:rPr>
                              <w:lang w:eastAsia="zh-CN"/>
                            </w:rPr>
                          </w:pPr>
                          <w:r>
                            <w:rPr>
                              <w:rFonts w:hint="eastAsia"/>
                              <w:lang w:eastAsia="zh-CN"/>
                            </w:rPr>
                            <w:t>.</w:t>
                          </w:r>
                          <w:r>
                            <w:rPr>
                              <w:lang w:eastAsia="zh-CN"/>
                            </w:rPr>
                            <w:t>..</w:t>
                          </w:r>
                        </w:p>
                      </w:txbxContent>
                    </v:textbox>
                  </v:shape>
                  <v:shape id="直接箭头连接符 21" o:spid="_x0000_s1082" type="#_x0000_t32" style="position:absolute;left:30344;top:12985;width:1;height:27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" strokecolor="windowText">
                    <v:stroke endarrow="block" joinstyle="miter"/>
                  </v:shape>
                  <v:shape id="文本框 66" o:spid="_x0000_s1083" type="#_x0000_t202" style="position:absolute;left:25133;top:10627;width:1517;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" fillcolor="window" stroked="f" strokeweight=".5pt">
                    <v:textbox inset="0,0,0,0">
                      <w:txbxContent>
                        <w:p w14:paraId="5229FEDA" w14:textId="77777777" w:rsidR="00AE3684" w:rsidRDefault="00AE3684">
                          <w:r>
                            <w:t>...</w:t>
                          </w:r>
                        </w:p>
                      </w:txbxContent>
                    </v:textbox>
                  </v:shape>
                  <v:shape id="直接箭头连接符 23" o:spid="_x0000_s1084" type="#_x0000_t32" style="position:absolute;left:25887;top:7964;width:5;height:2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" strokecolor="windowText">
                    <v:stroke endarrow="block" joinstyle="miter"/>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24" o:spid="_x0000_s1085" type="#_x0000_t85" style="position:absolute;left:35308;top:6744;width:543;height: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" adj="348" strokecolor="windowText">
                    <v:stroke joinstyle="miter"/>
                  </v:shape>
                  <v:shape id="文本框 66" o:spid="_x0000_s1086" type="#_x0000_t202" style="position:absolute;left:36485;top:5059;width:5025;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" fillcolor="window" stroked="f" strokeweight=".5pt">
                    <v:textbox inset="0,0,0,0">
                      <w:txbxContent>
                        <w:p w14:paraId="4499E9FF" w14:textId="77777777" w:rsidR="00AE3684" w:rsidRDefault="00AE3684">
                          <w:pPr>
                            <w:rPr>
                              <w:sz w:val="18"/>
                              <w:szCs w:val="18"/>
                            </w:rPr>
                          </w:pPr>
                          <w:r>
                            <w:rPr>
                              <w:sz w:val="18"/>
                              <w:szCs w:val="18"/>
                            </w:rPr>
                            <w:t>JsonArray</w:t>
                          </w:r>
                        </w:p>
                      </w:txbxContent>
                    </v:textbox>
                  </v:shape>
                  <v:rect id="矩形 26" o:spid="_x0000_s1087" style="position:absolute;left:35897;top:7458;width:108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" filled="f" strokecolor="windowText" strokeweight="1pt">
                    <v:textbox inset="1mm,,1mm">
                      <w:txbxContent>
                        <w:p w14:paraId="68869CDB" w14:textId="77777777" w:rsidR="00AE3684" w:rsidRDefault="00AE3684"/>
                      </w:txbxContent>
                    </v:textbox>
                  </v:rect>
                  <v:rect id="矩形 27" o:spid="_x0000_s1088" style="position:absolute;left:37975;top:7457;width:108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" filled="f" strokecolor="windowText" strokeweight="1pt">
                    <v:textbox inset="1mm,,1mm">
                      <w:txbxContent>
                        <w:p w14:paraId="1E75163B" w14:textId="77777777" w:rsidR="00AE3684" w:rsidRDefault="00AE3684">
                          <w:r>
                            <w:t> </w:t>
                          </w:r>
                        </w:p>
                      </w:txbxContent>
                    </v:textbox>
                  </v:rect>
                  <v:rect id="矩形 28" o:spid="_x0000_s1089" style="position:absolute;left:40050;top:7457;width:108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" filled="f" strokecolor="windowText" strokeweight="1pt">
                    <v:textbox inset="1mm,,1mm">
                      <w:txbxContent>
                        <w:p w14:paraId="6B127426" w14:textId="77777777" w:rsidR="00AE3684" w:rsidRDefault="00AE3684">
                          <w:r>
                            <w:t> </w:t>
                          </w:r>
                        </w:p>
                      </w:txbxContent>
                    </v:textbox>
                  </v:rect>
                  <v:shape id="左中括号 29" o:spid="_x0000_s1090" type="#_x0000_t85" style="position:absolute;left:41179;top:6744;width:540;height:280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" adj="346" strokecolor="windowText">
                    <v:stroke joinstyle="miter"/>
                  </v:shape>
                  <v:shape id="直接箭头连接符 30" o:spid="_x0000_s1091" type="#_x0000_t32" style="position:absolute;left:36437;top:8538;width:2;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" strokecolor="windowText">
                    <v:stroke endarrow="block" joinstyle="miter"/>
                  </v:shape>
                  <v:shape id="文本框 66" o:spid="_x0000_s1092" type="#_x0000_t202" style="position:absolute;left:35680;top:11206;width:151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" fillcolor="window" stroked="f" strokeweight=".5pt">
                    <v:textbox inset="0,0,0,0">
                      <w:txbxContent>
                        <w:p w14:paraId="71DE19A5" w14:textId="77777777" w:rsidR="00AE3684" w:rsidRDefault="00AE3684">
                          <w:r>
                            <w:t>...</w:t>
                          </w:r>
                        </w:p>
                      </w:txbxContent>
                    </v:textbox>
                  </v:shape>
                  <v:shape id="文本框 66" o:spid="_x0000_s1093" type="#_x0000_t202" style="position:absolute;left:37339;top:11205;width:151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" fillcolor="window" stroked="f" strokeweight=".5pt">
                    <v:textbox inset="0,0,0,0">
                      <w:txbxContent>
                        <w:p w14:paraId="15794FF3" w14:textId="77777777" w:rsidR="00AE3684" w:rsidRDefault="00AE3684">
                          <w:r>
                            <w:t>...</w:t>
                          </w:r>
                        </w:p>
                      </w:txbxContent>
                    </v:textbox>
                  </v:shape>
                  <v:shape id="文本框 66" o:spid="_x0000_s1094" type="#_x0000_t202" style="position:absolute;left:39109;top:11207;width:151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" fillcolor="window" stroked="f" strokeweight=".5pt">
                    <v:textbox inset="0,0,0,0">
                      <w:txbxContent>
                        <w:p w14:paraId="26BE214D" w14:textId="77777777" w:rsidR="00AE3684" w:rsidRDefault="00AE3684">
                          <w:r>
                            <w:t>...</w:t>
                          </w:r>
                        </w:p>
                      </w:txbxContent>
                    </v:textbox>
                  </v:shape>
                  <v:shape id="连接符: 肘形 34" o:spid="_x0000_s1095" type="#_x0000_t34" style="position:absolute;left:36973;top:9662;width:2668;height:4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" strokecolor="windowText">
                    <v:stroke endarrow="block"/>
                  </v:shape>
                  <v:shape id="连接符: 肘形 35" o:spid="_x0000_s1096" type="#_x0000_t34" style="position:absolute;left:37857;top:9195;width:2670;height:13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" strokecolor="windowText">
                    <v:stroke endarrow="block"/>
                  </v:shape>
                </v:group>
                <v:shape id="文本框 66" o:spid="_x0000_s1097" type="#_x0000_t202" style="position:absolute;left:5129;top:21364;width:232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" fillcolor="window" stroked="f" strokeweight=".5pt">
                  <v:textbox inset="0,0,0,0">
                    <w:txbxContent>
                      <w:p w14:paraId="74D2DD1E" w14:textId="77777777" w:rsidR="00AE3684" w:rsidRDefault="00AE3684">
                        <w:r>
                          <w:t>(a)</w:t>
                        </w:r>
                      </w:p>
                    </w:txbxContent>
                  </v:textbox>
                </v:shape>
                <v:shape id="文本框 66" o:spid="_x0000_s1098" type="#_x0000_t202" style="position:absolute;left:29020;top:21370;width:2318;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" fillcolor="window" stroked="f" strokeweight=".5pt">
                  <v:textbox inset="0,0,0,0">
                    <w:txbxContent>
                      <w:p w14:paraId="534EDB92" w14:textId="77777777" w:rsidR="00AE3684" w:rsidRDefault="00AE3684">
                        <w:r>
                          <w:t>(b)</w:t>
                        </w:r>
                      </w:p>
                    </w:txbxContent>
                  </v:textbox>
                </v:shape>
                <v:shape id="文本框 66" o:spid="_x0000_s1099" type="#_x0000_t202" style="position:absolute;left:50744;top:21370;width:2317;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" fillcolor="window" stroked="f" strokeweight=".5pt">
                  <v:textbox inset="0,0,0,0">
                    <w:txbxContent>
                      <w:p w14:paraId="24EFA3AE" w14:textId="77777777" w:rsidR="00AE3684" w:rsidRDefault="00AE3684">
                        <w:r>
                          <w:t>(c)</w:t>
                        </w:r>
                      </w:p>
                    </w:txbxContent>
                  </v:textbox>
                </v:shape>
                <w10:anchorlock/>
              </v:group>
            </w:pict>
          </mc:Fallback>
        </mc:AlternateContent>
      </w:r>
    </w:p>
    <w:p w14:paraId="5E9F8226" w14:textId="77777777" w:rsidR="0013000F" w:rsidRDefault="00284EAD">
      <w:pPr>
        <w:spacing w:beforeLines="50" w:before="120" w:afterLines="100" w:after="240" w:line="480" w:lineRule="auto"/>
        <w:jc w:val="center"/>
        <w:rPr>
          <w:rFonts w:eastAsia="等线"/>
          <w:lang w:val="en-US" w:eastAsia="zh-CN"/>
        </w:rPr>
      </w:pPr>
      <w:r>
        <w:rPr>
          <w:rFonts w:eastAsia="等线" w:hint="eastAsia"/>
          <w:lang w:val="en-US" w:eastAsia="zh-CN"/>
        </w:rPr>
        <w:t>F</w:t>
      </w:r>
      <w:r>
        <w:rPr>
          <w:rFonts w:eastAsia="等线"/>
          <w:lang w:val="en-US" w:eastAsia="zh-CN"/>
        </w:rPr>
        <w:t xml:space="preserve">ig. 3. Diagrams for pre-processing </w:t>
      </w:r>
      <w:r>
        <w:rPr>
          <w:rFonts w:eastAsia="等线" w:hint="eastAsia"/>
          <w:lang w:val="en-US" w:eastAsia="zh-CN"/>
        </w:rPr>
        <w:t>(</w:t>
      </w:r>
      <w:r>
        <w:rPr>
          <w:rFonts w:eastAsia="等线"/>
          <w:lang w:val="en-US" w:eastAsia="zh-CN"/>
        </w:rPr>
        <w:t>a) cover JSON file, its (b) file structure and (c) embedding pairs after parsing</w:t>
      </w:r>
    </w:p>
    <w:p w14:paraId="2850E02C" w14:textId="248DF85C" w:rsidR="0013000F" w:rsidRDefault="00284EAD">
      <w:pPr>
        <w:spacing w:line="480" w:lineRule="auto"/>
        <w:ind w:firstLine="238"/>
        <w:jc w:val="both"/>
        <w:rPr>
          <w:rFonts w:eastAsia="等线"/>
          <w:lang w:val="en-US" w:eastAsia="zh-CN"/>
        </w:rPr>
      </w:pPr>
      <w:r>
        <w:rPr>
          <w:rFonts w:eastAsia="等线" w:hint="eastAsia"/>
          <w:lang w:val="en-US" w:eastAsia="zh-CN"/>
        </w:rPr>
        <w:t xml:space="preserve">We parse the cover JSON file, denoted as </w:t>
      </w:r>
      <w:r>
        <w:rPr>
          <w:rFonts w:eastAsia="等线"/>
          <w:b/>
          <w:bCs/>
          <w:lang w:val="en-US" w:eastAsia="zh-CN"/>
        </w:rPr>
        <w:t>J</w:t>
      </w:r>
      <w:r>
        <w:rPr>
          <w:rFonts w:eastAsia="等线" w:hint="eastAsia"/>
          <w:lang w:val="en-US" w:eastAsia="zh-CN"/>
        </w:rPr>
        <w:t xml:space="preserve">, into </w:t>
      </w:r>
      <w:del w:id="12" w:author="admin" w:date="2019-12-18T16:46:00Z">
        <w:r w:rsidDel="00BA6B57">
          <w:rPr>
            <w:rFonts w:eastAsia="等线" w:hint="eastAsia"/>
            <w:lang w:val="en-US" w:eastAsia="zh-CN"/>
          </w:rPr>
          <w:delText xml:space="preserve">parallel </w:delText>
        </w:r>
      </w:del>
      <w:r>
        <w:rPr>
          <w:rFonts w:eastAsia="等线" w:hint="eastAsia"/>
          <w:lang w:val="en-US" w:eastAsia="zh-CN"/>
        </w:rPr>
        <w:t xml:space="preserve">embedding </w:t>
      </w:r>
      <w:del w:id="13" w:author="admin" w:date="2019-12-18T16:46:00Z">
        <w:r w:rsidDel="00BA6B57">
          <w:rPr>
            <w:rFonts w:eastAsia="等线" w:hint="eastAsia"/>
            <w:lang w:val="en-US" w:eastAsia="zh-CN"/>
          </w:rPr>
          <w:delText xml:space="preserve">pairs </w:delText>
        </w:r>
      </w:del>
      <w:ins w:id="14" w:author="admin" w:date="2019-12-18T16:46:00Z">
        <w:r w:rsidR="00BA6B57">
          <w:rPr>
            <w:rFonts w:eastAsia="等线"/>
            <w:lang w:val="en-US" w:eastAsia="zh-CN"/>
          </w:rPr>
          <w:t>packets</w:t>
        </w:r>
        <w:r w:rsidR="00BA6B57">
          <w:rPr>
            <w:rFonts w:eastAsia="等线" w:hint="eastAsia"/>
            <w:lang w:val="en-US" w:eastAsia="zh-CN"/>
          </w:rPr>
          <w:t xml:space="preserve"> </w:t>
        </w:r>
      </w:ins>
      <w:r>
        <w:rPr>
          <w:rFonts w:eastAsia="等线"/>
          <w:b/>
          <w:bCs/>
          <w:lang w:val="en-US" w:eastAsia="zh-CN"/>
        </w:rPr>
        <w:t>P</w:t>
      </w:r>
      <w:r>
        <w:rPr>
          <w:rFonts w:eastAsia="等线" w:hint="eastAsia"/>
          <w:lang w:val="en-US" w:eastAsia="zh-CN"/>
        </w:rPr>
        <w:t xml:space="preserve">, which are the basic units for data embedding in the scheme. </w:t>
      </w:r>
      <w:ins w:id="15" w:author="admin" w:date="2019-12-18T16:57:00Z">
        <w:r w:rsidR="00AE3684">
          <w:rPr>
            <w:rFonts w:eastAsia="等线"/>
            <w:lang w:val="en-US" w:eastAsia="zh-CN"/>
          </w:rPr>
          <w:t xml:space="preserve">Each packet consists of a key and a value. </w:t>
        </w:r>
      </w:ins>
      <w:r>
        <w:rPr>
          <w:rFonts w:eastAsia="等线" w:hint="eastAsia"/>
          <w:lang w:val="en-US" w:eastAsia="zh-CN"/>
        </w:rPr>
        <w:t xml:space="preserve">We first initialize </w:t>
      </w:r>
      <w:r>
        <w:rPr>
          <w:rFonts w:eastAsia="等线"/>
          <w:b/>
          <w:bCs/>
          <w:lang w:val="en-US" w:eastAsia="zh-CN"/>
        </w:rPr>
        <w:t>P</w:t>
      </w:r>
      <w:r>
        <w:rPr>
          <w:rFonts w:eastAsia="等线" w:hint="eastAsia"/>
          <w:lang w:val="en-US" w:eastAsia="zh-CN"/>
        </w:rPr>
        <w:t xml:space="preserve"> as an empty set, and build the tree structure</w:t>
      </w:r>
      <w:r>
        <w:rPr>
          <w:rFonts w:eastAsia="等线"/>
          <w:b/>
          <w:lang w:val="en-US" w:eastAsia="zh-CN"/>
        </w:rPr>
        <w:t xml:space="preserve"> T</w:t>
      </w:r>
      <w:r>
        <w:rPr>
          <w:rFonts w:eastAsia="等线" w:hint="eastAsia"/>
          <w:lang w:val="en-US" w:eastAsia="zh-CN"/>
        </w:rPr>
        <w:t xml:space="preserve"> for </w:t>
      </w:r>
      <w:r>
        <w:rPr>
          <w:rFonts w:eastAsia="等线"/>
          <w:b/>
          <w:bCs/>
          <w:lang w:val="en-US" w:eastAsia="zh-CN"/>
        </w:rPr>
        <w:t>J</w:t>
      </w:r>
      <w:r>
        <w:rPr>
          <w:rFonts w:eastAsia="等线" w:hint="eastAsia"/>
          <w:lang w:val="en-US" w:eastAsia="zh-CN"/>
        </w:rPr>
        <w:t xml:space="preserve"> to get the </w:t>
      </w:r>
      <w:r>
        <w:rPr>
          <w:rFonts w:hint="eastAsia"/>
          <w:lang w:val="en-US" w:eastAsia="zh-CN"/>
        </w:rPr>
        <w:t>h</w:t>
      </w:r>
      <w:r>
        <w:rPr>
          <w:lang w:val="en-US" w:eastAsia="zh-CN"/>
        </w:rPr>
        <w:t>ierarchical</w:t>
      </w:r>
      <w:r>
        <w:rPr>
          <w:rFonts w:hint="eastAsia"/>
          <w:lang w:val="en-US" w:eastAsia="zh-CN"/>
        </w:rPr>
        <w:t xml:space="preserve"> relation. Then we start from </w:t>
      </w:r>
      <w:r>
        <w:rPr>
          <w:b/>
          <w:lang w:val="en-US" w:eastAsia="zh-CN"/>
        </w:rPr>
        <w:t>T</w:t>
      </w:r>
      <w:r>
        <w:rPr>
          <w:rFonts w:hint="eastAsia"/>
          <w:lang w:val="en-US" w:eastAsia="zh-CN"/>
        </w:rPr>
        <w:t xml:space="preserve"> and go through all nodes in the tree. If we meet a JSON object during traversal, we append its key to the end of </w:t>
      </w:r>
      <w:del w:id="16" w:author="admin" w:date="2019-12-18T16:49:00Z">
        <w:r w:rsidDel="00BA6B57">
          <w:rPr>
            <w:rFonts w:hint="eastAsia"/>
            <w:lang w:val="en-US" w:eastAsia="zh-CN"/>
          </w:rPr>
          <w:delText xml:space="preserve">the </w:delText>
        </w:r>
      </w:del>
      <w:r w:rsidRPr="00BA6B57">
        <w:rPr>
          <w:rFonts w:hint="eastAsia"/>
          <w:i/>
          <w:iCs/>
          <w:lang w:val="en-US" w:eastAsia="zh-CN"/>
          <w:rPrChange w:id="17" w:author="admin" w:date="2019-12-18T16:49:00Z">
            <w:rPr>
              <w:rFonts w:hint="eastAsia"/>
              <w:lang w:val="en-US" w:eastAsia="zh-CN"/>
            </w:rPr>
          </w:rPrChange>
        </w:rPr>
        <w:t>prefix</w:t>
      </w:r>
      <w:r>
        <w:rPr>
          <w:rFonts w:hint="eastAsia"/>
          <w:lang w:val="en-US" w:eastAsia="zh-CN"/>
        </w:rPr>
        <w:t xml:space="preserve">, where </w:t>
      </w:r>
      <w:del w:id="18" w:author="admin" w:date="2019-12-18T16:49:00Z">
        <w:r w:rsidDel="00BA6B57">
          <w:rPr>
            <w:rFonts w:hint="eastAsia"/>
            <w:lang w:val="en-US" w:eastAsia="zh-CN"/>
          </w:rPr>
          <w:delText xml:space="preserve">the </w:delText>
        </w:r>
      </w:del>
      <w:r w:rsidRPr="00BA6B57">
        <w:rPr>
          <w:rFonts w:hint="eastAsia"/>
          <w:i/>
          <w:iCs/>
          <w:lang w:val="en-US" w:eastAsia="zh-CN"/>
          <w:rPrChange w:id="19" w:author="admin" w:date="2019-12-18T16:49:00Z">
            <w:rPr>
              <w:rFonts w:hint="eastAsia"/>
              <w:lang w:val="en-US" w:eastAsia="zh-CN"/>
            </w:rPr>
          </w:rPrChange>
        </w:rPr>
        <w:t>prefix</w:t>
      </w:r>
      <w:r>
        <w:rPr>
          <w:rFonts w:hint="eastAsia"/>
          <w:lang w:val="en-US" w:eastAsia="zh-CN"/>
        </w:rPr>
        <w:t xml:space="preserve"> is originally an empty string. Then we append a </w:t>
      </w:r>
      <w:r>
        <w:rPr>
          <w:lang w:val="en-US" w:eastAsia="zh-CN"/>
        </w:rPr>
        <w:t>“</w:t>
      </w:r>
      <w:r>
        <w:rPr>
          <w:rFonts w:hint="eastAsia"/>
          <w:lang w:val="en-US" w:eastAsia="zh-CN"/>
        </w:rPr>
        <w:t>_</w:t>
      </w:r>
      <w:r>
        <w:rPr>
          <w:lang w:val="en-US" w:eastAsia="zh-CN"/>
        </w:rPr>
        <w:t>”</w:t>
      </w:r>
      <w:r>
        <w:rPr>
          <w:rFonts w:hint="eastAsia"/>
          <w:lang w:val="en-US" w:eastAsia="zh-CN"/>
        </w:rPr>
        <w:t xml:space="preserve"> in the end to represent the h</w:t>
      </w:r>
      <w:r>
        <w:rPr>
          <w:lang w:val="en-US" w:eastAsia="zh-CN"/>
        </w:rPr>
        <w:t>ierarchical</w:t>
      </w:r>
      <w:r>
        <w:rPr>
          <w:rFonts w:hint="eastAsia"/>
          <w:lang w:val="en-US" w:eastAsia="zh-CN"/>
        </w:rPr>
        <w:t xml:space="preserve"> relation, and </w:t>
      </w:r>
      <w:del w:id="20" w:author="admin" w:date="2019-12-18T16:50:00Z">
        <w:r w:rsidDel="00BA6B57">
          <w:rPr>
            <w:rFonts w:hint="eastAsia"/>
            <w:lang w:val="en-US" w:eastAsia="zh-CN"/>
          </w:rPr>
          <w:delText xml:space="preserve">we </w:delText>
        </w:r>
      </w:del>
      <w:r>
        <w:rPr>
          <w:rFonts w:hint="eastAsia"/>
          <w:lang w:val="en-US" w:eastAsia="zh-CN"/>
        </w:rPr>
        <w:t>continue to visit the children of this node. If we meet a JSON array, we simply visit the elements in parallel. If we meet a JSON primitive, we append its key to</w:t>
      </w:r>
      <w:del w:id="21" w:author="admin" w:date="2019-12-18T16:50:00Z">
        <w:r w:rsidDel="00BA6B57">
          <w:rPr>
            <w:rFonts w:hint="eastAsia"/>
            <w:lang w:val="en-US" w:eastAsia="zh-CN"/>
          </w:rPr>
          <w:delText xml:space="preserve"> the end of the</w:delText>
        </w:r>
      </w:del>
      <w:r>
        <w:rPr>
          <w:rFonts w:hint="eastAsia"/>
          <w:lang w:val="en-US" w:eastAsia="zh-CN"/>
        </w:rPr>
        <w:t xml:space="preserve"> </w:t>
      </w:r>
      <w:r w:rsidRPr="00BA6B57">
        <w:rPr>
          <w:rFonts w:hint="eastAsia"/>
          <w:i/>
          <w:iCs/>
          <w:lang w:val="en-US" w:eastAsia="zh-CN"/>
          <w:rPrChange w:id="22" w:author="admin" w:date="2019-12-18T16:50:00Z">
            <w:rPr>
              <w:rFonts w:hint="eastAsia"/>
              <w:lang w:val="en-US" w:eastAsia="zh-CN"/>
            </w:rPr>
          </w:rPrChange>
        </w:rPr>
        <w:t>prefix</w:t>
      </w:r>
      <w:r>
        <w:rPr>
          <w:rFonts w:hint="eastAsia"/>
          <w:lang w:val="en-US" w:eastAsia="zh-CN"/>
        </w:rPr>
        <w:t xml:space="preserve"> </w:t>
      </w:r>
      <w:del w:id="23" w:author="admin" w:date="2019-12-18T16:50:00Z">
        <w:r w:rsidDel="00BA6B57">
          <w:rPr>
            <w:rFonts w:hint="eastAsia"/>
            <w:lang w:val="en-US" w:eastAsia="zh-CN"/>
          </w:rPr>
          <w:delText>and the embedding key for the data is set as the prefix</w:delText>
        </w:r>
      </w:del>
      <w:ins w:id="24" w:author="admin" w:date="2019-12-18T16:51:00Z">
        <w:r w:rsidR="00BA6B57">
          <w:rPr>
            <w:lang w:val="en-US" w:eastAsia="zh-CN"/>
          </w:rPr>
          <w:t xml:space="preserve">. </w:t>
        </w:r>
      </w:ins>
      <w:ins w:id="25" w:author="admin" w:date="2019-12-18T16:52:00Z">
        <w:r w:rsidR="00BA6B57">
          <w:rPr>
            <w:lang w:val="en-US" w:eastAsia="zh-CN"/>
          </w:rPr>
          <w:t xml:space="preserve">The packet of the corresponding leaf node is </w:t>
        </w:r>
      </w:ins>
      <m:oMath>
        <m:sSub>
          <m:sSubPr>
            <m:ctrlPr>
              <w:ins w:id="26" w:author="admin" w:date="2019-12-18T16:53:00Z">
                <w:rPr>
                  <w:rFonts w:ascii="Cambria Math" w:eastAsia="等线" w:hAnsi="Cambria Math"/>
                  <w:lang w:val="en-US" w:eastAsia="zh-CN"/>
                </w:rPr>
              </w:ins>
            </m:ctrlPr>
          </m:sSubPr>
          <m:e>
            <m:r>
              <w:ins w:id="27" w:author="admin" w:date="2019-12-18T16:53:00Z">
                <w:rPr>
                  <w:rFonts w:ascii="Cambria Math" w:eastAsia="等线" w:hAnsi="Cambria Math"/>
                  <w:lang w:val="en-US" w:eastAsia="zh-CN"/>
                </w:rPr>
                <m:t>p</m:t>
              </w:ins>
            </m:r>
          </m:e>
          <m:sub>
            <m:r>
              <w:ins w:id="28" w:author="admin" w:date="2019-12-18T16:53:00Z">
                <w:rPr>
                  <w:rFonts w:ascii="Cambria Math" w:eastAsia="等线" w:hAnsi="Cambria Math"/>
                  <w:lang w:val="en-US" w:eastAsia="zh-CN"/>
                </w:rPr>
                <m:t>i</m:t>
              </w:ins>
            </m:r>
          </m:sub>
        </m:sSub>
      </m:oMath>
      <w:ins w:id="29" w:author="admin" w:date="2019-12-18T16:52:00Z">
        <w:r w:rsidR="00BA6B57" w:rsidRPr="00BA6B57">
          <w:rPr>
            <w:i/>
            <w:iCs/>
            <w:lang w:val="en-US" w:eastAsia="zh-CN"/>
            <w:rPrChange w:id="30" w:author="admin" w:date="2019-12-18T16:53:00Z">
              <w:rPr>
                <w:lang w:val="en-US" w:eastAsia="zh-CN"/>
              </w:rPr>
            </w:rPrChange>
          </w:rPr>
          <w:t>={</w:t>
        </w:r>
      </w:ins>
      <w:ins w:id="31" w:author="admin" w:date="2019-12-18T16:53:00Z">
        <w:r w:rsidR="00BA6B57" w:rsidRPr="00BA6B57">
          <w:rPr>
            <w:i/>
            <w:iCs/>
            <w:lang w:val="en-US" w:eastAsia="zh-CN"/>
            <w:rPrChange w:id="32" w:author="admin" w:date="2019-12-18T16:53:00Z">
              <w:rPr>
                <w:lang w:val="en-US" w:eastAsia="zh-CN"/>
              </w:rPr>
            </w:rPrChange>
          </w:rPr>
          <w:t>prefix, value</w:t>
        </w:r>
      </w:ins>
      <w:ins w:id="33" w:author="admin" w:date="2019-12-18T16:52:00Z">
        <w:r w:rsidR="00BA6B57" w:rsidRPr="00BA6B57">
          <w:rPr>
            <w:i/>
            <w:iCs/>
            <w:lang w:val="en-US" w:eastAsia="zh-CN"/>
            <w:rPrChange w:id="34" w:author="admin" w:date="2019-12-18T16:53:00Z">
              <w:rPr>
                <w:lang w:val="en-US" w:eastAsia="zh-CN"/>
              </w:rPr>
            </w:rPrChange>
          </w:rPr>
          <w:t>}</w:t>
        </w:r>
      </w:ins>
      <w:ins w:id="35" w:author="admin" w:date="2019-12-18T16:51:00Z">
        <w:r w:rsidR="00BA6B57">
          <w:rPr>
            <w:lang w:val="en-US" w:eastAsia="zh-CN"/>
          </w:rPr>
          <w:t xml:space="preserve">, </w:t>
        </w:r>
      </w:ins>
      <w:ins w:id="36" w:author="admin" w:date="2019-12-18T16:50:00Z">
        <w:r w:rsidR="00BA6B57">
          <w:rPr>
            <w:lang w:val="en-US" w:eastAsia="zh-CN"/>
          </w:rPr>
          <w:t xml:space="preserve">where </w:t>
        </w:r>
        <w:r w:rsidR="00BA6B57" w:rsidRPr="00BA6B57">
          <w:rPr>
            <w:i/>
            <w:iCs/>
            <w:lang w:val="en-US" w:eastAsia="zh-CN"/>
            <w:rPrChange w:id="37" w:author="admin" w:date="2019-12-18T16:51:00Z">
              <w:rPr>
                <w:lang w:val="en-US" w:eastAsia="zh-CN"/>
              </w:rPr>
            </w:rPrChange>
          </w:rPr>
          <w:t>value</w:t>
        </w:r>
        <w:r w:rsidR="00BA6B57">
          <w:rPr>
            <w:lang w:val="en-US" w:eastAsia="zh-CN"/>
          </w:rPr>
          <w:t xml:space="preserve"> is the value of that leaf node</w:t>
        </w:r>
      </w:ins>
      <w:r>
        <w:rPr>
          <w:rFonts w:hint="eastAsia"/>
          <w:lang w:val="en-US" w:eastAsia="zh-CN"/>
        </w:rPr>
        <w:t xml:space="preserve">. </w:t>
      </w:r>
      <w:ins w:id="38" w:author="admin" w:date="2019-12-18T16:53:00Z">
        <w:r w:rsidR="00AE3684">
          <w:rPr>
            <w:lang w:val="en-US" w:eastAsia="zh-CN"/>
          </w:rPr>
          <w:t xml:space="preserve">Then we conduct backtracking </w:t>
        </w:r>
      </w:ins>
      <w:ins w:id="39" w:author="admin" w:date="2019-12-18T16:54:00Z">
        <w:r w:rsidR="00AE3684">
          <w:rPr>
            <w:lang w:val="en-US" w:eastAsia="zh-CN"/>
          </w:rPr>
          <w:t xml:space="preserve">and continue traversing </w:t>
        </w:r>
      </w:ins>
      <w:ins w:id="40" w:author="admin" w:date="2019-12-18T16:53:00Z">
        <w:r w:rsidR="00AE3684">
          <w:rPr>
            <w:lang w:val="en-US" w:eastAsia="zh-CN"/>
          </w:rPr>
          <w:t xml:space="preserve">till all the nodes are visited. </w:t>
        </w:r>
      </w:ins>
      <w:r>
        <w:rPr>
          <w:rFonts w:hint="eastAsia"/>
          <w:lang w:val="en-US" w:eastAsia="zh-CN"/>
        </w:rPr>
        <w:t xml:space="preserve">After parsing, the </w:t>
      </w:r>
      <w:del w:id="41" w:author="admin" w:date="2019-12-18T16:48:00Z">
        <w:r w:rsidDel="00BA6B57">
          <w:rPr>
            <w:rFonts w:hint="eastAsia"/>
            <w:lang w:val="en-US" w:eastAsia="zh-CN"/>
          </w:rPr>
          <w:delText>parallel pairs</w:delText>
        </w:r>
      </w:del>
      <w:ins w:id="42" w:author="admin" w:date="2019-12-18T16:48:00Z">
        <w:r w:rsidR="00BA6B57">
          <w:rPr>
            <w:lang w:val="en-US" w:eastAsia="zh-CN"/>
          </w:rPr>
          <w:t xml:space="preserve">packets </w:t>
        </w:r>
        <w:r w:rsidR="00BA6B57" w:rsidRPr="00BA6B57">
          <w:rPr>
            <w:b/>
            <w:bCs/>
            <w:lang w:val="en-US" w:eastAsia="zh-CN"/>
            <w:rPrChange w:id="43" w:author="admin" w:date="2019-12-18T16:48:00Z">
              <w:rPr>
                <w:lang w:val="en-US" w:eastAsia="zh-CN"/>
              </w:rPr>
            </w:rPrChange>
          </w:rPr>
          <w:t>P</w:t>
        </w:r>
      </w:ins>
      <w:ins w:id="44" w:author="admin" w:date="2019-12-18T16:55:00Z">
        <w:r w:rsidR="00AE3684">
          <w:rPr>
            <w:b/>
            <w:bCs/>
            <w:lang w:val="en-US" w:eastAsia="zh-CN"/>
          </w:rPr>
          <w:t>=</w:t>
        </w:r>
      </w:ins>
      <w:ins w:id="45" w:author="admin" w:date="2019-12-18T16:56:00Z">
        <w:r w:rsidR="00AE3684">
          <w:rPr>
            <w:b/>
            <w:bCs/>
            <w:lang w:val="en-US" w:eastAsia="zh-CN"/>
          </w:rPr>
          <w:t>{</w:t>
        </w:r>
        <m:oMath>
          <m:sSub>
            <m:sSubPr>
              <m:ctrlPr>
                <w:rPr>
                  <w:rFonts w:ascii="Cambria Math" w:eastAsia="等线" w:hAnsi="Cambria Math"/>
                  <w:lang w:val="en-US" w:eastAsia="zh-CN"/>
                </w:rPr>
              </m:ctrlPr>
            </m:sSubPr>
            <m:e>
              <m:r>
                <w:rPr>
                  <w:rFonts w:ascii="Cambria Math" w:eastAsia="等线" w:hAnsi="Cambria Math"/>
                  <w:lang w:val="en-US" w:eastAsia="zh-CN"/>
                </w:rPr>
                <m:t>p</m:t>
              </m:r>
            </m:e>
            <m:sub>
              <m:r>
                <w:rPr>
                  <w:rFonts w:ascii="Cambria Math" w:eastAsia="等线" w:hAnsi="Cambria Math"/>
                  <w:lang w:val="en-US" w:eastAsia="zh-CN"/>
                </w:rPr>
                <m:t>0</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p</m:t>
              </m:r>
            </m:e>
            <m:sub>
              <m:r>
                <w:rPr>
                  <w:rFonts w:ascii="Cambria Math" w:eastAsia="等线" w:hAnsi="Cambria Math"/>
                  <w:lang w:val="en-US" w:eastAsia="zh-CN"/>
                </w:rPr>
                <m:t>q</m:t>
              </m:r>
            </m:sub>
          </m:sSub>
        </m:oMath>
        <w:r w:rsidR="00AE3684">
          <w:rPr>
            <w:b/>
            <w:bCs/>
            <w:lang w:val="en-US" w:eastAsia="zh-CN"/>
          </w:rPr>
          <w:t>}</w:t>
        </w:r>
      </w:ins>
      <w:r>
        <w:rPr>
          <w:rFonts w:hint="eastAsia"/>
          <w:lang w:val="en-US" w:eastAsia="zh-CN"/>
        </w:rPr>
        <w:t xml:space="preserve"> </w:t>
      </w:r>
      <w:del w:id="46" w:author="admin" w:date="2019-12-18T16:54:00Z">
        <w:r w:rsidDel="00AE3684">
          <w:rPr>
            <w:rFonts w:hint="eastAsia"/>
            <w:lang w:val="en-US" w:eastAsia="zh-CN"/>
          </w:rPr>
          <w:delText>can be determined</w:delText>
        </w:r>
      </w:del>
      <w:ins w:id="47" w:author="admin" w:date="2019-12-18T16:54:00Z">
        <w:r w:rsidR="00AE3684">
          <w:rPr>
            <w:lang w:val="en-US" w:eastAsia="zh-CN"/>
          </w:rPr>
          <w:t>tha</w:t>
        </w:r>
      </w:ins>
      <w:ins w:id="48" w:author="admin" w:date="2019-12-18T16:55:00Z">
        <w:r w:rsidR="00AE3684">
          <w:rPr>
            <w:lang w:val="en-US" w:eastAsia="zh-CN"/>
          </w:rPr>
          <w:t>t</w:t>
        </w:r>
      </w:ins>
      <w:ins w:id="49" w:author="admin" w:date="2019-12-18T16:54:00Z">
        <w:r w:rsidR="00AE3684">
          <w:rPr>
            <w:lang w:val="en-US" w:eastAsia="zh-CN"/>
          </w:rPr>
          <w:t xml:space="preserve"> consists of all packets constructed from lea</w:t>
        </w:r>
      </w:ins>
      <w:ins w:id="50" w:author="admin" w:date="2019-12-18T16:55:00Z">
        <w:r w:rsidR="00AE3684">
          <w:rPr>
            <w:lang w:val="en-US" w:eastAsia="zh-CN"/>
          </w:rPr>
          <w:t>f nodes of the tree. Q denotes the amount of leaf nodes</w:t>
        </w:r>
      </w:ins>
      <w:r>
        <w:rPr>
          <w:rFonts w:hint="eastAsia"/>
          <w:lang w:val="en-US" w:eastAsia="zh-CN"/>
        </w:rPr>
        <w:t>. Fig.3(c) illustrates the parsing result of the file in Fig.3(a).</w:t>
      </w:r>
    </w:p>
    <w:p w14:paraId="41B4AED5" w14:textId="57A17491" w:rsidR="0013000F" w:rsidRDefault="00284EAD">
      <w:pPr>
        <w:spacing w:line="480" w:lineRule="auto"/>
        <w:ind w:firstLine="240"/>
        <w:jc w:val="both"/>
        <w:rPr>
          <w:lang w:val="en-US" w:eastAsia="zh-CN"/>
        </w:rPr>
      </w:pPr>
      <w:r>
        <w:rPr>
          <w:rFonts w:eastAsia="等线" w:hint="eastAsia"/>
          <w:lang w:val="en-US" w:eastAsia="zh-CN"/>
        </w:rPr>
        <w:lastRenderedPageBreak/>
        <w:t>To</w:t>
      </w:r>
      <w:r>
        <w:rPr>
          <w:rFonts w:eastAsia="等线"/>
          <w:lang w:val="en-US" w:eastAsia="zh-CN"/>
        </w:rPr>
        <w:t xml:space="preserve"> </w:t>
      </w:r>
      <w:r>
        <w:rPr>
          <w:rFonts w:eastAsia="等线" w:hint="eastAsia"/>
          <w:lang w:val="en-US" w:eastAsia="zh-CN"/>
        </w:rPr>
        <w:t xml:space="preserve">avoid </w:t>
      </w:r>
      <w:r>
        <w:rPr>
          <w:rFonts w:eastAsia="等线"/>
          <w:lang w:val="en-US" w:eastAsia="zh-CN"/>
        </w:rPr>
        <w:t>semantic changes</w:t>
      </w:r>
      <w:r>
        <w:rPr>
          <w:rFonts w:eastAsia="等线" w:hint="eastAsia"/>
          <w:lang w:val="en-US" w:eastAsia="zh-CN"/>
        </w:rPr>
        <w:t>,</w:t>
      </w:r>
      <w:r>
        <w:rPr>
          <w:rFonts w:eastAsia="等线"/>
          <w:lang w:val="en-US" w:eastAsia="zh-CN"/>
        </w:rPr>
        <w:t xml:space="preserve"> we only </w:t>
      </w:r>
      <w:r>
        <w:rPr>
          <w:rFonts w:eastAsia="等线" w:hint="eastAsia"/>
          <w:lang w:val="en-US" w:eastAsia="zh-CN"/>
        </w:rPr>
        <w:t xml:space="preserve">hide data into </w:t>
      </w:r>
      <w:del w:id="51" w:author="admin" w:date="2019-12-18T16:47:00Z">
        <w:r w:rsidDel="00BA6B57">
          <w:rPr>
            <w:rFonts w:eastAsia="等线" w:hint="eastAsia"/>
            <w:lang w:val="en-US" w:eastAsia="zh-CN"/>
          </w:rPr>
          <w:delText xml:space="preserve">pairs </w:delText>
        </w:r>
      </w:del>
      <w:ins w:id="52" w:author="admin" w:date="2019-12-18T16:47:00Z">
        <w:r w:rsidR="00BA6B57">
          <w:rPr>
            <w:rFonts w:eastAsia="等线"/>
            <w:lang w:val="en-US" w:eastAsia="zh-CN"/>
          </w:rPr>
          <w:t>packets</w:t>
        </w:r>
        <w:r w:rsidR="00BA6B57">
          <w:rPr>
            <w:rFonts w:eastAsia="等线" w:hint="eastAsia"/>
            <w:lang w:val="en-US" w:eastAsia="zh-CN"/>
          </w:rPr>
          <w:t xml:space="preserve"> </w:t>
        </w:r>
      </w:ins>
      <m:oMath>
        <m:sSub>
          <m:sSubPr>
            <m:ctrlPr>
              <w:rPr>
                <w:rFonts w:ascii="Cambria Math" w:eastAsia="等线" w:hAnsi="Cambria Math"/>
                <w:lang w:val="en-US" w:eastAsia="zh-CN"/>
              </w:rPr>
            </m:ctrlPr>
          </m:sSubPr>
          <m:e>
            <m:r>
              <w:ins w:id="53" w:author="admin" w:date="2019-12-18T16:59:00Z">
                <w:rPr>
                  <w:rFonts w:ascii="Cambria Math" w:eastAsia="等线" w:hAnsi="Cambria Math"/>
                  <w:lang w:val="en-US" w:eastAsia="zh-CN"/>
                </w:rPr>
                <m:t>P</m:t>
              </w:ins>
            </m:r>
            <m:r>
              <w:del w:id="54" w:author="admin" w:date="2019-12-18T16:59:00Z">
                <w:rPr>
                  <w:rFonts w:ascii="Cambria Math" w:eastAsia="等线" w:hAnsi="Cambria Math"/>
                  <w:lang w:val="en-US" w:eastAsia="zh-CN"/>
                </w:rPr>
                <m:t>X</m:t>
              </w:del>
            </m:r>
          </m:e>
          <m:sub>
            <m:r>
              <w:rPr>
                <w:rFonts w:ascii="Cambria Math" w:eastAsia="等线" w:hAnsi="Cambria Math"/>
                <w:lang w:val="en-US" w:eastAsia="zh-CN"/>
              </w:rPr>
              <m:t>num</m:t>
            </m:r>
          </m:sub>
        </m:sSub>
      </m:oMath>
      <w:r>
        <w:rPr>
          <w:rFonts w:eastAsia="等线" w:hint="eastAsia"/>
          <w:lang w:val="en-US" w:eastAsia="zh-CN"/>
        </w:rPr>
        <w:t xml:space="preserve"> </w:t>
      </w:r>
      <w:del w:id="55" w:author="admin" w:date="2019-12-18T16:59:00Z">
        <w:r w:rsidDel="00AE3684">
          <w:rPr>
            <w:rFonts w:eastAsia="等线" w:hint="eastAsia"/>
            <w:lang w:val="en-US" w:eastAsia="zh-CN"/>
          </w:rPr>
          <w:delText xml:space="preserve">that </w:delText>
        </w:r>
      </w:del>
      <w:ins w:id="56" w:author="admin" w:date="2019-12-18T16:56:00Z">
        <w:r w:rsidR="00AE3684">
          <w:rPr>
            <w:rFonts w:eastAsia="等线"/>
            <w:lang w:val="en-US" w:eastAsia="zh-CN"/>
          </w:rPr>
          <w:t xml:space="preserve">whose value only </w:t>
        </w:r>
      </w:ins>
      <w:r>
        <w:rPr>
          <w:rFonts w:eastAsia="等线" w:hint="eastAsia"/>
          <w:lang w:val="en-US" w:eastAsia="zh-CN"/>
        </w:rPr>
        <w:t>contains</w:t>
      </w:r>
      <w:r>
        <w:rPr>
          <w:rFonts w:eastAsia="等线"/>
          <w:lang w:val="en-US" w:eastAsia="zh-CN"/>
        </w:rPr>
        <w:t xml:space="preserve"> numeric data</w:t>
      </w:r>
      <w:r>
        <w:rPr>
          <w:rFonts w:eastAsia="等线" w:hint="eastAsia"/>
          <w:lang w:val="en-US" w:eastAsia="zh-CN"/>
        </w:rPr>
        <w:t xml:space="preserve">. Other </w:t>
      </w:r>
      <w:del w:id="57" w:author="admin" w:date="2019-12-18T16:57:00Z">
        <w:r w:rsidDel="00AE3684">
          <w:rPr>
            <w:rFonts w:eastAsia="等线" w:hint="eastAsia"/>
            <w:lang w:val="en-US" w:eastAsia="zh-CN"/>
          </w:rPr>
          <w:delText xml:space="preserve">pairs </w:delText>
        </w:r>
        <m:oMath>
          <m:sSub>
            <m:sSubPr>
              <m:ctrlPr>
                <w:rPr>
                  <w:rFonts w:ascii="Cambria Math" w:eastAsia="等线" w:hAnsi="Cambria Math"/>
                  <w:lang w:val="en-US" w:eastAsia="zh-CN"/>
                </w:rPr>
              </m:ctrlPr>
            </m:sSubPr>
            <m:e>
              <m:r>
                <w:rPr>
                  <w:rFonts w:ascii="Cambria Math" w:eastAsia="等线" w:hAnsi="Cambria Math"/>
                  <w:lang w:val="en-US" w:eastAsia="zh-CN"/>
                </w:rPr>
                <m:t>X</m:t>
              </m:r>
            </m:e>
            <m:sub>
              <m:r>
                <w:rPr>
                  <w:rFonts w:ascii="Cambria Math" w:eastAsia="等线" w:hAnsi="Cambria Math"/>
                  <w:lang w:val="en-US" w:eastAsia="zh-CN"/>
                </w:rPr>
                <m:t>str</m:t>
              </m:r>
            </m:sub>
          </m:sSub>
        </m:oMath>
        <w:r w:rsidDel="00AE3684">
          <w:rPr>
            <w:rFonts w:eastAsia="等线" w:hint="eastAsia"/>
            <w:lang w:val="en-US" w:eastAsia="zh-CN"/>
          </w:rPr>
          <w:delText xml:space="preserve"> that contains strings</w:delText>
        </w:r>
      </w:del>
      <w:ins w:id="58" w:author="admin" w:date="2019-12-18T16:57:00Z">
        <w:r w:rsidR="00AE3684">
          <w:rPr>
            <w:rFonts w:eastAsia="等线"/>
            <w:lang w:val="en-US" w:eastAsia="zh-CN"/>
          </w:rPr>
          <w:t>packets</w:t>
        </w:r>
      </w:ins>
      <w:r>
        <w:rPr>
          <w:rFonts w:eastAsia="等线" w:hint="eastAsia"/>
          <w:lang w:val="en-US" w:eastAsia="zh-CN"/>
        </w:rPr>
        <w:t xml:space="preserve"> </w:t>
      </w:r>
      <w:ins w:id="59" w:author="admin" w:date="2019-12-18T16:58:00Z">
        <w:r w:rsidR="00AE3684">
          <w:rPr>
            <w:rFonts w:eastAsia="等线"/>
            <w:lang w:val="en-US" w:eastAsia="zh-CN"/>
          </w:rPr>
          <w:t xml:space="preserve">will be excluded during data embedding, whose values </w:t>
        </w:r>
      </w:ins>
      <w:r>
        <w:rPr>
          <w:rFonts w:eastAsia="等线" w:hint="eastAsia"/>
          <w:lang w:val="en-US" w:eastAsia="zh-CN"/>
        </w:rPr>
        <w:t>will remain unchanged</w:t>
      </w:r>
      <w:del w:id="60" w:author="admin" w:date="2019-12-18T16:58:00Z">
        <w:r w:rsidDel="00AE3684">
          <w:rPr>
            <w:rFonts w:eastAsia="等线" w:hint="eastAsia"/>
            <w:lang w:val="en-US" w:eastAsia="zh-CN"/>
          </w:rPr>
          <w:delText xml:space="preserve"> during watermark embedding</w:delText>
        </w:r>
      </w:del>
      <w:r>
        <w:rPr>
          <w:rFonts w:eastAsia="等线"/>
          <w:lang w:val="en-US" w:eastAsia="zh-CN"/>
        </w:rPr>
        <w:t>.</w:t>
      </w:r>
      <w:r>
        <w:rPr>
          <w:rFonts w:eastAsia="等线" w:hint="eastAsia"/>
          <w:lang w:val="en-US" w:eastAsia="zh-CN"/>
        </w:rPr>
        <w:t xml:space="preserve"> Also, the data hider can define a set of </w:t>
      </w:r>
      <w:del w:id="61" w:author="admin" w:date="2019-12-18T16:58:00Z">
        <w:r w:rsidDel="00AE3684">
          <w:rPr>
            <w:rFonts w:eastAsia="等线" w:hint="eastAsia"/>
            <w:lang w:val="en-US" w:eastAsia="zh-CN"/>
          </w:rPr>
          <w:delText xml:space="preserve">pairs </w:delText>
        </w:r>
      </w:del>
      <w:ins w:id="62" w:author="admin" w:date="2019-12-18T16:58:00Z">
        <w:r w:rsidR="00AE3684">
          <w:rPr>
            <w:rFonts w:eastAsia="等线"/>
            <w:lang w:val="en-US" w:eastAsia="zh-CN"/>
          </w:rPr>
          <w:t>packets</w:t>
        </w:r>
        <w:r w:rsidR="00AE3684">
          <w:rPr>
            <w:rFonts w:eastAsia="等线" w:hint="eastAsia"/>
            <w:lang w:val="en-US" w:eastAsia="zh-CN"/>
          </w:rPr>
          <w:t xml:space="preserve"> </w:t>
        </w:r>
      </w:ins>
      <m:oMath>
        <m:sSub>
          <m:sSubPr>
            <m:ctrlPr>
              <w:rPr>
                <w:rFonts w:ascii="Cambria Math" w:eastAsia="等线" w:hAnsi="Cambria Math"/>
                <w:lang w:val="en-US" w:eastAsia="zh-CN"/>
              </w:rPr>
            </m:ctrlPr>
          </m:sSubPr>
          <m:e>
            <m:r>
              <w:ins w:id="63" w:author="admin" w:date="2019-12-18T16:58:00Z">
                <w:rPr>
                  <w:rFonts w:ascii="Cambria Math" w:eastAsia="等线" w:hAnsi="Cambria Math"/>
                  <w:lang w:val="en-US" w:eastAsia="zh-CN"/>
                </w:rPr>
                <m:t>P</m:t>
              </w:ins>
            </m:r>
            <m:r>
              <w:del w:id="64" w:author="admin" w:date="2019-12-18T16:58:00Z">
                <w:rPr>
                  <w:rFonts w:ascii="Cambria Math" w:eastAsia="等线" w:hAnsi="Cambria Math"/>
                  <w:lang w:val="en-US" w:eastAsia="zh-CN"/>
                </w:rPr>
                <m:t>X</m:t>
              </w:del>
            </m:r>
          </m:e>
          <m:sub>
            <m:r>
              <w:rPr>
                <w:rFonts w:ascii="Cambria Math" w:eastAsia="等线" w:hAnsi="Cambria Math"/>
                <w:lang w:val="en-US" w:eastAsia="zh-CN"/>
              </w:rPr>
              <m:t>ban</m:t>
            </m:r>
          </m:sub>
        </m:sSub>
      </m:oMath>
      <w:r>
        <w:rPr>
          <w:rFonts w:eastAsia="等线" w:hint="eastAsia"/>
          <w:lang w:val="en-US" w:eastAsia="zh-CN"/>
        </w:rPr>
        <w:t xml:space="preserve"> that are excluded from data embedding</w:t>
      </w:r>
      <w:ins w:id="65" w:author="admin" w:date="2019-12-18T16:58:00Z">
        <w:r w:rsidR="00AE3684">
          <w:rPr>
            <w:rFonts w:eastAsia="等线"/>
            <w:lang w:val="en-US" w:eastAsia="zh-CN"/>
          </w:rPr>
          <w:t xml:space="preserve"> by offering their keys</w:t>
        </w:r>
      </w:ins>
      <w:r>
        <w:rPr>
          <w:rFonts w:eastAsia="等线" w:hint="eastAsia"/>
          <w:lang w:val="en-US" w:eastAsia="zh-CN"/>
        </w:rPr>
        <w:t xml:space="preserve">. For example, the information of telephone numbers, ids or timestamps should be excluded since they do not tolerate any modification. </w:t>
      </w:r>
      <w:r>
        <w:rPr>
          <w:rFonts w:eastAsia="等线"/>
          <w:lang w:val="en-US" w:eastAsia="zh-CN"/>
        </w:rPr>
        <w:t>Therefore,</w:t>
      </w:r>
      <w:r>
        <w:rPr>
          <w:rFonts w:eastAsia="等线" w:hint="eastAsia"/>
          <w:lang w:val="en-US" w:eastAsia="zh-CN"/>
        </w:rPr>
        <w:t xml:space="preserve"> we only embed data into the rest of the </w:t>
      </w:r>
      <w:del w:id="66" w:author="admin" w:date="2019-12-18T16:59:00Z">
        <w:r w:rsidDel="00AE3684">
          <w:rPr>
            <w:rFonts w:eastAsia="等线" w:hint="eastAsia"/>
            <w:lang w:val="en-US" w:eastAsia="zh-CN"/>
          </w:rPr>
          <w:delText xml:space="preserve">pairs </w:delText>
        </w:r>
      </w:del>
      <w:ins w:id="67" w:author="admin" w:date="2019-12-18T16:59:00Z">
        <w:r w:rsidR="00AE3684">
          <w:rPr>
            <w:rFonts w:eastAsia="等线"/>
            <w:lang w:val="en-US" w:eastAsia="zh-CN"/>
          </w:rPr>
          <w:t>packets</w:t>
        </w:r>
        <w:r w:rsidR="00AE3684">
          <w:rPr>
            <w:rFonts w:eastAsia="等线" w:hint="eastAsia"/>
            <w:lang w:val="en-US" w:eastAsia="zh-CN"/>
          </w:rPr>
          <w:t xml:space="preserve"> </w:t>
        </w:r>
      </w:ins>
      <m:oMath>
        <m:sSup>
          <m:sSupPr>
            <m:ctrlPr>
              <w:rPr>
                <w:rFonts w:ascii="Cambria Math" w:eastAsia="等线" w:hAnsi="Cambria Math"/>
                <w:lang w:val="en-US" w:eastAsia="zh-CN"/>
              </w:rPr>
            </m:ctrlPr>
          </m:sSupPr>
          <m:e>
            <m:r>
              <w:del w:id="68" w:author="admin" w:date="2019-12-18T16:59:00Z">
                <w:rPr>
                  <w:rFonts w:ascii="Cambria Math" w:eastAsia="等线" w:hAnsi="Cambria Math"/>
                  <w:lang w:val="en-US" w:eastAsia="zh-CN"/>
                </w:rPr>
                <m:t>X</m:t>
              </w:del>
            </m:r>
            <m:r>
              <w:ins w:id="69" w:author="admin" w:date="2019-12-18T16:59:00Z">
                <w:rPr>
                  <w:rFonts w:ascii="Cambria Math" w:eastAsia="等线" w:hAnsi="Cambria Math"/>
                  <w:lang w:val="en-US" w:eastAsia="zh-CN"/>
                </w:rPr>
                <m:t>P</m:t>
              </w:ins>
            </m:r>
          </m:e>
          <m:sup>
            <m:r>
              <w:rPr>
                <w:rFonts w:ascii="Cambria Math" w:eastAsia="等线" w:hAnsi="Cambria Math"/>
                <w:lang w:val="en-US" w:eastAsia="zh-CN"/>
              </w:rPr>
              <m:t>'</m:t>
            </m:r>
          </m:sup>
        </m:sSup>
        <m:r>
          <m:rPr>
            <m:sty m:val="p"/>
          </m:rPr>
          <w:rPr>
            <w:rFonts w:ascii="Cambria Math" w:eastAsia="等线" w:hAnsi="Cambria Math"/>
            <w:lang w:val="en-US" w:eastAsia="zh-CN"/>
          </w:rPr>
          <m:t>=</m:t>
        </m:r>
        <m:sSub>
          <m:sSubPr>
            <m:ctrlPr>
              <w:rPr>
                <w:rFonts w:ascii="Cambria Math" w:eastAsia="等线" w:hAnsi="Cambria Math"/>
                <w:lang w:val="en-US" w:eastAsia="zh-CN"/>
              </w:rPr>
            </m:ctrlPr>
          </m:sSubPr>
          <m:e>
            <m:r>
              <w:ins w:id="70" w:author="admin" w:date="2019-12-18T16:59:00Z">
                <w:rPr>
                  <w:rFonts w:ascii="Cambria Math" w:eastAsia="等线" w:hAnsi="Cambria Math"/>
                  <w:lang w:val="en-US" w:eastAsia="zh-CN"/>
                </w:rPr>
                <m:t>P</m:t>
              </w:ins>
            </m:r>
            <m:r>
              <w:del w:id="71" w:author="admin" w:date="2019-12-18T16:59:00Z">
                <w:rPr>
                  <w:rFonts w:ascii="Cambria Math" w:eastAsia="等线" w:hAnsi="Cambria Math"/>
                  <w:lang w:val="en-US" w:eastAsia="zh-CN"/>
                </w:rPr>
                <m:t>X</m:t>
              </w:del>
            </m:r>
          </m:e>
          <m:sub>
            <m:r>
              <w:rPr>
                <w:rFonts w:ascii="Cambria Math" w:eastAsia="等线" w:hAnsi="Cambria Math"/>
                <w:lang w:val="en-US" w:eastAsia="zh-CN"/>
              </w:rPr>
              <m:t>num</m:t>
            </m:r>
          </m:sub>
        </m:sSub>
        <m:r>
          <m:rPr>
            <m:sty m:val="p"/>
          </m:rPr>
          <w:rPr>
            <w:rFonts w:ascii="Cambria Math" w:eastAsia="等线" w:hAnsi="Cambria Math"/>
            <w:lang w:val="en-US" w:eastAsia="zh-CN"/>
          </w:rPr>
          <m:t>-</m:t>
        </m:r>
        <m:sSub>
          <m:sSubPr>
            <m:ctrlPr>
              <w:rPr>
                <w:rFonts w:ascii="Cambria Math" w:eastAsia="等线" w:hAnsi="Cambria Math"/>
                <w:lang w:val="en-US" w:eastAsia="zh-CN"/>
              </w:rPr>
            </m:ctrlPr>
          </m:sSubPr>
          <m:e>
            <m:r>
              <w:ins w:id="72" w:author="admin" w:date="2019-12-18T16:59:00Z">
                <w:rPr>
                  <w:rFonts w:ascii="Cambria Math" w:eastAsia="等线" w:hAnsi="Cambria Math"/>
                  <w:lang w:val="en-US" w:eastAsia="zh-CN"/>
                </w:rPr>
                <m:t>P</m:t>
              </w:ins>
            </m:r>
            <m:r>
              <w:del w:id="73" w:author="admin" w:date="2019-12-18T16:59:00Z">
                <w:rPr>
                  <w:rFonts w:ascii="Cambria Math" w:eastAsia="等线" w:hAnsi="Cambria Math"/>
                  <w:lang w:val="en-US" w:eastAsia="zh-CN"/>
                </w:rPr>
                <m:t>X</m:t>
              </w:del>
            </m:r>
          </m:e>
          <m:sub>
            <m:r>
              <w:rPr>
                <w:rFonts w:ascii="Cambria Math" w:eastAsia="等线" w:hAnsi="Cambria Math"/>
                <w:lang w:val="en-US" w:eastAsia="zh-CN"/>
              </w:rPr>
              <m:t>ban</m:t>
            </m:r>
          </m:sub>
        </m:sSub>
      </m:oMath>
      <w:r>
        <w:rPr>
          <w:rFonts w:eastAsia="等线" w:hint="eastAsia"/>
          <w:lang w:val="en-US" w:eastAsia="zh-CN"/>
        </w:rPr>
        <w:t xml:space="preserve">. We denote the valid pairs as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r>
          <w:rPr>
            <w:rFonts w:ascii="Cambria Math" w:eastAsia="等线" w:hAnsi="Cambria Math"/>
            <w:lang w:val="en-US" w:eastAsia="zh-CN"/>
          </w:rPr>
          <m:t>∈</m:t>
        </m:r>
        <m:sSup>
          <m:sSupPr>
            <m:ctrlPr>
              <w:rPr>
                <w:rFonts w:ascii="Cambria Math" w:eastAsia="等线" w:hAnsi="Cambria Math"/>
                <w:lang w:val="en-US" w:eastAsia="zh-CN"/>
              </w:rPr>
            </m:ctrlPr>
          </m:sSupPr>
          <m:e>
            <m:r>
              <w:del w:id="74" w:author="admin" w:date="2019-12-18T17:00:00Z">
                <w:rPr>
                  <w:rFonts w:ascii="Cambria Math" w:eastAsia="等线" w:hAnsi="Cambria Math"/>
                  <w:lang w:val="en-US" w:eastAsia="zh-CN"/>
                </w:rPr>
                <m:t>X</m:t>
              </w:del>
            </m:r>
            <m:r>
              <w:ins w:id="75" w:author="admin" w:date="2019-12-18T16:59:00Z">
                <w:rPr>
                  <w:rFonts w:ascii="Cambria Math" w:eastAsia="等线" w:hAnsi="Cambria Math"/>
                  <w:lang w:val="en-US" w:eastAsia="zh-CN"/>
                </w:rPr>
                <m:t>P</m:t>
              </w:ins>
            </m:r>
          </m:e>
          <m:sup>
            <m:r>
              <w:rPr>
                <w:rFonts w:ascii="Cambria Math" w:eastAsia="等线" w:hAnsi="Cambria Math"/>
                <w:lang w:val="en-US" w:eastAsia="zh-CN"/>
              </w:rPr>
              <m:t>'</m:t>
            </m:r>
          </m:sup>
        </m:sSup>
        <m:r>
          <m:rPr>
            <m:sty m:val="p"/>
          </m:rPr>
          <w:rPr>
            <w:rFonts w:ascii="Cambria Math" w:eastAsia="等线" w:hAnsi="Cambria Math"/>
            <w:lang w:val="en-US" w:eastAsia="zh-CN"/>
          </w:rPr>
          <m:t>,</m:t>
        </m:r>
        <m:r>
          <w:rPr>
            <w:rFonts w:ascii="Cambria Math" w:eastAsia="等线" w:hAnsi="Cambria Math"/>
            <w:lang w:val="en-US" w:eastAsia="zh-CN"/>
          </w:rPr>
          <m:t>i</m:t>
        </m:r>
        <m:r>
          <m:rPr>
            <m:sty m:val="p"/>
          </m:rPr>
          <w:rPr>
            <w:rFonts w:ascii="Cambria Math" w:eastAsia="等线" w:hAnsi="Cambria Math"/>
            <w:lang w:val="en-US" w:eastAsia="zh-CN"/>
          </w:rPr>
          <m:t>={</m:t>
        </m:r>
        <m:r>
          <w:rPr>
            <w:rFonts w:ascii="Cambria Math" w:eastAsia="等线" w:hAnsi="Cambria Math"/>
            <w:lang w:val="en-US" w:eastAsia="zh-CN"/>
          </w:rPr>
          <m:t>1,2,…,n</m:t>
        </m:r>
        <m:r>
          <m:rPr>
            <m:sty m:val="p"/>
          </m:rPr>
          <w:rPr>
            <w:rFonts w:ascii="Cambria Math" w:eastAsia="等线" w:hAnsi="Cambria Math"/>
            <w:lang w:val="en-US" w:eastAsia="zh-CN"/>
          </w:rPr>
          <m:t>}</m:t>
        </m:r>
      </m:oMath>
      <w:r>
        <w:rPr>
          <w:rFonts w:eastAsia="等线" w:hint="eastAsia"/>
          <w:lang w:val="en-US" w:eastAsia="zh-CN"/>
        </w:rPr>
        <w:t xml:space="preserve">, where </w:t>
      </w:r>
      <w:r>
        <w:rPr>
          <w:rFonts w:eastAsia="等线" w:hint="eastAsia"/>
          <w:i/>
          <w:iCs/>
          <w:lang w:val="en-US" w:eastAsia="zh-CN"/>
        </w:rPr>
        <w:t>n</w:t>
      </w:r>
      <w:r>
        <w:rPr>
          <w:rFonts w:eastAsia="等线" w:hint="eastAsia"/>
          <w:lang w:val="en-US" w:eastAsia="zh-CN"/>
        </w:rPr>
        <w:t xml:space="preserve"> is </w:t>
      </w:r>
      <w:r>
        <w:rPr>
          <w:rFonts w:hint="eastAsia"/>
          <w:lang w:val="en-US" w:eastAsia="zh-CN"/>
        </w:rPr>
        <w:t xml:space="preserve">the size of </w:t>
      </w:r>
      <m:oMath>
        <m:sSup>
          <m:sSupPr>
            <m:ctrlPr>
              <w:rPr>
                <w:rFonts w:ascii="Cambria Math" w:eastAsia="等线" w:hAnsi="Cambria Math"/>
                <w:lang w:val="en-US" w:eastAsia="zh-CN"/>
              </w:rPr>
            </m:ctrlPr>
          </m:sSupPr>
          <m:e>
            <m:r>
              <w:rPr>
                <w:rFonts w:ascii="Cambria Math" w:eastAsia="等线" w:hAnsi="Cambria Math"/>
                <w:lang w:val="en-US" w:eastAsia="zh-CN"/>
              </w:rPr>
              <m:t>X</m:t>
            </m:r>
          </m:e>
          <m:sup>
            <m:r>
              <w:rPr>
                <w:rFonts w:ascii="Cambria Math" w:eastAsia="等线" w:hAnsi="Cambria Math"/>
                <w:lang w:val="en-US" w:eastAsia="zh-CN"/>
              </w:rPr>
              <m:t>'</m:t>
            </m:r>
          </m:sup>
        </m:sSup>
      </m:oMath>
      <w:r>
        <w:rPr>
          <w:rFonts w:hint="eastAsia"/>
          <w:lang w:val="en-US" w:eastAsia="zh-CN"/>
        </w:rPr>
        <w:t>.</w:t>
      </w:r>
    </w:p>
    <w:p w14:paraId="4BA3F9B8" w14:textId="77777777" w:rsidR="0013000F" w:rsidRDefault="00284EAD">
      <w:pPr>
        <w:spacing w:line="480" w:lineRule="auto"/>
        <w:ind w:firstLine="240"/>
        <w:jc w:val="both"/>
        <w:rPr>
          <w:rFonts w:eastAsia="等线"/>
          <w:lang w:val="en-US" w:eastAsia="zh-CN"/>
        </w:rPr>
      </w:pPr>
      <w:r>
        <w:rPr>
          <w:rFonts w:eastAsia="等线"/>
          <w:lang w:val="en-US" w:eastAsia="zh-CN"/>
        </w:rPr>
        <w:t xml:space="preserve">Further, to </w:t>
      </w:r>
      <w:r>
        <w:rPr>
          <w:rFonts w:eastAsia="等线" w:hint="eastAsia"/>
          <w:lang w:val="en-US" w:eastAsia="zh-CN"/>
        </w:rPr>
        <w:t>alleviate</w:t>
      </w:r>
      <w:r>
        <w:rPr>
          <w:rFonts w:eastAsia="等线"/>
          <w:lang w:val="en-US" w:eastAsia="zh-CN"/>
        </w:rPr>
        <w:t xml:space="preserve"> </w:t>
      </w:r>
      <w:r>
        <w:rPr>
          <w:rFonts w:eastAsia="等线" w:hint="eastAsia"/>
          <w:lang w:val="en-US" w:eastAsia="zh-CN"/>
        </w:rPr>
        <w:t>embedding</w:t>
      </w:r>
      <w:r>
        <w:rPr>
          <w:rFonts w:eastAsia="等线"/>
          <w:lang w:val="en-US" w:eastAsia="zh-CN"/>
        </w:rPr>
        <w:t xml:space="preserve"> distortion, </w:t>
      </w:r>
      <w:r>
        <w:rPr>
          <w:rFonts w:eastAsia="等线" w:hint="eastAsia"/>
          <w:lang w:val="en-US" w:eastAsia="zh-CN"/>
        </w:rPr>
        <w:t xml:space="preserve">data hider can define a maximal-accepted modifying tolerance </w:t>
      </w:r>
      <w:r>
        <w:rPr>
          <w:rFonts w:eastAsia="等线" w:hint="eastAsia"/>
          <w:i/>
          <w:iCs/>
          <w:lang w:val="en-US" w:eastAsia="zh-CN"/>
        </w:rPr>
        <w:t>T</w:t>
      </w:r>
      <w:r>
        <w:rPr>
          <w:rFonts w:eastAsia="等线" w:hint="eastAsia"/>
          <w:lang w:val="en-US" w:eastAsia="zh-CN"/>
        </w:rPr>
        <w:t>.</w:t>
      </w:r>
      <w:r>
        <w:rPr>
          <w:rFonts w:eastAsia="等线"/>
          <w:lang w:val="en-US" w:eastAsia="zh-CN"/>
        </w:rPr>
        <w:t xml:space="preserve"> </w:t>
      </w:r>
      <w:r>
        <w:rPr>
          <w:rFonts w:eastAsia="等线" w:hint="eastAsia"/>
          <w:lang w:val="en-US" w:eastAsia="zh-CN"/>
        </w:rPr>
        <w:t xml:space="preserve">Denote respectively the value of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and </w:t>
      </w:r>
      <m:oMath>
        <m:sSubSup>
          <m:sSubSupPr>
            <m:ctrlPr>
              <w:rPr>
                <w:rFonts w:ascii="Cambria Math" w:eastAsia="等线" w:hAnsi="Cambria Math"/>
                <w:lang w:val="en-US" w:eastAsia="zh-CN"/>
              </w:rPr>
            </m:ctrlPr>
          </m:sSubSupPr>
          <m:e>
            <m:r>
              <w:rPr>
                <w:rFonts w:ascii="Cambria Math" w:eastAsia="等线" w:hAnsi="Cambria Math"/>
                <w:lang w:val="en-US" w:eastAsia="zh-CN"/>
              </w:rPr>
              <m:t>y</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as V(</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and V(</w:t>
      </w:r>
      <m:oMath>
        <m:sSubSup>
          <m:sSubSupPr>
            <m:ctrlPr>
              <w:rPr>
                <w:rFonts w:ascii="Cambria Math" w:eastAsia="等线" w:hAnsi="Cambria Math"/>
                <w:lang w:val="en-US" w:eastAsia="zh-CN"/>
              </w:rPr>
            </m:ctrlPr>
          </m:sSubSupPr>
          <m:e>
            <m:r>
              <w:rPr>
                <w:rFonts w:ascii="Cambria Math" w:eastAsia="等线" w:hAnsi="Cambria Math"/>
                <w:lang w:val="en-US" w:eastAsia="zh-CN"/>
              </w:rPr>
              <m:t>y</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w:t>
      </w:r>
      <w:r>
        <w:rPr>
          <w:rFonts w:eastAsia="等线"/>
          <w:lang w:val="en-US" w:eastAsia="zh-CN"/>
        </w:rPr>
        <w:t>V</w:t>
      </w:r>
      <w:r>
        <w:rPr>
          <w:rFonts w:eastAsia="等线" w:hint="eastAsia"/>
          <w:lang w:val="en-US" w:eastAsia="zh-CN"/>
        </w:rPr>
        <w:t>(</w:t>
      </w:r>
      <m:oMath>
        <m:sSubSup>
          <m:sSubSupPr>
            <m:ctrlPr>
              <w:rPr>
                <w:rFonts w:ascii="Cambria Math" w:eastAsia="等线" w:hAnsi="Cambria Math"/>
                <w:lang w:val="en-US" w:eastAsia="zh-CN"/>
              </w:rPr>
            </m:ctrlPr>
          </m:sSubSupPr>
          <m:e>
            <m:r>
              <w:rPr>
                <w:rFonts w:ascii="Cambria Math" w:eastAsia="等线" w:hAnsi="Cambria Math"/>
                <w:lang w:val="en-US" w:eastAsia="zh-CN"/>
              </w:rPr>
              <m:t>y</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must be within the range of </w:t>
      </w:r>
      <m:oMath>
        <m:r>
          <w:rPr>
            <w:rFonts w:ascii="Cambria Math" w:eastAsia="等线" w:hAnsi="Cambria Math"/>
            <w:lang w:val="en-US" w:eastAsia="zh-CN"/>
          </w:rPr>
          <m:t>[</m:t>
        </m:r>
        <m:d>
          <m:dPr>
            <m:ctrlPr>
              <w:rPr>
                <w:rFonts w:ascii="Cambria Math" w:eastAsia="等线" w:hAnsi="Cambria Math"/>
                <w:i/>
                <w:lang w:val="en-US" w:eastAsia="zh-CN"/>
              </w:rPr>
            </m:ctrlPr>
          </m:dPr>
          <m:e>
            <m:r>
              <w:rPr>
                <w:rFonts w:ascii="Cambria Math" w:eastAsia="等线" w:hAnsi="Cambria Math"/>
                <w:lang w:val="en-US" w:eastAsia="zh-CN"/>
              </w:rPr>
              <m:t>1-T</m:t>
            </m:r>
          </m:e>
        </m:d>
        <m:r>
          <m:rPr>
            <m:sty m:val="p"/>
          </m:rPr>
          <w:rPr>
            <w:rFonts w:ascii="Cambria Math" w:eastAsia="等线" w:hAnsi="Cambria Math"/>
            <w:lang w:val="en-US" w:eastAsia="zh-CN"/>
          </w:rPr>
          <m:t>V</m:t>
        </m:r>
        <m:d>
          <m:dPr>
            <m:ctrlPr>
              <w:rPr>
                <w:rFonts w:ascii="Cambria Math" w:eastAsia="等线" w:hAnsi="Cambria Math"/>
                <w:i/>
                <w:lang w:val="en-US" w:eastAsia="zh-CN"/>
              </w:rPr>
            </m:ctrlPr>
          </m:dPr>
          <m:e>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e>
        </m:d>
        <m:r>
          <w:rPr>
            <w:rFonts w:ascii="Cambria Math" w:eastAsia="等线" w:hAnsi="Cambria Math"/>
            <w:lang w:val="en-US" w:eastAsia="zh-CN"/>
          </w:rPr>
          <m:t>,(1+T)</m:t>
        </m:r>
        <m:r>
          <m:rPr>
            <m:sty m:val="p"/>
          </m:rPr>
          <w:rPr>
            <w:rFonts w:ascii="Cambria Math" w:eastAsia="等线" w:hAnsi="Cambria Math" w:hint="eastAsia"/>
            <w:lang w:val="en-US" w:eastAsia="zh-CN"/>
          </w:rPr>
          <m:t>V(</m:t>
        </m:r>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r>
          <m:rPr>
            <m:sty m:val="p"/>
          </m:rPr>
          <w:rPr>
            <w:rFonts w:ascii="Cambria Math" w:eastAsia="等线" w:hAnsi="Cambria Math" w:hint="eastAsia"/>
            <w:lang w:val="en-US" w:eastAsia="zh-CN"/>
          </w:rPr>
          <m:t>)</m:t>
        </m:r>
        <m:r>
          <w:rPr>
            <w:rFonts w:ascii="Cambria Math" w:eastAsia="等线" w:hAnsi="Cambria Math"/>
            <w:lang w:val="en-US" w:eastAsia="zh-CN"/>
          </w:rPr>
          <m:t>]</m:t>
        </m:r>
      </m:oMath>
      <w:r>
        <w:rPr>
          <w:rFonts w:eastAsia="等线" w:hint="eastAsia"/>
          <w:lang w:val="en-US" w:eastAsia="zh-CN"/>
        </w:rPr>
        <w:t xml:space="preserve">. We first exclude the leading zeros from the digit sequence. Then we further exclude </w:t>
      </w:r>
      <w:r>
        <w:rPr>
          <w:rFonts w:eastAsia="等线" w:hint="eastAsia"/>
          <w:i/>
          <w:lang w:val="en-US" w:eastAsia="zh-CN"/>
        </w:rPr>
        <w:t>b</w:t>
      </w:r>
      <w:r>
        <w:rPr>
          <w:rFonts w:eastAsia="等线" w:hint="eastAsia"/>
          <w:lang w:val="en-US" w:eastAsia="zh-CN"/>
        </w:rPr>
        <w:t xml:space="preserve"> leading digits of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to form the embeddable digit sequence</w:t>
      </w:r>
    </w:p>
    <w:p w14:paraId="6CAFE79A" w14:textId="77777777" w:rsidR="0013000F" w:rsidRDefault="00284EAD">
      <w:pPr>
        <w:spacing w:beforeLines="50" w:before="120" w:afterLines="50" w:after="120" w:line="480" w:lineRule="auto"/>
        <w:ind w:firstLineChars="100" w:firstLine="240"/>
        <w:jc w:val="right"/>
        <w:rPr>
          <w:rFonts w:eastAsia="等线"/>
          <w:lang w:val="en-US" w:eastAsia="zh-CN"/>
        </w:rPr>
      </w:pPr>
      <m:oMath>
        <m:r>
          <w:rPr>
            <w:rFonts w:ascii="Cambria Math" w:eastAsia="等线" w:hAnsi="Cambria Math"/>
            <w:lang w:val="en-US" w:eastAsia="zh-CN"/>
          </w:rPr>
          <m:t>b</m:t>
        </m:r>
        <m:r>
          <m:rPr>
            <m:sty m:val="p"/>
          </m:rPr>
          <w:rPr>
            <w:rFonts w:ascii="Cambria Math" w:eastAsia="等线" w:hAnsi="Cambria Math"/>
            <w:lang w:val="en-US" w:eastAsia="zh-CN"/>
          </w:rPr>
          <m:t>=</m:t>
        </m:r>
        <m:d>
          <m:dPr>
            <m:begChr m:val="⌊"/>
            <m:endChr m:val="⌋"/>
            <m:ctrlPr>
              <w:rPr>
                <w:rFonts w:ascii="Cambria Math" w:eastAsia="等线" w:hAnsi="Cambria Math"/>
                <w:lang w:val="en-US" w:eastAsia="zh-CN"/>
              </w:rPr>
            </m:ctrlPr>
          </m:dPr>
          <m:e>
            <m:r>
              <m:rPr>
                <m:sty m:val="p"/>
              </m:rPr>
              <w:rPr>
                <w:rFonts w:ascii="Cambria Math" w:eastAsia="等线" w:hAnsi="Cambria Math"/>
                <w:lang w:val="en-US" w:eastAsia="zh-CN"/>
              </w:rPr>
              <m:t>log⁡</m:t>
            </m:r>
            <m:r>
              <w:rPr>
                <w:rFonts w:ascii="Cambria Math" w:eastAsia="等线" w:hAnsi="Cambria Math"/>
                <w:lang w:val="en-US" w:eastAsia="zh-CN"/>
              </w:rPr>
              <m:t>(T)</m:t>
            </m:r>
          </m:e>
        </m:d>
      </m:oMath>
      <w:r>
        <w:rPr>
          <w:rFonts w:eastAsia="等线" w:hint="eastAsia"/>
          <w:lang w:val="en-US" w:eastAsia="zh-CN"/>
        </w:rPr>
        <w:t xml:space="preserve"> </w:t>
      </w:r>
      <w:r>
        <w:rPr>
          <w:rFonts w:eastAsia="等线"/>
          <w:lang w:val="en-US" w:eastAsia="zh-CN"/>
        </w:rPr>
        <w:t xml:space="preserve">                                                             </w:t>
      </w:r>
      <w:r>
        <w:rPr>
          <w:rFonts w:eastAsia="等线" w:hint="eastAsia"/>
          <w:lang w:val="en-US" w:eastAsia="zh-CN"/>
        </w:rPr>
        <w:t>(</w:t>
      </w:r>
      <w:r>
        <w:rPr>
          <w:rFonts w:eastAsia="等线"/>
          <w:lang w:val="en-US" w:eastAsia="zh-CN"/>
        </w:rPr>
        <w:t>1)</w:t>
      </w:r>
    </w:p>
    <w:p w14:paraId="3354DE08" w14:textId="77777777" w:rsidR="0013000F" w:rsidRDefault="00284EAD">
      <w:pPr>
        <w:spacing w:line="480" w:lineRule="auto"/>
        <w:jc w:val="both"/>
        <w:rPr>
          <w:rFonts w:eastAsia="等线"/>
          <w:lang w:val="en-US" w:eastAsia="zh-CN"/>
        </w:rPr>
      </w:pPr>
      <w:r>
        <w:rPr>
          <w:rFonts w:eastAsia="等线" w:hint="eastAsia"/>
          <w:lang w:val="en-US" w:eastAsia="zh-CN"/>
        </w:rPr>
        <w:t xml:space="preserve">where </w:t>
      </w:r>
      <m:oMath>
        <m:d>
          <m:dPr>
            <m:begChr m:val="⌊"/>
            <m:endChr m:val="⌋"/>
            <m:ctrlPr>
              <w:rPr>
                <w:rFonts w:ascii="Cambria Math" w:eastAsia="等线" w:hAnsi="Cambria Math"/>
                <w:lang w:val="en-US" w:eastAsia="zh-CN"/>
              </w:rPr>
            </m:ctrlPr>
          </m:dPr>
          <m:e>
            <m:r>
              <w:rPr>
                <w:rFonts w:ascii="Cambria Math" w:eastAsia="等线" w:hAnsi="Cambria Math"/>
                <w:lang w:val="en-US" w:eastAsia="zh-CN"/>
              </w:rPr>
              <m:t>x</m:t>
            </m:r>
          </m:e>
        </m:d>
      </m:oMath>
      <w:r>
        <w:rPr>
          <w:rFonts w:eastAsia="等线" w:hint="eastAsia"/>
          <w:lang w:val="en-US" w:eastAsia="zh-CN"/>
        </w:rPr>
        <w:t xml:space="preserve"> represents taking the largest integer smaller than </w:t>
      </w:r>
      <w:r>
        <w:rPr>
          <w:rFonts w:eastAsia="等线" w:hint="eastAsia"/>
          <w:i/>
          <w:iCs/>
          <w:lang w:val="en-US" w:eastAsia="zh-CN"/>
        </w:rPr>
        <w:t>x</w:t>
      </w:r>
      <w:r>
        <w:rPr>
          <w:rFonts w:eastAsia="等线" w:hint="eastAsia"/>
          <w:lang w:val="en-US" w:eastAsia="zh-CN"/>
        </w:rPr>
        <w:t xml:space="preserve">. For example, when the tolerance is set as 0.1, </w:t>
      </w:r>
      <w:r>
        <w:rPr>
          <w:rFonts w:eastAsia="等线" w:hint="eastAsia"/>
          <w:i/>
          <w:iCs/>
          <w:lang w:val="en-US" w:eastAsia="zh-CN"/>
        </w:rPr>
        <w:t>b</w:t>
      </w:r>
      <w:r>
        <w:rPr>
          <w:rFonts w:eastAsia="等线" w:hint="eastAsia"/>
          <w:lang w:val="en-US" w:eastAsia="zh-CN"/>
        </w:rPr>
        <w:t xml:space="preserve">=2, so we exclude the leading </w:t>
      </w:r>
      <w:r>
        <w:rPr>
          <w:rFonts w:eastAsia="等线"/>
          <w:lang w:val="en-US" w:eastAsia="zh-CN"/>
        </w:rPr>
        <w:t>two</w:t>
      </w:r>
      <w:r>
        <w:rPr>
          <w:rFonts w:eastAsia="等线" w:hint="eastAsia"/>
          <w:lang w:val="en-US" w:eastAsia="zh-CN"/>
        </w:rPr>
        <w:t xml:space="preserve"> digits from the embedding procedure.</w:t>
      </w:r>
    </w:p>
    <w:p w14:paraId="59D69FB6" w14:textId="6CAC5CDF" w:rsidR="0013000F" w:rsidRDefault="00284EAD">
      <w:pPr>
        <w:spacing w:line="480" w:lineRule="auto"/>
        <w:ind w:firstLine="240"/>
        <w:jc w:val="both"/>
        <w:rPr>
          <w:lang w:val="en-US" w:eastAsia="zh-CN"/>
        </w:rPr>
      </w:pPr>
      <w:r>
        <w:rPr>
          <w:rFonts w:eastAsia="等线"/>
          <w:lang w:val="en-US" w:eastAsia="zh-CN"/>
        </w:rPr>
        <w:t>Denote</w:t>
      </w:r>
      <w:r>
        <w:rPr>
          <w:rFonts w:eastAsia="等线" w:hint="eastAsia"/>
          <w:lang w:val="en-US" w:eastAsia="zh-CN"/>
        </w:rPr>
        <w:t xml:space="preserve"> the required embedding length </w:t>
      </w:r>
      <w:r>
        <w:rPr>
          <w:rFonts w:eastAsia="等线"/>
          <w:lang w:val="en-US" w:eastAsia="zh-CN"/>
        </w:rPr>
        <w:t>a</w:t>
      </w:r>
      <w:r>
        <w:rPr>
          <w:rFonts w:eastAsia="等线" w:hint="eastAsia"/>
          <w:lang w:val="en-US" w:eastAsia="zh-CN"/>
        </w:rPr>
        <w:t xml:space="preserve">s </w:t>
      </w:r>
      <w:r>
        <w:rPr>
          <w:rFonts w:eastAsia="等线" w:hint="eastAsia"/>
          <w:i/>
          <w:lang w:val="en-US" w:eastAsia="zh-CN"/>
        </w:rPr>
        <w:t>s</w:t>
      </w:r>
      <w:r>
        <w:rPr>
          <w:rFonts w:eastAsia="等线"/>
          <w:lang w:val="en-US" w:eastAsia="zh-CN"/>
        </w:rPr>
        <w:t>. W</w:t>
      </w:r>
      <w:r>
        <w:rPr>
          <w:rFonts w:eastAsia="等线" w:hint="eastAsia"/>
          <w:lang w:val="en-US" w:eastAsia="zh-CN"/>
        </w:rPr>
        <w:t xml:space="preserve">e do not embed data into the pair if </w:t>
      </w:r>
      <w:r>
        <w:rPr>
          <w:rFonts w:eastAsia="等线"/>
          <w:i/>
          <w:iCs/>
          <w:lang w:val="en-US" w:eastAsia="zh-CN"/>
        </w:rPr>
        <w:t>len</w:t>
      </w:r>
      <w:r>
        <w:rPr>
          <w:rFonts w:eastAsia="等线"/>
          <w:iCs/>
          <w:lang w:val="en-US" w:eastAsia="zh-CN"/>
        </w:rPr>
        <w:t>(</w:t>
      </w:r>
      <w:r>
        <w:rPr>
          <w:rFonts w:eastAsia="等线" w:hint="eastAsia"/>
          <w:lang w:val="en-US" w:eastAsia="zh-CN"/>
        </w:rPr>
        <w:t>V(</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w:t>
      </w:r>
      <w:r>
        <w:rPr>
          <w:rFonts w:eastAsia="等线"/>
          <w:iCs/>
          <w:lang w:val="en-US" w:eastAsia="zh-CN"/>
        </w:rPr>
        <w:t>)-b</w:t>
      </w:r>
      <w:r>
        <w:rPr>
          <w:rFonts w:eastAsia="等线"/>
          <w:lang w:val="en-US" w:eastAsia="zh-CN"/>
        </w:rPr>
        <w:t>&lt;=</w:t>
      </w:r>
      <w:r>
        <w:rPr>
          <w:rFonts w:eastAsia="等线" w:hint="eastAsia"/>
          <w:lang w:val="en-US" w:eastAsia="zh-CN"/>
        </w:rPr>
        <w:t>s.</w:t>
      </w:r>
      <w:r>
        <w:rPr>
          <w:rFonts w:eastAsia="等线"/>
          <w:lang w:val="en-US" w:eastAsia="zh-CN"/>
        </w:rPr>
        <w:t xml:space="preserve"> Here </w:t>
      </w:r>
      <w:r>
        <w:rPr>
          <w:rFonts w:eastAsia="等线"/>
          <w:i/>
          <w:iCs/>
          <w:lang w:val="en-US" w:eastAsia="zh-CN"/>
        </w:rPr>
        <w:t>len</w:t>
      </w:r>
      <w:r>
        <w:rPr>
          <w:rFonts w:eastAsia="等线"/>
          <w:iCs/>
          <w:lang w:val="en-US" w:eastAsia="zh-CN"/>
        </w:rPr>
        <w:t>(</w:t>
      </w:r>
      <w:r>
        <w:rPr>
          <w:rFonts w:eastAsia="等线"/>
          <w:i/>
          <w:lang w:val="en-US" w:eastAsia="zh-CN"/>
        </w:rPr>
        <w:t>x</w:t>
      </w:r>
      <w:r>
        <w:rPr>
          <w:rFonts w:eastAsia="等线"/>
          <w:iCs/>
          <w:lang w:val="en-US" w:eastAsia="zh-CN"/>
        </w:rPr>
        <w:t>) represents</w:t>
      </w:r>
      <w:r>
        <w:rPr>
          <w:rFonts w:eastAsia="等线" w:hint="eastAsia"/>
          <w:lang w:val="en-US" w:eastAsia="zh-CN"/>
        </w:rPr>
        <w:t xml:space="preserve"> </w:t>
      </w:r>
      <w:r>
        <w:rPr>
          <w:rFonts w:eastAsia="等线"/>
          <w:lang w:val="en-US" w:eastAsia="zh-CN"/>
        </w:rPr>
        <w:t xml:space="preserve">the length of string </w:t>
      </w:r>
      <w:r>
        <w:rPr>
          <w:rFonts w:eastAsia="等线"/>
          <w:i/>
          <w:lang w:val="en-US" w:eastAsia="zh-CN"/>
        </w:rPr>
        <w:t>x</w:t>
      </w:r>
      <w:r>
        <w:rPr>
          <w:rFonts w:eastAsia="等线"/>
          <w:lang w:val="en-US" w:eastAsia="zh-CN"/>
        </w:rPr>
        <w:t xml:space="preserve">. Therefore, the above-mentioned embedding pairs are excluded from </w:t>
      </w:r>
      <m:oMath>
        <m:sSup>
          <m:sSupPr>
            <m:ctrlPr>
              <w:rPr>
                <w:rFonts w:ascii="Cambria Math" w:eastAsia="等线" w:hAnsi="Cambria Math"/>
                <w:lang w:val="en-US" w:eastAsia="zh-CN"/>
              </w:rPr>
            </m:ctrlPr>
          </m:sSupPr>
          <m:e>
            <m:r>
              <w:ins w:id="76" w:author="admin" w:date="2019-12-18T17:00:00Z">
                <w:rPr>
                  <w:rFonts w:ascii="Cambria Math" w:eastAsia="等线" w:hAnsi="Cambria Math"/>
                  <w:lang w:val="en-US" w:eastAsia="zh-CN"/>
                </w:rPr>
                <m:t>P</m:t>
              </w:ins>
            </m:r>
            <m:r>
              <w:del w:id="77" w:author="admin" w:date="2019-12-18T17:00:00Z">
                <w:rPr>
                  <w:rFonts w:ascii="Cambria Math" w:eastAsia="等线" w:hAnsi="Cambria Math"/>
                  <w:lang w:val="en-US" w:eastAsia="zh-CN"/>
                </w:rPr>
                <m:t>X</m:t>
              </w:del>
            </m:r>
          </m:e>
          <m:sup>
            <m:r>
              <w:rPr>
                <w:rFonts w:ascii="Cambria Math" w:eastAsia="等线" w:hAnsi="Cambria Math"/>
                <w:lang w:val="en-US" w:eastAsia="zh-CN"/>
              </w:rPr>
              <m:t>'</m:t>
            </m:r>
          </m:sup>
        </m:sSup>
      </m:oMath>
      <w:r>
        <w:rPr>
          <w:rFonts w:eastAsia="等线" w:hint="eastAsia"/>
          <w:lang w:val="en-US" w:eastAsia="zh-CN"/>
        </w:rPr>
        <w:t xml:space="preserve"> </w:t>
      </w:r>
      <w:r>
        <w:rPr>
          <w:rFonts w:eastAsia="等线"/>
          <w:lang w:val="en-US" w:eastAsia="zh-CN"/>
        </w:rPr>
        <w:t xml:space="preserve">as well. The calculation of </w:t>
      </w:r>
      <w:r>
        <w:rPr>
          <w:rFonts w:eastAsia="等线"/>
          <w:i/>
          <w:lang w:val="en-US" w:eastAsia="zh-CN"/>
        </w:rPr>
        <w:t>s</w:t>
      </w:r>
      <w:r>
        <w:rPr>
          <w:rFonts w:eastAsia="等线"/>
          <w:lang w:val="en-US" w:eastAsia="zh-CN"/>
        </w:rPr>
        <w:t xml:space="preserve"> will be discussed in Section 2.2.</w:t>
      </w:r>
    </w:p>
    <w:p w14:paraId="19B9FBE9" w14:textId="77777777" w:rsidR="0013000F" w:rsidRDefault="00284EAD">
      <w:pPr>
        <w:spacing w:line="480" w:lineRule="auto"/>
        <w:ind w:firstLineChars="100" w:firstLine="240"/>
        <w:jc w:val="both"/>
        <w:rPr>
          <w:rFonts w:eastAsia="等线"/>
          <w:lang w:val="en-US" w:eastAsia="zh-CN"/>
        </w:rPr>
      </w:pPr>
      <w:r>
        <w:rPr>
          <w:rFonts w:eastAsia="等线" w:hint="eastAsia"/>
          <w:lang w:val="en-US" w:eastAsia="zh-CN"/>
        </w:rPr>
        <w:t xml:space="preserve">We further apply hashing algorithm on the keys of each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so that each pair has a unique hash </w:t>
      </w:r>
      <m:oMath>
        <m:sSubSup>
          <m:sSubSupPr>
            <m:ctrlPr>
              <w:rPr>
                <w:rFonts w:ascii="Cambria Math" w:eastAsia="等线" w:hAnsi="Cambria Math"/>
                <w:lang w:val="en-US" w:eastAsia="zh-CN"/>
              </w:rPr>
            </m:ctrlPr>
          </m:sSubSupPr>
          <m:e>
            <m:r>
              <w:rPr>
                <w:rFonts w:ascii="Cambria Math" w:eastAsia="等线" w:hAnsi="Cambria Math"/>
                <w:lang w:val="en-US" w:eastAsia="zh-CN"/>
              </w:rPr>
              <m:t>h</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The calculation is as follows.</w:t>
      </w:r>
    </w:p>
    <w:p w14:paraId="0F01D79D" w14:textId="77777777" w:rsidR="0013000F" w:rsidRDefault="00284EAD">
      <w:pPr>
        <w:spacing w:beforeLines="50" w:before="120" w:afterLines="50" w:after="120" w:line="480" w:lineRule="auto"/>
        <w:ind w:firstLineChars="100" w:firstLine="240"/>
        <w:jc w:val="right"/>
        <w:rPr>
          <w:rFonts w:eastAsia="等线"/>
          <w:iCs/>
          <w:lang w:val="en-US" w:eastAsia="zh-CN"/>
        </w:rPr>
      </w:pPr>
      <m:oMath>
        <m:sSubSup>
          <m:sSubSupPr>
            <m:ctrlPr>
              <w:rPr>
                <w:rFonts w:ascii="Cambria Math" w:eastAsia="等线" w:hAnsi="Cambria Math"/>
                <w:lang w:val="en-US" w:eastAsia="zh-CN"/>
              </w:rPr>
            </m:ctrlPr>
          </m:sSubSupPr>
          <m:e>
            <m:r>
              <w:rPr>
                <w:rFonts w:ascii="Cambria Math" w:eastAsia="等线" w:hAnsi="Cambria Math"/>
                <w:lang w:val="en-US" w:eastAsia="zh-CN"/>
              </w:rPr>
              <m:t>h</m:t>
            </m:r>
          </m:e>
          <m:sub>
            <m:r>
              <w:rPr>
                <w:rFonts w:ascii="Cambria Math" w:eastAsia="等线" w:hAnsi="Cambria Math"/>
                <w:lang w:val="en-US" w:eastAsia="zh-CN"/>
              </w:rPr>
              <m:t>i</m:t>
            </m:r>
          </m:sub>
          <m:sup>
            <m:r>
              <w:rPr>
                <w:rFonts w:ascii="Cambria Math" w:eastAsia="等线" w:hAnsi="Cambria Math"/>
                <w:lang w:val="en-US" w:eastAsia="zh-CN"/>
              </w:rPr>
              <m:t>'</m:t>
            </m:r>
          </m:sup>
        </m:sSubSup>
        <m:r>
          <w:rPr>
            <w:rFonts w:ascii="Cambria Math" w:eastAsia="等线" w:hAnsi="Cambria Math"/>
            <w:lang w:val="en-US" w:eastAsia="zh-CN"/>
          </w:rPr>
          <m:t>=Hash</m:t>
        </m:r>
        <m:d>
          <m:dPr>
            <m:ctrlPr>
              <w:rPr>
                <w:rFonts w:ascii="Cambria Math" w:eastAsia="等线" w:hAnsi="Cambria Math"/>
                <w:i/>
                <w:iCs/>
                <w:lang w:val="en-US" w:eastAsia="zh-CN"/>
              </w:rPr>
            </m:ctrlPr>
          </m:dPr>
          <m:e>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e>
        </m:d>
        <m:r>
          <w:rPr>
            <w:rFonts w:ascii="Cambria Math" w:eastAsia="等线" w:hAnsi="Cambria Math"/>
            <w:lang w:val="en-US" w:eastAsia="zh-CN"/>
          </w:rPr>
          <m:t>=</m:t>
        </m:r>
        <m:nary>
          <m:naryPr>
            <m:chr m:val="∑"/>
            <m:limLoc m:val="undOvr"/>
            <m:ctrlPr>
              <w:rPr>
                <w:rFonts w:ascii="Cambria Math" w:eastAsia="等线" w:hAnsi="Cambria Math"/>
                <w:i/>
                <w:iCs/>
                <w:lang w:val="en-US" w:eastAsia="zh-CN"/>
              </w:rPr>
            </m:ctrlPr>
          </m:naryPr>
          <m:sub>
            <m:r>
              <w:rPr>
                <w:rFonts w:ascii="Cambria Math" w:eastAsia="等线" w:hAnsi="Cambria Math"/>
                <w:lang w:val="en-US" w:eastAsia="zh-CN"/>
              </w:rPr>
              <m:t>i=0</m:t>
            </m:r>
          </m:sub>
          <m:sup>
            <m:r>
              <w:rPr>
                <w:rFonts w:ascii="Cambria Math" w:eastAsia="等线" w:hAnsi="Cambria Math"/>
                <w:lang w:val="en-US" w:eastAsia="zh-CN"/>
              </w:rPr>
              <m:t>N-1</m:t>
            </m:r>
          </m:sup>
          <m:e>
            <m:r>
              <w:rPr>
                <w:rFonts w:ascii="Cambria Math" w:eastAsia="等线" w:hAnsi="Cambria Math"/>
                <w:lang w:val="en-US" w:eastAsia="zh-CN"/>
              </w:rPr>
              <m:t>[</m:t>
            </m:r>
            <m:sSub>
              <m:sSubPr>
                <m:ctrlPr>
                  <w:rPr>
                    <w:rFonts w:ascii="Cambria Math" w:eastAsia="等线" w:hAnsi="Cambria Math"/>
                    <w:i/>
                    <w:iCs/>
                    <w:lang w:val="en-US" w:eastAsia="zh-CN"/>
                  </w:rPr>
                </m:ctrlPr>
              </m:sSubPr>
              <m:e>
                <m:d>
                  <m:dPr>
                    <m:ctrlPr>
                      <w:rPr>
                        <w:rFonts w:ascii="Cambria Math" w:eastAsia="等线" w:hAnsi="Cambria Math"/>
                        <w:i/>
                        <w:iCs/>
                        <w:lang w:val="en-US" w:eastAsia="zh-CN"/>
                      </w:rPr>
                    </m:ctrlPr>
                  </m:dPr>
                  <m:e>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e>
                </m:d>
              </m:e>
              <m:sub>
                <m:r>
                  <w:rPr>
                    <w:rFonts w:ascii="Cambria Math" w:eastAsia="等线" w:hAnsi="Cambria Math"/>
                    <w:lang w:val="en-US" w:eastAsia="zh-CN"/>
                  </w:rPr>
                  <m:t>k</m:t>
                </m:r>
              </m:sub>
            </m:sSub>
            <m:r>
              <w:rPr>
                <w:rFonts w:ascii="Cambria Math" w:eastAsia="等线" w:hAnsi="Cambria Math"/>
                <w:lang w:val="en-US" w:eastAsia="zh-CN"/>
              </w:rPr>
              <m:t>×</m:t>
            </m:r>
            <m:sSup>
              <m:sSupPr>
                <m:ctrlPr>
                  <w:rPr>
                    <w:rFonts w:ascii="Cambria Math" w:eastAsia="等线" w:hAnsi="Cambria Math"/>
                    <w:i/>
                    <w:iCs/>
                    <w:lang w:val="en-US" w:eastAsia="zh-CN"/>
                  </w:rPr>
                </m:ctrlPr>
              </m:sSupPr>
              <m:e>
                <m:r>
                  <w:rPr>
                    <w:rFonts w:ascii="Cambria Math" w:eastAsia="等线" w:hAnsi="Cambria Math"/>
                    <w:lang w:val="en-US" w:eastAsia="zh-CN"/>
                  </w:rPr>
                  <m:t>σ</m:t>
                </m:r>
              </m:e>
              <m:sup>
                <m:r>
                  <w:rPr>
                    <w:rFonts w:ascii="Cambria Math" w:eastAsia="等线" w:hAnsi="Cambria Math"/>
                    <w:lang w:val="en-US" w:eastAsia="zh-CN"/>
                  </w:rPr>
                  <m:t>N-i-1</m:t>
                </m:r>
              </m:sup>
            </m:sSup>
            <m:r>
              <w:rPr>
                <w:rFonts w:ascii="Cambria Math" w:eastAsia="等线" w:hAnsi="Cambria Math"/>
                <w:lang w:val="en-US" w:eastAsia="zh-CN"/>
              </w:rPr>
              <m:t>]</m:t>
            </m:r>
          </m:e>
        </m:nary>
      </m:oMath>
      <w:r>
        <w:rPr>
          <w:rFonts w:eastAsia="等线" w:hint="eastAsia"/>
          <w:iCs/>
          <w:lang w:val="en-US" w:eastAsia="zh-CN"/>
        </w:rPr>
        <w:t xml:space="preserve"> </w:t>
      </w:r>
      <w:r>
        <w:rPr>
          <w:rFonts w:eastAsia="等线"/>
          <w:iCs/>
          <w:lang w:val="en-US" w:eastAsia="zh-CN"/>
        </w:rPr>
        <w:t xml:space="preserve">                                    </w:t>
      </w:r>
      <w:r>
        <w:rPr>
          <w:rFonts w:eastAsia="等线" w:hint="eastAsia"/>
          <w:iCs/>
          <w:lang w:val="en-US" w:eastAsia="zh-CN"/>
        </w:rPr>
        <w:t>(</w:t>
      </w:r>
      <w:r>
        <w:rPr>
          <w:rFonts w:eastAsia="等线"/>
          <w:iCs/>
          <w:lang w:val="en-US" w:eastAsia="zh-CN"/>
        </w:rPr>
        <w:t>2)</w:t>
      </w:r>
    </w:p>
    <w:p w14:paraId="54B95DD4" w14:textId="77777777" w:rsidR="0013000F" w:rsidRDefault="00284EAD">
      <w:pPr>
        <w:spacing w:line="480" w:lineRule="auto"/>
        <w:jc w:val="both"/>
        <w:rPr>
          <w:lang w:eastAsia="zh-CN"/>
        </w:rPr>
      </w:pPr>
      <w:r>
        <w:rPr>
          <w:rFonts w:eastAsia="等线"/>
          <w:lang w:val="en-US" w:eastAsia="zh-CN"/>
        </w:rPr>
        <w:lastRenderedPageBreak/>
        <w:t xml:space="preserve">where </w:t>
      </w:r>
      <m:oMath>
        <m:sSub>
          <m:sSubPr>
            <m:ctrlPr>
              <w:rPr>
                <w:rFonts w:ascii="Cambria Math" w:eastAsia="等线" w:hAnsi="Cambria Math"/>
                <w:i/>
                <w:iCs/>
                <w:lang w:val="en-US" w:eastAsia="zh-CN"/>
              </w:rPr>
            </m:ctrlPr>
          </m:sSubPr>
          <m:e>
            <m:r>
              <w:rPr>
                <w:rFonts w:ascii="Cambria Math" w:eastAsia="等线" w:hAnsi="Cambria Math"/>
                <w:lang w:val="en-US" w:eastAsia="zh-CN"/>
              </w:rPr>
              <m:t>(</m:t>
            </m:r>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r>
              <w:rPr>
                <w:rFonts w:ascii="Cambria Math" w:eastAsia="等线" w:hAnsi="Cambria Math"/>
                <w:lang w:val="en-US" w:eastAsia="zh-CN"/>
              </w:rPr>
              <m:t>)</m:t>
            </m:r>
          </m:e>
          <m:sub>
            <m:r>
              <w:rPr>
                <w:rFonts w:ascii="Cambria Math" w:eastAsia="等线" w:hAnsi="Cambria Math"/>
                <w:lang w:val="en-US" w:eastAsia="zh-CN"/>
              </w:rPr>
              <m:t>k</m:t>
            </m:r>
          </m:sub>
        </m:sSub>
      </m:oMath>
      <w:r>
        <w:rPr>
          <w:rFonts w:eastAsia="等线"/>
          <w:iCs/>
          <w:lang w:val="en-US" w:eastAsia="zh-CN"/>
        </w:rPr>
        <w:t xml:space="preserve"> </w:t>
      </w:r>
      <w:r>
        <w:rPr>
          <w:rFonts w:eastAsia="等线" w:hint="eastAsia"/>
          <w:iCs/>
          <w:lang w:val="en-US" w:eastAsia="zh-CN"/>
        </w:rPr>
        <w:t xml:space="preserve">takes </w:t>
      </w:r>
      <w:r>
        <w:rPr>
          <w:rFonts w:eastAsia="等线"/>
          <w:iCs/>
          <w:lang w:val="en-US" w:eastAsia="zh-CN"/>
        </w:rPr>
        <w:t xml:space="preserve">the ASCII </w:t>
      </w:r>
      <w:r>
        <w:rPr>
          <w:rFonts w:eastAsia="等线" w:hint="eastAsia"/>
          <w:iCs/>
          <w:lang w:val="en-US" w:eastAsia="zh-CN"/>
        </w:rPr>
        <w:t xml:space="preserve">code </w:t>
      </w:r>
      <w:r>
        <w:rPr>
          <w:rFonts w:eastAsia="等线"/>
          <w:iCs/>
          <w:lang w:val="en-US" w:eastAsia="zh-CN"/>
        </w:rPr>
        <w:t xml:space="preserve">of the </w:t>
      </w:r>
      <w:r>
        <w:rPr>
          <w:rFonts w:eastAsia="等线" w:hint="eastAsia"/>
          <w:i/>
          <w:lang w:val="en-US" w:eastAsia="zh-CN"/>
        </w:rPr>
        <w:t>k</w:t>
      </w:r>
      <w:r>
        <w:rPr>
          <w:rFonts w:eastAsia="等线"/>
          <w:iCs/>
          <w:vertAlign w:val="superscript"/>
          <w:lang w:val="en-US" w:eastAsia="zh-CN"/>
        </w:rPr>
        <w:t>th</w:t>
      </w:r>
      <w:r>
        <w:rPr>
          <w:rFonts w:eastAsia="等线"/>
          <w:iCs/>
          <w:lang w:val="en-US" w:eastAsia="zh-CN"/>
        </w:rPr>
        <w:t xml:space="preserve"> character</w:t>
      </w:r>
      <w:r>
        <w:rPr>
          <w:rFonts w:eastAsia="等线" w:hint="eastAsia"/>
          <w:iCs/>
          <w:lang w:val="en-US" w:eastAsia="zh-CN"/>
        </w:rPr>
        <w:t xml:space="preserve"> of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iCs/>
          <w:lang w:val="en-US" w:eastAsia="zh-CN"/>
        </w:rPr>
        <w:t xml:space="preserve">. </w:t>
      </w:r>
      <m:oMath>
        <m:r>
          <w:rPr>
            <w:rFonts w:ascii="Cambria Math" w:eastAsia="等线" w:hAnsi="Cambria Math"/>
            <w:lang w:val="en-US" w:eastAsia="zh-CN"/>
          </w:rPr>
          <m:t>σ</m:t>
        </m:r>
      </m:oMath>
      <w:r>
        <w:rPr>
          <w:rFonts w:eastAsia="等线"/>
          <w:iCs/>
          <w:lang w:val="en-US" w:eastAsia="zh-CN"/>
        </w:rPr>
        <w:t xml:space="preserve"> is </w:t>
      </w:r>
      <w:r>
        <w:rPr>
          <w:rFonts w:eastAsia="等线" w:hint="eastAsia"/>
          <w:iCs/>
          <w:lang w:val="en-US" w:eastAsia="zh-CN"/>
        </w:rPr>
        <w:t xml:space="preserve">a biased parameter, which is set as the private key </w:t>
      </w:r>
      <w:r>
        <w:rPr>
          <w:rFonts w:eastAsia="等线" w:hint="eastAsia"/>
          <w:i/>
          <w:iCs/>
          <w:lang w:val="en-US" w:eastAsia="zh-CN"/>
        </w:rPr>
        <w:t>K</w:t>
      </w:r>
      <w:r>
        <w:rPr>
          <w:rFonts w:eastAsia="等线" w:hint="eastAsia"/>
          <w:iCs/>
          <w:lang w:val="en-US" w:eastAsia="zh-CN"/>
        </w:rPr>
        <w:t xml:space="preserve"> shared between </w:t>
      </w:r>
      <w:r>
        <w:rPr>
          <w:rFonts w:eastAsia="等线"/>
          <w:iCs/>
          <w:lang w:val="en-US" w:eastAsia="zh-CN"/>
        </w:rPr>
        <w:t xml:space="preserve">the </w:t>
      </w:r>
      <w:r>
        <w:rPr>
          <w:rFonts w:eastAsia="等线" w:hint="eastAsia"/>
          <w:iCs/>
          <w:lang w:val="en-US" w:eastAsia="zh-CN"/>
        </w:rPr>
        <w:t xml:space="preserve">data hider and </w:t>
      </w:r>
      <w:r>
        <w:rPr>
          <w:rFonts w:eastAsia="等线"/>
          <w:iCs/>
          <w:lang w:val="en-US" w:eastAsia="zh-CN"/>
        </w:rPr>
        <w:t>the recipient</w:t>
      </w:r>
      <w:r>
        <w:rPr>
          <w:rFonts w:eastAsia="等线" w:hint="eastAsia"/>
          <w:iCs/>
          <w:lang w:val="en-US" w:eastAsia="zh-CN"/>
        </w:rPr>
        <w:t xml:space="preserve">. </w:t>
      </w:r>
      <m:oMath>
        <m:sSubSup>
          <m:sSubSupPr>
            <m:ctrlPr>
              <w:rPr>
                <w:rFonts w:ascii="Cambria Math" w:eastAsia="等线" w:hAnsi="Cambria Math"/>
                <w:lang w:val="en-US" w:eastAsia="zh-CN"/>
              </w:rPr>
            </m:ctrlPr>
          </m:sSubSupPr>
          <m:e>
            <m:r>
              <w:rPr>
                <w:rFonts w:ascii="Cambria Math" w:eastAsia="等线" w:hAnsi="Cambria Math"/>
                <w:lang w:val="en-US" w:eastAsia="zh-CN"/>
              </w:rPr>
              <m:t>h</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is ensured to be unique in the cover data.</w:t>
      </w:r>
    </w:p>
    <w:p w14:paraId="665165E8" w14:textId="66F313FD" w:rsidR="0013000F" w:rsidRDefault="00284EAD">
      <w:pPr>
        <w:spacing w:line="480" w:lineRule="auto"/>
        <w:ind w:firstLineChars="100" w:firstLine="240"/>
        <w:jc w:val="both"/>
        <w:rPr>
          <w:rFonts w:eastAsia="等线"/>
          <w:lang w:val="en-US" w:eastAsia="zh-CN"/>
        </w:rPr>
      </w:pPr>
      <w:r>
        <w:rPr>
          <w:rFonts w:eastAsia="等线" w:hint="eastAsia"/>
          <w:lang w:val="en-US" w:eastAsia="zh-CN"/>
        </w:rPr>
        <w:t xml:space="preserve">Afterwards, we generate a set of sequences </w:t>
      </w:r>
      <m:oMath>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rand</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1</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2</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n</m:t>
            </m:r>
          </m:sub>
        </m:sSub>
        <m:r>
          <w:rPr>
            <w:rFonts w:ascii="Cambria Math" w:eastAsia="等线" w:hAnsi="Cambria Math"/>
            <w:lang w:val="en-US" w:eastAsia="zh-CN"/>
          </w:rPr>
          <m:t>}</m:t>
        </m:r>
      </m:oMath>
      <w:r>
        <w:rPr>
          <w:rFonts w:eastAsia="等线" w:hint="eastAsia"/>
          <w:lang w:val="en-US" w:eastAsia="zh-CN"/>
        </w:rPr>
        <w:t xml:space="preserve">, where </w:t>
      </w:r>
      <m:oMath>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oMath>
      <w:r>
        <w:rPr>
          <w:rFonts w:eastAsia="等线" w:hint="eastAsia"/>
          <w:lang w:val="en-US" w:eastAsia="zh-CN"/>
        </w:rPr>
        <w:t xml:space="preserve"> is pseudo-randomly generated by using </w:t>
      </w:r>
      <m:oMath>
        <m:sSubSup>
          <m:sSubSupPr>
            <m:ctrlPr>
              <w:rPr>
                <w:rFonts w:ascii="Cambria Math" w:eastAsia="等线" w:hAnsi="Cambria Math"/>
                <w:lang w:val="en-US" w:eastAsia="zh-CN"/>
              </w:rPr>
            </m:ctrlPr>
          </m:sSubSupPr>
          <m:e>
            <m:r>
              <w:rPr>
                <w:rFonts w:ascii="Cambria Math" w:eastAsia="等线" w:hAnsi="Cambria Math"/>
                <w:lang w:val="en-US" w:eastAsia="zh-CN"/>
              </w:rPr>
              <m:t>h</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as seed, and the elements in </w:t>
      </w:r>
      <m:oMath>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r>
          <w:rPr>
            <w:rFonts w:ascii="Cambria Math" w:eastAsia="等线" w:hAnsi="Cambria Math"/>
            <w:lang w:val="en-US" w:eastAsia="zh-CN"/>
          </w:rPr>
          <m:t xml:space="preserve"> </m:t>
        </m:r>
      </m:oMath>
      <w:r>
        <w:rPr>
          <w:rFonts w:eastAsia="等线" w:hint="eastAsia"/>
          <w:lang w:val="en-US" w:eastAsia="zh-CN"/>
        </w:rPr>
        <w:t>are within the range of [0,1].</w:t>
      </w:r>
      <w:r>
        <w:rPr>
          <w:rFonts w:eastAsia="等线"/>
          <w:lang w:val="en-US" w:eastAsia="zh-CN"/>
        </w:rPr>
        <w:t xml:space="preserve"> Finally, the </w:t>
      </w:r>
      <w:del w:id="78" w:author="admin" w:date="2019-12-18T17:00:00Z">
        <w:r w:rsidDel="00AE3684">
          <w:rPr>
            <w:rFonts w:eastAsia="等线"/>
            <w:lang w:val="en-US" w:eastAsia="zh-CN"/>
          </w:rPr>
          <w:delText xml:space="preserve">pairs </w:delText>
        </w:r>
      </w:del>
      <w:ins w:id="79" w:author="admin" w:date="2019-12-18T17:00:00Z">
        <w:r w:rsidR="00AE3684">
          <w:rPr>
            <w:rFonts w:eastAsia="等线"/>
            <w:lang w:val="en-US" w:eastAsia="zh-CN"/>
          </w:rPr>
          <w:t xml:space="preserve">packets </w:t>
        </w:r>
      </w:ins>
      <w:r>
        <w:rPr>
          <w:rFonts w:eastAsia="等线"/>
          <w:lang w:val="en-US" w:eastAsia="zh-CN"/>
        </w:rPr>
        <w:t xml:space="preserve">in </w:t>
      </w:r>
      <m:oMath>
        <m:sSup>
          <m:sSupPr>
            <m:ctrlPr>
              <w:rPr>
                <w:rFonts w:ascii="Cambria Math" w:eastAsia="等线" w:hAnsi="Cambria Math"/>
                <w:lang w:val="en-US" w:eastAsia="zh-CN"/>
              </w:rPr>
            </m:ctrlPr>
          </m:sSupPr>
          <m:e>
            <m:r>
              <w:ins w:id="80" w:author="admin" w:date="2019-12-18T17:00:00Z">
                <w:rPr>
                  <w:rFonts w:ascii="Cambria Math" w:eastAsia="等线" w:hAnsi="Cambria Math"/>
                  <w:lang w:val="en-US" w:eastAsia="zh-CN"/>
                </w:rPr>
                <m:t>P</m:t>
              </w:ins>
            </m:r>
            <m:r>
              <w:del w:id="81" w:author="admin" w:date="2019-12-18T17:00:00Z">
                <w:rPr>
                  <w:rFonts w:ascii="Cambria Math" w:eastAsia="等线" w:hAnsi="Cambria Math"/>
                  <w:lang w:val="en-US" w:eastAsia="zh-CN"/>
                </w:rPr>
                <m:t>X</m:t>
              </w:del>
            </m:r>
          </m:e>
          <m:sup>
            <m:r>
              <w:rPr>
                <w:rFonts w:ascii="Cambria Math" w:eastAsia="等线" w:hAnsi="Cambria Math"/>
                <w:lang w:val="en-US" w:eastAsia="zh-CN"/>
              </w:rPr>
              <m:t>'</m:t>
            </m:r>
          </m:sup>
        </m:sSup>
      </m:oMath>
      <w:r>
        <w:rPr>
          <w:rFonts w:eastAsia="等线" w:hint="eastAsia"/>
          <w:lang w:val="en-US" w:eastAsia="zh-CN"/>
        </w:rPr>
        <w:t xml:space="preserve"> </w:t>
      </w:r>
      <w:r>
        <w:rPr>
          <w:rFonts w:eastAsia="等线"/>
          <w:lang w:val="en-US" w:eastAsia="zh-CN"/>
        </w:rPr>
        <w:t>are sorted in ascending order according to the lexicographical order.</w:t>
      </w:r>
    </w:p>
    <w:p w14:paraId="5BBF5197" w14:textId="77777777" w:rsidR="0013000F" w:rsidRDefault="00284EAD">
      <w:pPr>
        <w:pStyle w:val="a9"/>
        <w:spacing w:line="480" w:lineRule="auto"/>
      </w:pPr>
      <w:r>
        <w:t>2.</w:t>
      </w:r>
      <w:r>
        <w:rPr>
          <w:rFonts w:hint="eastAsia"/>
        </w:rPr>
        <w:t>2</w:t>
      </w:r>
      <w:r>
        <w:t xml:space="preserve">. </w:t>
      </w:r>
      <w:r>
        <w:rPr>
          <w:rFonts w:hint="eastAsia"/>
        </w:rPr>
        <w:t>Watermark Embedding</w:t>
      </w:r>
    </w:p>
    <w:p w14:paraId="55AA05AA" w14:textId="77777777" w:rsidR="0013000F" w:rsidRDefault="00284EAD">
      <w:pPr>
        <w:spacing w:line="480" w:lineRule="auto"/>
        <w:jc w:val="both"/>
        <w:rPr>
          <w:rFonts w:eastAsia="等线"/>
          <w:lang w:val="en-US" w:eastAsia="zh-CN"/>
        </w:rPr>
      </w:pPr>
      <w:r>
        <w:rPr>
          <w:rFonts w:eastAsia="等线"/>
          <w:noProof/>
          <w:lang w:val="en-US" w:eastAsia="zh-CN"/>
        </w:rPr>
        <mc:AlternateContent>
          <mc:Choice Requires="wpc">
            <w:drawing>
              <wp:inline distT="0" distB="0" distL="0" distR="0" wp14:anchorId="703EEE6A" wp14:editId="394D503E">
                <wp:extent cx="5962650" cy="3172460"/>
                <wp:effectExtent l="0" t="0" r="0" b="8890"/>
                <wp:docPr id="354" name="画布 35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4" name="椭圆 274"/>
                        <wps:cNvSpPr/>
                        <wps:spPr>
                          <a:xfrm>
                            <a:off x="750193" y="267826"/>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75" name="椭圆 275"/>
                        <wps:cNvSpPr/>
                        <wps:spPr>
                          <a:xfrm>
                            <a:off x="1627687" y="267826"/>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76" name="椭圆 276"/>
                        <wps:cNvSpPr/>
                        <wps:spPr>
                          <a:xfrm>
                            <a:off x="2227228" y="267954"/>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77" name="文本框 277"/>
                        <wps:cNvSpPr txBox="1"/>
                        <wps:spPr>
                          <a:xfrm>
                            <a:off x="727571" y="243689"/>
                            <a:ext cx="292609" cy="248717"/>
                          </a:xfrm>
                          <a:prstGeom prst="rect">
                            <a:avLst/>
                          </a:prstGeom>
                          <a:solidFill>
                            <a:schemeClr val="lt1">
                              <a:alpha val="0"/>
                            </a:schemeClr>
                          </a:solidFill>
                          <a:ln w="6350">
                            <a:noFill/>
                          </a:ln>
                        </wps:spPr>
                        <wps:txbx>
                          <w:txbxContent>
                            <w:p w14:paraId="428975D3" w14:textId="77777777" w:rsidR="00AE3684" w:rsidRDefault="00AE3684">
                              <w:pPr>
                                <w:rPr>
                                  <w:sz w:val="20"/>
                                  <w:szCs w:val="20"/>
                                </w:rPr>
                              </w:pPr>
                              <m:oMathPara>
                                <m:oMath>
                                  <m:sSub>
                                    <m:sSubPr>
                                      <m:ctrlPr>
                                        <w:rPr>
                                          <w:rFonts w:ascii="Cambria Math" w:eastAsia="等线" w:hAnsi="Cambria Math"/>
                                          <w:i/>
                                          <w:sz w:val="20"/>
                                          <w:szCs w:val="20"/>
                                          <w:lang w:val="en-US" w:eastAsia="zh-CN"/>
                                        </w:rPr>
                                      </m:ctrlPr>
                                    </m:sSubPr>
                                    <m:e>
                                      <m:r>
                                        <w:rPr>
                                          <w:rFonts w:ascii="Cambria Math" w:eastAsia="等线" w:hAnsi="Cambria Math"/>
                                          <w:sz w:val="20"/>
                                          <w:szCs w:val="20"/>
                                          <w:lang w:val="en-US" w:eastAsia="zh-CN"/>
                                        </w:rPr>
                                        <m:t>w</m:t>
                                      </m:r>
                                    </m:e>
                                    <m:sub>
                                      <m:r>
                                        <w:rPr>
                                          <w:rFonts w:ascii="Cambria Math" w:eastAsia="等线" w:hAnsi="Cambria Math"/>
                                          <w:sz w:val="20"/>
                                          <w:szCs w:val="20"/>
                                          <w:lang w:val="en-US" w:eastAsia="zh-CN"/>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8" name="文本框 166"/>
                        <wps:cNvSpPr txBox="1"/>
                        <wps:spPr>
                          <a:xfrm>
                            <a:off x="1168676" y="198606"/>
                            <a:ext cx="292100" cy="358446"/>
                          </a:xfrm>
                          <a:prstGeom prst="rect">
                            <a:avLst/>
                          </a:prstGeom>
                          <a:solidFill>
                            <a:schemeClr val="lt1">
                              <a:alpha val="0"/>
                            </a:schemeClr>
                          </a:solidFill>
                          <a:ln w="6350">
                            <a:noFill/>
                          </a:ln>
                        </wps:spPr>
                        <wps:txbx>
                          <w:txbxContent>
                            <w:p w14:paraId="1879478B"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2</m:t>
                                      </m:r>
                                    </m:sub>
                                  </m:sSub>
                                </m:oMath>
                              </m:oMathPara>
                            </w:p>
                          </w:txbxContent>
                        </wps:txbx>
                        <wps:bodyPr rot="0" spcFirstLastPara="0" vert="horz" wrap="square" lIns="91440" tIns="45720" rIns="91440" bIns="45720" numCol="1" spcCol="0" rtlCol="0" fromWordArt="0" anchor="t" anchorCtr="0" forceAA="0" compatLnSpc="1">
                          <a:noAutofit/>
                        </wps:bodyPr>
                      </wps:wsp>
                      <wps:wsp>
                        <wps:cNvPr id="279" name="文本框 166"/>
                        <wps:cNvSpPr txBox="1"/>
                        <wps:spPr>
                          <a:xfrm>
                            <a:off x="1603780" y="219010"/>
                            <a:ext cx="292100" cy="358140"/>
                          </a:xfrm>
                          <a:prstGeom prst="rect">
                            <a:avLst/>
                          </a:prstGeom>
                          <a:solidFill>
                            <a:schemeClr val="lt1">
                              <a:alpha val="0"/>
                            </a:schemeClr>
                          </a:solidFill>
                          <a:ln w="6350">
                            <a:noFill/>
                          </a:ln>
                        </wps:spPr>
                        <wps:txbx>
                          <w:txbxContent>
                            <w:p w14:paraId="2B69BC7B"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3</m:t>
                                      </m:r>
                                    </m:sub>
                                  </m:sSub>
                                </m:oMath>
                              </m:oMathPara>
                            </w:p>
                          </w:txbxContent>
                        </wps:txbx>
                        <wps:bodyPr rot="0" spcFirstLastPara="0" vert="horz" wrap="square" lIns="91440" tIns="45720" rIns="91440" bIns="45720" numCol="1" spcCol="0" rtlCol="0" fromWordArt="0" anchor="t" anchorCtr="0" forceAA="0" compatLnSpc="1">
                          <a:noAutofit/>
                        </wps:bodyPr>
                      </wps:wsp>
                      <wps:wsp>
                        <wps:cNvPr id="280" name="文本框 166"/>
                        <wps:cNvSpPr txBox="1"/>
                        <wps:spPr>
                          <a:xfrm>
                            <a:off x="2188552" y="219010"/>
                            <a:ext cx="292100" cy="358140"/>
                          </a:xfrm>
                          <a:prstGeom prst="rect">
                            <a:avLst/>
                          </a:prstGeom>
                          <a:solidFill>
                            <a:schemeClr val="lt1">
                              <a:alpha val="0"/>
                            </a:schemeClr>
                          </a:solidFill>
                          <a:ln w="6350">
                            <a:noFill/>
                          </a:ln>
                        </wps:spPr>
                        <wps:txbx>
                          <w:txbxContent>
                            <w:p w14:paraId="03F32ADF"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k</m:t>
                                      </m:r>
                                    </m:sub>
                                  </m:sSub>
                                </m:oMath>
                              </m:oMathPara>
                            </w:p>
                          </w:txbxContent>
                        </wps:txbx>
                        <wps:bodyPr rot="0" spcFirstLastPara="0" vert="horz" wrap="square" lIns="91440" tIns="45720" rIns="91440" bIns="45720" numCol="1" spcCol="0" rtlCol="0" fromWordArt="0" anchor="t" anchorCtr="0" forceAA="0" compatLnSpc="1">
                          <a:noAutofit/>
                        </wps:bodyPr>
                      </wps:wsp>
                      <wps:wsp>
                        <wps:cNvPr id="281" name="椭圆 281"/>
                        <wps:cNvSpPr/>
                        <wps:spPr>
                          <a:xfrm>
                            <a:off x="1188774" y="267954"/>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82" name="文本框 26"/>
                        <wps:cNvSpPr txBox="1"/>
                        <wps:spPr>
                          <a:xfrm>
                            <a:off x="1915365" y="237160"/>
                            <a:ext cx="359410" cy="367030"/>
                          </a:xfrm>
                          <a:prstGeom prst="rect">
                            <a:avLst/>
                          </a:prstGeom>
                          <a:solidFill>
                            <a:schemeClr val="lt1">
                              <a:alpha val="0"/>
                            </a:schemeClr>
                          </a:solidFill>
                          <a:ln w="6350">
                            <a:noFill/>
                          </a:ln>
                        </wps:spPr>
                        <wps:txbx>
                          <w:txbxContent>
                            <w:p w14:paraId="4BA99168"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283" name="文本框 166"/>
                        <wps:cNvSpPr txBox="1"/>
                        <wps:spPr>
                          <a:xfrm>
                            <a:off x="39701" y="206174"/>
                            <a:ext cx="637192" cy="337720"/>
                          </a:xfrm>
                          <a:prstGeom prst="rect">
                            <a:avLst/>
                          </a:prstGeom>
                          <a:solidFill>
                            <a:schemeClr val="lt1">
                              <a:alpha val="0"/>
                            </a:schemeClr>
                          </a:solidFill>
                          <a:ln w="6350">
                            <a:noFill/>
                          </a:ln>
                        </wps:spPr>
                        <wps:txbx>
                          <w:txbxContent>
                            <w:p w14:paraId="7422D16E" w14:textId="77777777" w:rsidR="00AE3684" w:rsidRDefault="00AE3684">
                              <w:pPr>
                                <w:jc w:val="center"/>
                                <w:rPr>
                                  <w:sz w:val="18"/>
                                  <w:szCs w:val="18"/>
                                  <w:lang w:eastAsia="zh-CN"/>
                                </w:rPr>
                              </w:pPr>
                              <w:r>
                                <w:rPr>
                                  <w:sz w:val="18"/>
                                  <w:szCs w:val="18"/>
                                  <w:lang w:eastAsia="zh-CN"/>
                                </w:rPr>
                                <w:t>Watermark Packets</w:t>
                              </w:r>
                            </w:p>
                          </w:txbxContent>
                        </wps:txbx>
                        <wps:bodyPr rot="0" spcFirstLastPara="0" vert="horz" wrap="square" lIns="36000" tIns="36000" rIns="36000" bIns="36000" numCol="1" spcCol="0" rtlCol="0" fromWordArt="0" anchor="t" anchorCtr="0" forceAA="0" compatLnSpc="1">
                          <a:noAutofit/>
                        </wps:bodyPr>
                      </wps:wsp>
                      <wps:wsp>
                        <wps:cNvPr id="284" name="矩形: 圆角 284"/>
                        <wps:cNvSpPr/>
                        <wps:spPr>
                          <a:xfrm>
                            <a:off x="3616787" y="168762"/>
                            <a:ext cx="647206" cy="38001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302C8" w14:textId="77777777" w:rsidR="00AE3684" w:rsidRDefault="00AE3684">
                              <w:pPr>
                                <w:jc w:val="center"/>
                                <w:rPr>
                                  <w:color w:val="000000" w:themeColor="text1"/>
                                  <w:sz w:val="18"/>
                                  <w:szCs w:val="18"/>
                                </w:rPr>
                              </w:pPr>
                              <w:r>
                                <w:rPr>
                                  <w:color w:val="000000" w:themeColor="text1"/>
                                  <w:sz w:val="18"/>
                                  <w:szCs w:val="18"/>
                                </w:rPr>
                                <w:t>Key of the Pair</w:t>
                              </w:r>
                            </w:p>
                          </w:txbxContent>
                        </wps:txbx>
                        <wps:bodyPr rot="0" spcFirstLastPara="0" vertOverflow="overflow" horzOverflow="overflow" vert="horz" wrap="square" lIns="36000" tIns="0" rIns="36000" bIns="0" numCol="1" spcCol="0" rtlCol="0" fromWordArt="0" anchor="ctr" anchorCtr="0" forceAA="0" compatLnSpc="1">
                          <a:noAutofit/>
                        </wps:bodyPr>
                      </wps:wsp>
                      <wps:wsp>
                        <wps:cNvPr id="285" name="矩形: 圆角 285"/>
                        <wps:cNvSpPr/>
                        <wps:spPr>
                          <a:xfrm>
                            <a:off x="4533709" y="169043"/>
                            <a:ext cx="647065" cy="3797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281F8" w14:textId="77777777" w:rsidR="00AE3684" w:rsidRDefault="00AE3684">
                              <w:pPr>
                                <w:jc w:val="center"/>
                              </w:pPr>
                              <w:r>
                                <w:rPr>
                                  <w:color w:val="000000"/>
                                  <w:sz w:val="18"/>
                                  <w:szCs w:val="18"/>
                                </w:rPr>
                                <w:t>Private Key</w:t>
                              </w:r>
                            </w:p>
                          </w:txbxContent>
                        </wps:txbx>
                        <wps:bodyPr rot="0" spcFirstLastPara="0" vert="horz" wrap="square" lIns="36000" tIns="0" rIns="36000" bIns="0" numCol="1" spcCol="0" rtlCol="0" fromWordArt="0" anchor="ctr" anchorCtr="0" forceAA="0" compatLnSpc="1">
                          <a:noAutofit/>
                        </wps:bodyPr>
                      </wps:wsp>
                      <wps:wsp>
                        <wps:cNvPr id="286" name="矩形: 圆角 286"/>
                        <wps:cNvSpPr/>
                        <wps:spPr>
                          <a:xfrm>
                            <a:off x="4087734" y="712762"/>
                            <a:ext cx="647065" cy="2880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0BF06" w14:textId="77777777" w:rsidR="00AE3684" w:rsidRDefault="00AE3684">
                              <w:pPr>
                                <w:jc w:val="center"/>
                              </w:pPr>
                              <w:r>
                                <w:rPr>
                                  <w:color w:val="000000"/>
                                  <w:sz w:val="18"/>
                                  <w:szCs w:val="18"/>
                                </w:rPr>
                                <w:t>Hash</w:t>
                              </w:r>
                            </w:p>
                          </w:txbxContent>
                        </wps:txbx>
                        <wps:bodyPr rot="0" spcFirstLastPara="0" vert="horz" wrap="square" lIns="36000" tIns="0" rIns="36000" bIns="0" numCol="1" spcCol="0" rtlCol="0" fromWordArt="0" anchor="ctr" anchorCtr="0" forceAA="0" compatLnSpc="1">
                          <a:noAutofit/>
                        </wps:bodyPr>
                      </wps:wsp>
                      <wps:wsp>
                        <wps:cNvPr id="297" name="文本框 166"/>
                        <wps:cNvSpPr txBox="1"/>
                        <wps:spPr>
                          <a:xfrm>
                            <a:off x="4501920" y="1043542"/>
                            <a:ext cx="1395350" cy="191436"/>
                          </a:xfrm>
                          <a:prstGeom prst="rect">
                            <a:avLst/>
                          </a:prstGeom>
                          <a:solidFill>
                            <a:schemeClr val="lt1">
                              <a:alpha val="0"/>
                            </a:schemeClr>
                          </a:solidFill>
                          <a:ln w="6350">
                            <a:noFill/>
                          </a:ln>
                        </wps:spPr>
                        <wps:txbx>
                          <w:txbxContent>
                            <w:p w14:paraId="137931AC" w14:textId="77777777" w:rsidR="00AE3684" w:rsidRDefault="00AE3684">
                              <w:pPr>
                                <w:jc w:val="center"/>
                                <w:rPr>
                                  <w:sz w:val="18"/>
                                  <w:szCs w:val="18"/>
                                </w:rPr>
                              </w:pPr>
                              <w:r>
                                <w:rPr>
                                  <w:sz w:val="18"/>
                                  <w:szCs w:val="18"/>
                                </w:rPr>
                                <w:t xml:space="preserve">Pseudo-Random Sequence </w:t>
                              </w:r>
                              <w:r>
                                <w:rPr>
                                  <w:i/>
                                  <w:iCs/>
                                  <w:sz w:val="18"/>
                                  <w:szCs w:val="18"/>
                                </w:rPr>
                                <w:t>S</w:t>
                              </w:r>
                              <w:r>
                                <w:rPr>
                                  <w:i/>
                                  <w:iCs/>
                                  <w:sz w:val="18"/>
                                  <w:szCs w:val="18"/>
                                  <w:vertAlign w:val="subscript"/>
                                </w:rPr>
                                <w:t>i</w:t>
                              </w:r>
                            </w:p>
                          </w:txbxContent>
                        </wps:txbx>
                        <wps:bodyPr rot="0" spcFirstLastPara="0" vert="horz" wrap="square" lIns="0" tIns="0" rIns="0" bIns="0" numCol="1" spcCol="0" rtlCol="0" fromWordArt="0" anchor="t" anchorCtr="0" forceAA="0" compatLnSpc="1">
                          <a:noAutofit/>
                        </wps:bodyPr>
                      </wps:wsp>
                      <wps:wsp>
                        <wps:cNvPr id="298" name="直接连接符 298"/>
                        <wps:cNvCnPr/>
                        <wps:spPr>
                          <a:xfrm flipH="1">
                            <a:off x="875689" y="524366"/>
                            <a:ext cx="14522" cy="109648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9" name="直接连接符 299"/>
                        <wps:cNvCnPr/>
                        <wps:spPr>
                          <a:xfrm flipH="1">
                            <a:off x="875689" y="524494"/>
                            <a:ext cx="453103" cy="109636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a:off x="890211" y="524366"/>
                            <a:ext cx="423806" cy="10962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flipH="1">
                            <a:off x="1752750" y="524366"/>
                            <a:ext cx="14955" cy="10960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2" name="直接连接符 302"/>
                        <wps:cNvCnPr/>
                        <wps:spPr>
                          <a:xfrm>
                            <a:off x="1328792" y="524494"/>
                            <a:ext cx="423958" cy="1095946"/>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3" name="直接连接符 303"/>
                        <wps:cNvCnPr/>
                        <wps:spPr>
                          <a:xfrm>
                            <a:off x="890211" y="524366"/>
                            <a:ext cx="862539" cy="109607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a:off x="2367246" y="524494"/>
                            <a:ext cx="735" cy="109625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5" name="直接连接符 305"/>
                        <wps:cNvCnPr/>
                        <wps:spPr>
                          <a:xfrm>
                            <a:off x="1767705" y="524366"/>
                            <a:ext cx="600276" cy="1096383"/>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6" name="文本框 166"/>
                        <wps:cNvSpPr txBox="1"/>
                        <wps:spPr>
                          <a:xfrm>
                            <a:off x="1168676" y="221657"/>
                            <a:ext cx="292100" cy="284825"/>
                          </a:xfrm>
                          <a:prstGeom prst="rect">
                            <a:avLst/>
                          </a:prstGeom>
                          <a:solidFill>
                            <a:schemeClr val="lt1">
                              <a:alpha val="0"/>
                            </a:schemeClr>
                          </a:solidFill>
                          <a:ln w="6350">
                            <a:noFill/>
                          </a:ln>
                        </wps:spPr>
                        <wps:txbx>
                          <w:txbxContent>
                            <w:p w14:paraId="0402742D"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2</m:t>
                                      </m:r>
                                    </m:sub>
                                  </m:sSub>
                                </m:oMath>
                              </m:oMathPara>
                            </w:p>
                          </w:txbxContent>
                        </wps:txbx>
                        <wps:bodyPr rot="0" spcFirstLastPara="0" vert="horz" wrap="square" lIns="91440" tIns="45720" rIns="91440" bIns="45720" numCol="1" spcCol="0" rtlCol="0" fromWordArt="0" anchor="t" anchorCtr="0" forceAA="0" compatLnSpc="1">
                          <a:noAutofit/>
                        </wps:bodyPr>
                      </wps:wsp>
                      <wpg:wgp>
                        <wpg:cNvPr id="307" name="组合 307"/>
                        <wpg:cNvGrpSpPr/>
                        <wpg:grpSpPr>
                          <a:xfrm>
                            <a:off x="700920" y="1574902"/>
                            <a:ext cx="1807078" cy="371264"/>
                            <a:chOff x="700920" y="1407925"/>
                            <a:chExt cx="1807078" cy="371264"/>
                          </a:xfrm>
                        </wpg:grpSpPr>
                        <wps:wsp>
                          <wps:cNvPr id="308" name="椭圆 308"/>
                          <wps:cNvSpPr/>
                          <wps:spPr>
                            <a:xfrm>
                              <a:off x="735671" y="1453877"/>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09" name="椭圆 309"/>
                          <wps:cNvSpPr/>
                          <wps:spPr>
                            <a:xfrm>
                              <a:off x="1173999" y="1453646"/>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10" name="椭圆 310"/>
                          <wps:cNvSpPr/>
                          <wps:spPr>
                            <a:xfrm>
                              <a:off x="1612732" y="1453463"/>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11" name="椭圆 311"/>
                          <wps:cNvSpPr/>
                          <wps:spPr>
                            <a:xfrm>
                              <a:off x="2227963" y="1453772"/>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12" name="文本框 26"/>
                          <wps:cNvSpPr txBox="1"/>
                          <wps:spPr>
                            <a:xfrm>
                              <a:off x="1920028" y="1412159"/>
                              <a:ext cx="359410" cy="367030"/>
                            </a:xfrm>
                            <a:prstGeom prst="rect">
                              <a:avLst/>
                            </a:prstGeom>
                            <a:solidFill>
                              <a:schemeClr val="lt1">
                                <a:alpha val="0"/>
                              </a:schemeClr>
                            </a:solidFill>
                            <a:ln w="6350">
                              <a:noFill/>
                            </a:ln>
                          </wps:spPr>
                          <wps:txbx>
                            <w:txbxContent>
                              <w:p w14:paraId="55D2CE7A"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313" name="文本框 166"/>
                          <wps:cNvSpPr txBox="1"/>
                          <wps:spPr>
                            <a:xfrm>
                              <a:off x="700920" y="1412159"/>
                              <a:ext cx="292100" cy="306889"/>
                            </a:xfrm>
                            <a:prstGeom prst="rect">
                              <a:avLst/>
                            </a:prstGeom>
                            <a:solidFill>
                              <a:schemeClr val="lt1">
                                <a:alpha val="0"/>
                              </a:schemeClr>
                            </a:solidFill>
                            <a:ln w="6350">
                              <a:noFill/>
                            </a:ln>
                          </wps:spPr>
                          <wps:txbx>
                            <w:txbxContent>
                              <w:p w14:paraId="4E9FE52E"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1</m:t>
                                        </m:r>
                                      </m:sub>
                                    </m:sSub>
                                  </m:oMath>
                                </m:oMathPara>
                              </w:p>
                            </w:txbxContent>
                          </wps:txbx>
                          <wps:bodyPr rot="0" spcFirstLastPara="0" vert="horz" wrap="square" lIns="91440" tIns="45720" rIns="91440" bIns="45720" numCol="1" spcCol="0" rtlCol="0" fromWordArt="0" anchor="t" anchorCtr="0" forceAA="0" compatLnSpc="1">
                            <a:noAutofit/>
                          </wps:bodyPr>
                        </wps:wsp>
                        <wps:wsp>
                          <wps:cNvPr id="314" name="文本框 166"/>
                          <wps:cNvSpPr txBox="1"/>
                          <wps:spPr>
                            <a:xfrm>
                              <a:off x="1139488" y="1411033"/>
                              <a:ext cx="292100" cy="290826"/>
                            </a:xfrm>
                            <a:prstGeom prst="rect">
                              <a:avLst/>
                            </a:prstGeom>
                            <a:solidFill>
                              <a:schemeClr val="lt1">
                                <a:alpha val="0"/>
                              </a:schemeClr>
                            </a:solidFill>
                            <a:ln w="6350">
                              <a:noFill/>
                            </a:ln>
                          </wps:spPr>
                          <wps:txbx>
                            <w:txbxContent>
                              <w:p w14:paraId="05A45D4A"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2</m:t>
                                        </m:r>
                                      </m:sub>
                                    </m:sSub>
                                  </m:oMath>
                                </m:oMathPara>
                              </w:p>
                            </w:txbxContent>
                          </wps:txbx>
                          <wps:bodyPr rot="0" spcFirstLastPara="0" vert="horz" wrap="square" lIns="91440" tIns="45720" rIns="91440" bIns="45720" numCol="1" spcCol="0" rtlCol="0" fromWordArt="0" anchor="t" anchorCtr="0" forceAA="0" compatLnSpc="1">
                            <a:noAutofit/>
                          </wps:bodyPr>
                        </wps:wsp>
                        <wps:wsp>
                          <wps:cNvPr id="315" name="文本框 166"/>
                          <wps:cNvSpPr txBox="1"/>
                          <wps:spPr>
                            <a:xfrm>
                              <a:off x="1576917" y="1409052"/>
                              <a:ext cx="292100" cy="300951"/>
                            </a:xfrm>
                            <a:prstGeom prst="rect">
                              <a:avLst/>
                            </a:prstGeom>
                            <a:solidFill>
                              <a:schemeClr val="lt1">
                                <a:alpha val="0"/>
                              </a:schemeClr>
                            </a:solidFill>
                            <a:ln w="6350">
                              <a:noFill/>
                            </a:ln>
                          </wps:spPr>
                          <wps:txbx>
                            <w:txbxContent>
                              <w:p w14:paraId="25EC7106"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3</m:t>
                                        </m:r>
                                      </m:sub>
                                    </m:sSub>
                                  </m:oMath>
                                </m:oMathPara>
                              </w:p>
                            </w:txbxContent>
                          </wps:txbx>
                          <wps:bodyPr rot="0" spcFirstLastPara="0" vert="horz" wrap="square" lIns="91440" tIns="45720" rIns="91440" bIns="45720" numCol="1" spcCol="0" rtlCol="0" fromWordArt="0" anchor="t" anchorCtr="0" forceAA="0" compatLnSpc="1">
                            <a:noAutofit/>
                          </wps:bodyPr>
                        </wps:wsp>
                        <wps:wsp>
                          <wps:cNvPr id="316" name="文本框 166"/>
                          <wps:cNvSpPr txBox="1"/>
                          <wps:spPr>
                            <a:xfrm>
                              <a:off x="2197540" y="1407925"/>
                              <a:ext cx="292100" cy="289076"/>
                            </a:xfrm>
                            <a:prstGeom prst="rect">
                              <a:avLst/>
                            </a:prstGeom>
                            <a:solidFill>
                              <a:schemeClr val="lt1">
                                <a:alpha val="0"/>
                              </a:schemeClr>
                            </a:solidFill>
                            <a:ln w="6350">
                              <a:noFill/>
                            </a:ln>
                          </wps:spPr>
                          <wps:txbx>
                            <w:txbxContent>
                              <w:p w14:paraId="1D84572A"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n</m:t>
                                        </m:r>
                                      </m:sub>
                                    </m:sSub>
                                  </m:oMath>
                                </m:oMathPara>
                              </w:p>
                            </w:txbxContent>
                          </wps:txbx>
                          <wps:bodyPr rot="0" spcFirstLastPara="0" vert="horz" wrap="square" lIns="91440" tIns="45720" rIns="91440" bIns="45720" numCol="1" spcCol="0" rtlCol="0" fromWordArt="0" anchor="t" anchorCtr="0" forceAA="0" compatLnSpc="1">
                            <a:noAutofit/>
                          </wps:bodyPr>
                        </wps:wsp>
                      </wpg:wgp>
                      <wps:wsp>
                        <wps:cNvPr id="317" name="文本框 166"/>
                        <wps:cNvSpPr txBox="1"/>
                        <wps:spPr>
                          <a:xfrm>
                            <a:off x="18255" y="1556527"/>
                            <a:ext cx="709316" cy="337185"/>
                          </a:xfrm>
                          <a:prstGeom prst="rect">
                            <a:avLst/>
                          </a:prstGeom>
                          <a:solidFill>
                            <a:schemeClr val="lt1">
                              <a:alpha val="0"/>
                            </a:schemeClr>
                          </a:solidFill>
                          <a:ln w="6350">
                            <a:noFill/>
                          </a:ln>
                        </wps:spPr>
                        <wps:txbx>
                          <w:txbxContent>
                            <w:p w14:paraId="0FDD70D4" w14:textId="77777777" w:rsidR="00AE3684" w:rsidRDefault="00AE3684">
                              <w:pPr>
                                <w:jc w:val="center"/>
                              </w:pPr>
                              <w:r>
                                <w:rPr>
                                  <w:sz w:val="18"/>
                                  <w:szCs w:val="18"/>
                                </w:rPr>
                                <w:t>Intermediate Packets</w:t>
                              </w:r>
                            </w:p>
                          </w:txbxContent>
                        </wps:txbx>
                        <wps:bodyPr rot="0" spcFirstLastPara="0" vert="horz" wrap="square" lIns="36000" tIns="36000" rIns="36000" bIns="36000" numCol="1" spcCol="0" rtlCol="0" fromWordArt="0" anchor="t" anchorCtr="0" forceAA="0" compatLnSpc="1">
                          <a:noAutofit/>
                        </wps:bodyPr>
                      </wps:wsp>
                      <wps:wsp>
                        <wps:cNvPr id="318" name="直接箭头连接符 318"/>
                        <wps:cNvCnPr/>
                        <wps:spPr>
                          <a:xfrm flipH="1">
                            <a:off x="2507263" y="1330929"/>
                            <a:ext cx="1125735"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19" name="左大括号 319"/>
                        <wps:cNvSpPr/>
                        <wps:spPr>
                          <a:xfrm rot="16200000">
                            <a:off x="4108483" y="1214147"/>
                            <a:ext cx="138731" cy="648326"/>
                          </a:xfrm>
                          <a:prstGeom prst="leftBrace">
                            <a:avLst>
                              <a:gd name="adj1" fmla="val 34314"/>
                              <a:gd name="adj2" fmla="val 50913"/>
                            </a:avLst>
                          </a:prstGeom>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连接符: 肘形 321"/>
                        <wps:cNvCnPr>
                          <a:stCxn id="319" idx="1"/>
                        </wps:cNvCnPr>
                        <wps:spPr>
                          <a:xfrm rot="5400000">
                            <a:off x="3275231" y="840422"/>
                            <a:ext cx="141337" cy="1675739"/>
                          </a:xfrm>
                          <a:prstGeom prst="bentConnector4">
                            <a:avLst>
                              <a:gd name="adj1" fmla="val 99858"/>
                              <a:gd name="adj2" fmla="val 52246"/>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22" name="文本框 166"/>
                        <wps:cNvSpPr txBox="1"/>
                        <wps:spPr>
                          <a:xfrm>
                            <a:off x="2642260" y="1000762"/>
                            <a:ext cx="849086" cy="350321"/>
                          </a:xfrm>
                          <a:prstGeom prst="rect">
                            <a:avLst/>
                          </a:prstGeom>
                          <a:solidFill>
                            <a:schemeClr val="lt1">
                              <a:alpha val="0"/>
                            </a:schemeClr>
                          </a:solidFill>
                          <a:ln w="6350">
                            <a:noFill/>
                          </a:ln>
                        </wps:spPr>
                        <wps:txbx>
                          <w:txbxContent>
                            <w:p w14:paraId="1847918C" w14:textId="77777777" w:rsidR="00AE3684" w:rsidRDefault="00AE3684">
                              <w:pPr>
                                <w:jc w:val="center"/>
                              </w:pPr>
                              <w:r>
                                <w:rPr>
                                  <w:sz w:val="18"/>
                                  <w:szCs w:val="18"/>
                                </w:rPr>
                                <w:t xml:space="preserve">Determine </w:t>
                              </w:r>
                              <w:r>
                                <w:rPr>
                                  <w:i/>
                                  <w:iCs/>
                                  <w:sz w:val="18"/>
                                  <w:szCs w:val="18"/>
                                </w:rPr>
                                <w:t>x</w:t>
                              </w:r>
                              <w:r>
                                <w:rPr>
                                  <w:i/>
                                  <w:iCs/>
                                  <w:sz w:val="18"/>
                                  <w:szCs w:val="18"/>
                                  <w:vertAlign w:val="subscript"/>
                                </w:rPr>
                                <w:t>i</w:t>
                              </w:r>
                              <w:r>
                                <w:rPr>
                                  <w:i/>
                                  <w:iCs/>
                                  <w:sz w:val="18"/>
                                  <w:szCs w:val="18"/>
                                </w:rPr>
                                <w:t xml:space="preserve"> </w:t>
                              </w:r>
                              <w:r>
                                <w:rPr>
                                  <w:sz w:val="18"/>
                                  <w:szCs w:val="18"/>
                                </w:rPr>
                                <w:t>following RSD</w:t>
                              </w:r>
                            </w:p>
                          </w:txbxContent>
                        </wps:txbx>
                        <wps:bodyPr rot="0" spcFirstLastPara="0" vert="horz" wrap="square" lIns="36000" tIns="36000" rIns="36000" bIns="36000" numCol="1" spcCol="0" rtlCol="0" fromWordArt="0" anchor="t" anchorCtr="0" forceAA="0" compatLnSpc="1">
                          <a:noAutofit/>
                        </wps:bodyPr>
                      </wps:wsp>
                      <wps:wsp>
                        <wps:cNvPr id="323" name="文本框 166"/>
                        <wps:cNvSpPr txBox="1"/>
                        <wps:spPr>
                          <a:xfrm>
                            <a:off x="2520729" y="1434325"/>
                            <a:ext cx="1449028" cy="323948"/>
                          </a:xfrm>
                          <a:prstGeom prst="rect">
                            <a:avLst/>
                          </a:prstGeom>
                          <a:solidFill>
                            <a:schemeClr val="lt1">
                              <a:alpha val="0"/>
                            </a:schemeClr>
                          </a:solidFill>
                          <a:ln w="6350">
                            <a:noFill/>
                          </a:ln>
                        </wps:spPr>
                        <wps:txbx>
                          <w:txbxContent>
                            <w:p w14:paraId="0C75F7C3" w14:textId="77777777" w:rsidR="00AE3684" w:rsidRDefault="00AE3684">
                              <w:pPr>
                                <w:jc w:val="center"/>
                              </w:pPr>
                              <w:r>
                                <w:rPr>
                                  <w:sz w:val="18"/>
                                  <w:szCs w:val="18"/>
                                </w:rPr>
                                <w:t xml:space="preserve">Determine </w:t>
                              </w:r>
                              <w:r>
                                <w:rPr>
                                  <w:i/>
                                  <w:iCs/>
                                  <w:sz w:val="18"/>
                                  <w:szCs w:val="18"/>
                                </w:rPr>
                                <w:t>g</w:t>
                              </w:r>
                              <w:r>
                                <w:rPr>
                                  <w:i/>
                                  <w:iCs/>
                                  <w:sz w:val="18"/>
                                  <w:szCs w:val="18"/>
                                  <w:vertAlign w:val="subscript"/>
                                </w:rPr>
                                <w:t xml:space="preserve">j,i  </w:t>
                              </w:r>
                              <w:r>
                                <w:rPr>
                                  <w:sz w:val="18"/>
                                  <w:szCs w:val="18"/>
                                </w:rPr>
                                <w:t xml:space="preserve">following uniform distribution </w:t>
                              </w:r>
                            </w:p>
                          </w:txbxContent>
                        </wps:txbx>
                        <wps:bodyPr rot="0" spcFirstLastPara="0" vert="horz" wrap="square" lIns="36000" tIns="36000" rIns="36000" bIns="36000" numCol="1" spcCol="0" rtlCol="0" fromWordArt="0" anchor="t" anchorCtr="0" forceAA="0" compatLnSpc="1">
                          <a:noAutofit/>
                        </wps:bodyPr>
                      </wps:wsp>
                      <wpg:wgp>
                        <wpg:cNvPr id="324" name="组合 324"/>
                        <wpg:cNvGrpSpPr/>
                        <wpg:grpSpPr>
                          <a:xfrm>
                            <a:off x="728090" y="2111660"/>
                            <a:ext cx="1789342" cy="367030"/>
                            <a:chOff x="14195" y="0"/>
                            <a:chExt cx="1789401" cy="367030"/>
                          </a:xfrm>
                        </wpg:grpSpPr>
                        <wps:wsp>
                          <wps:cNvPr id="325" name="椭圆 325"/>
                          <wps:cNvSpPr/>
                          <wps:spPr>
                            <a:xfrm>
                              <a:off x="22875" y="41718"/>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6" name="椭圆 326"/>
                          <wps:cNvSpPr/>
                          <wps:spPr>
                            <a:xfrm>
                              <a:off x="461203" y="41487"/>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7" name="椭圆 327"/>
                          <wps:cNvSpPr/>
                          <wps:spPr>
                            <a:xfrm>
                              <a:off x="899936" y="41304"/>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8" name="椭圆 328"/>
                          <wps:cNvSpPr/>
                          <wps:spPr>
                            <a:xfrm>
                              <a:off x="1515167" y="41613"/>
                              <a:ext cx="280035" cy="256540"/>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9" name="文本框 26"/>
                          <wps:cNvSpPr txBox="1"/>
                          <wps:spPr>
                            <a:xfrm>
                              <a:off x="1207232" y="0"/>
                              <a:ext cx="359410" cy="367030"/>
                            </a:xfrm>
                            <a:prstGeom prst="rect">
                              <a:avLst/>
                            </a:prstGeom>
                            <a:solidFill>
                              <a:schemeClr val="lt1">
                                <a:alpha val="0"/>
                              </a:schemeClr>
                            </a:solidFill>
                            <a:ln w="6350">
                              <a:noFill/>
                            </a:ln>
                          </wps:spPr>
                          <wps:txbx>
                            <w:txbxContent>
                              <w:p w14:paraId="5AB4A757"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330" name="文本框 166"/>
                          <wps:cNvSpPr txBox="1"/>
                          <wps:spPr>
                            <a:xfrm>
                              <a:off x="14195" y="9842"/>
                              <a:ext cx="292100" cy="306889"/>
                            </a:xfrm>
                            <a:prstGeom prst="rect">
                              <a:avLst/>
                            </a:prstGeom>
                            <a:solidFill>
                              <a:schemeClr val="lt1">
                                <a:alpha val="0"/>
                              </a:schemeClr>
                            </a:solidFill>
                            <a:ln w="6350">
                              <a:noFill/>
                            </a:ln>
                          </wps:spPr>
                          <wps:txbx>
                            <w:txbxContent>
                              <w:p w14:paraId="7B5F3CD3"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1</m:t>
                                        </m:r>
                                      </m:sub>
                                    </m:sSub>
                                  </m:oMath>
                                </m:oMathPara>
                              </w:p>
                            </w:txbxContent>
                          </wps:txbx>
                          <wps:bodyPr rot="0" spcFirstLastPara="0" vert="horz" wrap="square" lIns="91440" tIns="45720" rIns="91440" bIns="45720" numCol="1" spcCol="0" rtlCol="0" fromWordArt="0" anchor="t" anchorCtr="0" forceAA="0" compatLnSpc="1">
                            <a:noAutofit/>
                          </wps:bodyPr>
                        </wps:wsp>
                        <wps:wsp>
                          <wps:cNvPr id="331" name="文本框 166"/>
                          <wps:cNvSpPr txBox="1"/>
                          <wps:spPr>
                            <a:xfrm>
                              <a:off x="461203" y="9842"/>
                              <a:ext cx="292100" cy="290826"/>
                            </a:xfrm>
                            <a:prstGeom prst="rect">
                              <a:avLst/>
                            </a:prstGeom>
                            <a:solidFill>
                              <a:schemeClr val="lt1">
                                <a:alpha val="0"/>
                              </a:schemeClr>
                            </a:solidFill>
                            <a:ln w="6350">
                              <a:noFill/>
                            </a:ln>
                          </wps:spPr>
                          <wps:txbx>
                            <w:txbxContent>
                              <w:p w14:paraId="099BB450"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2</m:t>
                                        </m:r>
                                      </m:sub>
                                    </m:sSub>
                                  </m:oMath>
                                </m:oMathPara>
                              </w:p>
                            </w:txbxContent>
                          </wps:txbx>
                          <wps:bodyPr rot="0" spcFirstLastPara="0" vert="horz" wrap="square" lIns="91440" tIns="45720" rIns="91440" bIns="45720" numCol="1" spcCol="0" rtlCol="0" fromWordArt="0" anchor="t" anchorCtr="0" forceAA="0" compatLnSpc="1">
                            <a:noAutofit/>
                          </wps:bodyPr>
                        </wps:wsp>
                        <wps:wsp>
                          <wps:cNvPr id="332" name="文本框 166"/>
                          <wps:cNvSpPr txBox="1"/>
                          <wps:spPr>
                            <a:xfrm>
                              <a:off x="898866" y="9842"/>
                              <a:ext cx="292100" cy="300951"/>
                            </a:xfrm>
                            <a:prstGeom prst="rect">
                              <a:avLst/>
                            </a:prstGeom>
                            <a:solidFill>
                              <a:schemeClr val="lt1">
                                <a:alpha val="0"/>
                              </a:schemeClr>
                            </a:solidFill>
                            <a:ln w="6350">
                              <a:noFill/>
                            </a:ln>
                          </wps:spPr>
                          <wps:txbx>
                            <w:txbxContent>
                              <w:p w14:paraId="663E7C3F"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3</m:t>
                                        </m:r>
                                      </m:sub>
                                    </m:sSub>
                                  </m:oMath>
                                </m:oMathPara>
                              </w:p>
                            </w:txbxContent>
                          </wps:txbx>
                          <wps:bodyPr rot="0" spcFirstLastPara="0" vert="horz" wrap="square" lIns="91440" tIns="45720" rIns="91440" bIns="45720" numCol="1" spcCol="0" rtlCol="0" fromWordArt="0" anchor="t" anchorCtr="0" forceAA="0" compatLnSpc="1">
                            <a:noAutofit/>
                          </wps:bodyPr>
                        </wps:wsp>
                        <wps:wsp>
                          <wps:cNvPr id="333" name="文本框 166"/>
                          <wps:cNvSpPr txBox="1"/>
                          <wps:spPr>
                            <a:xfrm>
                              <a:off x="1511496" y="612"/>
                              <a:ext cx="292100" cy="289076"/>
                            </a:xfrm>
                            <a:prstGeom prst="rect">
                              <a:avLst/>
                            </a:prstGeom>
                            <a:solidFill>
                              <a:schemeClr val="lt1">
                                <a:alpha val="0"/>
                              </a:schemeClr>
                            </a:solidFill>
                            <a:ln w="6350">
                              <a:noFill/>
                            </a:ln>
                          </wps:spPr>
                          <wps:txbx>
                            <w:txbxContent>
                              <w:p w14:paraId="2F853BF9"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n</m:t>
                                        </m:r>
                                      </m:sub>
                                    </m:sSub>
                                  </m:oMath>
                                </m:oMathPara>
                              </w:p>
                            </w:txbxContent>
                          </wps:txbx>
                          <wps:bodyPr rot="0" spcFirstLastPara="0" vert="horz" wrap="square" lIns="91440" tIns="45720" rIns="91440" bIns="45720" numCol="1" spcCol="0" rtlCol="0" fromWordArt="0" anchor="t" anchorCtr="0" forceAA="0" compatLnSpc="1">
                            <a:noAutofit/>
                          </wps:bodyPr>
                        </wps:wsp>
                      </wpg:wgp>
                      <wps:wsp>
                        <wps:cNvPr id="334" name="文本框 166"/>
                        <wps:cNvSpPr txBox="1"/>
                        <wps:spPr>
                          <a:xfrm>
                            <a:off x="18255" y="2027805"/>
                            <a:ext cx="689211" cy="468268"/>
                          </a:xfrm>
                          <a:prstGeom prst="rect">
                            <a:avLst/>
                          </a:prstGeom>
                          <a:solidFill>
                            <a:schemeClr val="lt1">
                              <a:alpha val="0"/>
                            </a:schemeClr>
                          </a:solidFill>
                          <a:ln w="6350">
                            <a:noFill/>
                          </a:ln>
                        </wps:spPr>
                        <wps:txbx>
                          <w:txbxContent>
                            <w:p w14:paraId="1F9DEB73" w14:textId="77777777" w:rsidR="00AE3684" w:rsidRDefault="00AE3684">
                              <w:pPr>
                                <w:jc w:val="center"/>
                              </w:pPr>
                              <w:r>
                                <w:rPr>
                                  <w:sz w:val="18"/>
                                  <w:szCs w:val="18"/>
                                </w:rPr>
                                <w:t>To-be-embeded Packets</w:t>
                              </w:r>
                            </w:p>
                          </w:txbxContent>
                        </wps:txbx>
                        <wps:bodyPr rot="0" spcFirstLastPara="0" vert="horz" wrap="square" lIns="36000" tIns="36000" rIns="36000" bIns="36000" numCol="1" spcCol="0" rtlCol="0" fromWordArt="0" anchor="t" anchorCtr="0" forceAA="0" compatLnSpc="1">
                          <a:noAutofit/>
                        </wps:bodyPr>
                      </wps:wsp>
                      <wps:wsp>
                        <wps:cNvPr id="335" name="直接连接符 335"/>
                        <wps:cNvCnPr/>
                        <wps:spPr>
                          <a:xfrm flipH="1" flipV="1">
                            <a:off x="875689" y="1877394"/>
                            <a:ext cx="1094" cy="27598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314017" y="1877163"/>
                            <a:ext cx="1079" cy="27598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1752750" y="1876980"/>
                            <a:ext cx="1065" cy="27598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8" name="直接连接符 338"/>
                        <wps:cNvCnPr/>
                        <wps:spPr>
                          <a:xfrm>
                            <a:off x="2367981" y="1877289"/>
                            <a:ext cx="1045" cy="27598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9" name="矩形: 圆角 339"/>
                        <wps:cNvSpPr/>
                        <wps:spPr>
                          <a:xfrm>
                            <a:off x="723143" y="2744095"/>
                            <a:ext cx="296029" cy="2962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AC843" w14:textId="77777777" w:rsidR="00AE3684" w:rsidRDefault="00AE3684">
                              <w:pPr>
                                <w:jc w:val="center"/>
                                <w:rPr>
                                  <w:color w:val="000000" w:themeColor="text1"/>
                                  <w:sz w:val="18"/>
                                  <w:szCs w:val="18"/>
                                </w:rPr>
                              </w:pPr>
                              <m:oMathPara>
                                <m:oMath>
                                  <m:sSubSup>
                                    <m:sSubSupPr>
                                      <m:ctrlPr>
                                        <w:rPr>
                                          <w:rFonts w:ascii="Cambria Math" w:eastAsia="等线" w:hAnsi="Cambria Math"/>
                                          <w:color w:val="000000" w:themeColor="text1"/>
                                          <w:sz w:val="18"/>
                                          <w:szCs w:val="18"/>
                                          <w:lang w:val="en-US" w:eastAsia="zh-CN"/>
                                        </w:rPr>
                                      </m:ctrlPr>
                                    </m:sSubSupPr>
                                    <m:e>
                                      <m:r>
                                        <w:rPr>
                                          <w:rFonts w:ascii="Cambria Math" w:eastAsia="等线" w:hAnsi="Cambria Math"/>
                                          <w:color w:val="000000" w:themeColor="text1"/>
                                          <w:sz w:val="18"/>
                                          <w:szCs w:val="18"/>
                                          <w:lang w:val="en-US" w:eastAsia="zh-CN"/>
                                        </w:rPr>
                                        <m:t>y</m:t>
                                      </m:r>
                                    </m:e>
                                    <m:sub>
                                      <m:r>
                                        <w:rPr>
                                          <w:rFonts w:ascii="Cambria Math" w:eastAsia="等线" w:hAnsi="Cambria Math"/>
                                          <w:color w:val="000000" w:themeColor="text1"/>
                                          <w:sz w:val="18"/>
                                          <w:szCs w:val="18"/>
                                          <w:lang w:val="en-US" w:eastAsia="zh-CN"/>
                                        </w:rPr>
                                        <m:t>1</m:t>
                                      </m:r>
                                    </m:sub>
                                    <m:sup>
                                      <m:r>
                                        <w:rPr>
                                          <w:rFonts w:ascii="Cambria Math" w:eastAsia="等线" w:hAnsi="Cambria Math"/>
                                          <w:color w:val="000000" w:themeColor="text1"/>
                                          <w:sz w:val="18"/>
                                          <w:szCs w:val="18"/>
                                          <w:lang w:val="en-US" w:eastAsia="zh-CN"/>
                                        </w:rPr>
                                        <m:t>'</m:t>
                                      </m:r>
                                    </m:sup>
                                  </m:sSubSup>
                                </m:oMath>
                              </m:oMathPara>
                            </w:p>
                          </w:txbxContent>
                        </wps:txbx>
                        <wps:bodyPr rot="0" spcFirstLastPara="0" vert="horz" wrap="square" lIns="36000" tIns="0" rIns="36000" bIns="0" numCol="1" spcCol="0" rtlCol="0" fromWordArt="0" anchor="ctr" anchorCtr="0" forceAA="0" compatLnSpc="1">
                          <a:noAutofit/>
                        </wps:bodyPr>
                      </wps:wsp>
                      <wps:wsp>
                        <wps:cNvPr id="340" name="文本框 166"/>
                        <wps:cNvSpPr txBox="1"/>
                        <wps:spPr>
                          <a:xfrm>
                            <a:off x="2616" y="2725045"/>
                            <a:ext cx="732532" cy="372745"/>
                          </a:xfrm>
                          <a:prstGeom prst="rect">
                            <a:avLst/>
                          </a:prstGeom>
                          <a:solidFill>
                            <a:schemeClr val="lt1">
                              <a:alpha val="0"/>
                            </a:schemeClr>
                          </a:solidFill>
                          <a:ln w="6350">
                            <a:noFill/>
                          </a:ln>
                        </wps:spPr>
                        <wps:txbx>
                          <w:txbxContent>
                            <w:p w14:paraId="6CDF5634" w14:textId="77777777" w:rsidR="00AE3684" w:rsidRDefault="00AE3684">
                              <w:pPr>
                                <w:jc w:val="center"/>
                              </w:pPr>
                              <w:r>
                                <w:rPr>
                                  <w:sz w:val="18"/>
                                  <w:szCs w:val="18"/>
                                </w:rPr>
                                <w:t>Watermarked Pairs</w:t>
                              </w:r>
                            </w:p>
                          </w:txbxContent>
                        </wps:txbx>
                        <wps:bodyPr rot="0" spcFirstLastPara="0" vert="horz" wrap="square" lIns="36000" tIns="36000" rIns="36000" bIns="36000" numCol="1" spcCol="0" rtlCol="0" fromWordArt="0" anchor="t" anchorCtr="0" forceAA="0" compatLnSpc="1">
                          <a:noAutofit/>
                        </wps:bodyPr>
                      </wps:wsp>
                      <wps:wsp>
                        <wps:cNvPr id="341" name="矩形: 圆角 341"/>
                        <wps:cNvSpPr/>
                        <wps:spPr>
                          <a:xfrm>
                            <a:off x="1161070" y="2744095"/>
                            <a:ext cx="295910" cy="2959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202056" w14:textId="77777777" w:rsidR="00AE3684" w:rsidRDefault="00AE3684">
                              <w:pPr>
                                <w:jc w:val="center"/>
                              </w:pPr>
                              <m:oMathPara>
                                <m:oMathParaPr>
                                  <m:jc m:val="centerGroup"/>
                                </m:oMathParaPr>
                                <m:oMath>
                                  <m:sSubSup>
                                    <m:sSubSupPr>
                                      <m:ctrlPr>
                                        <w:rPr>
                                          <w:rFonts w:ascii="Cambria Math" w:eastAsia="Cambria Math" w:hAnsi="Cambria Math" w:cs="宋体"/>
                                          <w:i/>
                                          <w:iCs/>
                                          <w:color w:val="000000"/>
                                          <w:sz w:val="18"/>
                                          <w:szCs w:val="18"/>
                                        </w:rPr>
                                      </m:ctrlPr>
                                    </m:sSubSupPr>
                                    <m:e>
                                      <m:r>
                                        <w:rPr>
                                          <w:rFonts w:ascii="Cambria Math" w:eastAsia="等线" w:hAnsi="Cambria Math"/>
                                          <w:color w:val="000000"/>
                                          <w:sz w:val="18"/>
                                          <w:szCs w:val="18"/>
                                        </w:rPr>
                                        <m:t>y</m:t>
                                      </m:r>
                                    </m:e>
                                    <m:sub>
                                      <m:r>
                                        <w:rPr>
                                          <w:rFonts w:ascii="Cambria Math" w:eastAsia="等线" w:hAnsi="Cambria Math"/>
                                          <w:color w:val="000000"/>
                                          <w:sz w:val="18"/>
                                          <w:szCs w:val="18"/>
                                        </w:rPr>
                                        <m:t>2</m:t>
                                      </m:r>
                                    </m:sub>
                                    <m:sup>
                                      <m:r>
                                        <w:rPr>
                                          <w:rFonts w:ascii="Cambria Math" w:eastAsia="等线" w:hAnsi="Cambria Math"/>
                                          <w:color w:val="000000"/>
                                          <w:sz w:val="18"/>
                                          <w:szCs w:val="18"/>
                                        </w:rPr>
                                        <m:t>'</m:t>
                                      </m:r>
                                    </m:sup>
                                  </m:sSubSup>
                                </m:oMath>
                              </m:oMathPara>
                            </w:p>
                          </w:txbxContent>
                        </wps:txbx>
                        <wps:bodyPr rot="0" spcFirstLastPara="0" vert="horz" wrap="square" lIns="36000" tIns="0" rIns="36000" bIns="0" numCol="1" spcCol="0" rtlCol="0" fromWordArt="0" anchor="ctr" anchorCtr="0" forceAA="0" compatLnSpc="1">
                          <a:noAutofit/>
                        </wps:bodyPr>
                      </wps:wsp>
                      <wps:wsp>
                        <wps:cNvPr id="342" name="矩形: 圆角 342"/>
                        <wps:cNvSpPr/>
                        <wps:spPr>
                          <a:xfrm>
                            <a:off x="1607159" y="2744095"/>
                            <a:ext cx="295910" cy="2959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EA1E81" w14:textId="77777777" w:rsidR="00AE3684" w:rsidRDefault="00AE3684">
                              <w:pPr>
                                <w:jc w:val="center"/>
                              </w:pPr>
                              <m:oMathPara>
                                <m:oMathParaPr>
                                  <m:jc m:val="centerGroup"/>
                                </m:oMathParaPr>
                                <m:oMath>
                                  <m:sSubSup>
                                    <m:sSubSupPr>
                                      <m:ctrlPr>
                                        <w:rPr>
                                          <w:rFonts w:ascii="Cambria Math" w:eastAsia="Cambria Math" w:hAnsi="Cambria Math" w:cs="宋体"/>
                                          <w:i/>
                                          <w:iCs/>
                                          <w:color w:val="000000"/>
                                          <w:sz w:val="18"/>
                                          <w:szCs w:val="18"/>
                                        </w:rPr>
                                      </m:ctrlPr>
                                    </m:sSubSupPr>
                                    <m:e>
                                      <m:r>
                                        <w:rPr>
                                          <w:rFonts w:ascii="Cambria Math" w:eastAsia="等线" w:hAnsi="Cambria Math"/>
                                          <w:color w:val="000000"/>
                                          <w:sz w:val="18"/>
                                          <w:szCs w:val="18"/>
                                        </w:rPr>
                                        <m:t>y</m:t>
                                      </m:r>
                                    </m:e>
                                    <m:sub>
                                      <m:r>
                                        <w:rPr>
                                          <w:rFonts w:ascii="Cambria Math" w:eastAsia="等线" w:hAnsi="Cambria Math"/>
                                          <w:color w:val="000000"/>
                                          <w:sz w:val="18"/>
                                          <w:szCs w:val="18"/>
                                        </w:rPr>
                                        <m:t>3</m:t>
                                      </m:r>
                                    </m:sub>
                                    <m:sup>
                                      <m:r>
                                        <w:rPr>
                                          <w:rFonts w:ascii="Cambria Math" w:eastAsia="等线" w:hAnsi="Cambria Math"/>
                                          <w:color w:val="000000"/>
                                          <w:sz w:val="18"/>
                                          <w:szCs w:val="18"/>
                                        </w:rPr>
                                        <m:t>'</m:t>
                                      </m:r>
                                    </m:sup>
                                  </m:sSubSup>
                                </m:oMath>
                              </m:oMathPara>
                            </w:p>
                          </w:txbxContent>
                        </wps:txbx>
                        <wps:bodyPr rot="0" spcFirstLastPara="0" vert="horz" wrap="square" lIns="36000" tIns="0" rIns="36000" bIns="0" numCol="1" spcCol="0" rtlCol="0" fromWordArt="0" anchor="ctr" anchorCtr="0" forceAA="0" compatLnSpc="1">
                          <a:noAutofit/>
                        </wps:bodyPr>
                      </wps:wsp>
                      <wps:wsp>
                        <wps:cNvPr id="343" name="矩形: 圆角 343"/>
                        <wps:cNvSpPr/>
                        <wps:spPr>
                          <a:xfrm>
                            <a:off x="2221522" y="2744095"/>
                            <a:ext cx="295910" cy="2959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CCF06" w14:textId="77777777" w:rsidR="00AE3684" w:rsidRDefault="00AE3684">
                              <w:pPr>
                                <w:jc w:val="center"/>
                              </w:pPr>
                              <m:oMathPara>
                                <m:oMathParaPr>
                                  <m:jc m:val="centerGroup"/>
                                </m:oMathParaPr>
                                <m:oMath>
                                  <m:sSubSup>
                                    <m:sSubSupPr>
                                      <m:ctrlPr>
                                        <w:rPr>
                                          <w:rFonts w:ascii="Cambria Math" w:eastAsia="Cambria Math" w:hAnsi="Cambria Math" w:cs="宋体"/>
                                          <w:i/>
                                          <w:iCs/>
                                          <w:color w:val="000000"/>
                                          <w:sz w:val="18"/>
                                          <w:szCs w:val="18"/>
                                        </w:rPr>
                                      </m:ctrlPr>
                                    </m:sSubSupPr>
                                    <m:e>
                                      <m:r>
                                        <w:rPr>
                                          <w:rFonts w:ascii="Cambria Math" w:eastAsia="等线" w:hAnsi="Cambria Math"/>
                                          <w:color w:val="000000"/>
                                          <w:sz w:val="18"/>
                                          <w:szCs w:val="18"/>
                                        </w:rPr>
                                        <m:t>y</m:t>
                                      </m:r>
                                    </m:e>
                                    <m:sub>
                                      <m:r>
                                        <w:rPr>
                                          <w:rFonts w:ascii="Cambria Math" w:eastAsia="等线" w:hAnsi="Cambria Math"/>
                                          <w:color w:val="000000"/>
                                          <w:sz w:val="18"/>
                                          <w:szCs w:val="18"/>
                                        </w:rPr>
                                        <m:t>n</m:t>
                                      </m:r>
                                    </m:sub>
                                    <m:sup>
                                      <m:r>
                                        <w:rPr>
                                          <w:rFonts w:ascii="Cambria Math" w:eastAsia="等线" w:hAnsi="Cambria Math"/>
                                          <w:color w:val="000000"/>
                                          <w:sz w:val="18"/>
                                          <w:szCs w:val="18"/>
                                        </w:rPr>
                                        <m:t>'</m:t>
                                      </m:r>
                                    </m:sup>
                                  </m:sSubSup>
                                </m:oMath>
                              </m:oMathPara>
                            </w:p>
                          </w:txbxContent>
                        </wps:txbx>
                        <wps:bodyPr rot="0" spcFirstLastPara="0" vert="horz" wrap="square" lIns="36000" tIns="0" rIns="36000" bIns="0" numCol="1" spcCol="0" rtlCol="0" fromWordArt="0" anchor="ctr" anchorCtr="0" forceAA="0" compatLnSpc="1">
                          <a:noAutofit/>
                        </wps:bodyPr>
                      </wps:wsp>
                      <wps:wsp>
                        <wps:cNvPr id="344" name="文本框 26"/>
                        <wps:cNvSpPr txBox="1"/>
                        <wps:spPr>
                          <a:xfrm>
                            <a:off x="1936410" y="2719625"/>
                            <a:ext cx="358775" cy="367030"/>
                          </a:xfrm>
                          <a:prstGeom prst="rect">
                            <a:avLst/>
                          </a:prstGeom>
                          <a:solidFill>
                            <a:schemeClr val="lt1">
                              <a:alpha val="0"/>
                            </a:schemeClr>
                          </a:solidFill>
                          <a:ln w="6350">
                            <a:noFill/>
                          </a:ln>
                        </wps:spPr>
                        <wps:txbx>
                          <w:txbxContent>
                            <w:p w14:paraId="1DAC8A9D"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345" name="直接箭头连接符 345"/>
                        <wps:cNvCnPr/>
                        <wps:spPr>
                          <a:xfrm flipH="1">
                            <a:off x="871158" y="2409918"/>
                            <a:ext cx="5625" cy="33417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直接箭头连接符 346"/>
                        <wps:cNvCnPr/>
                        <wps:spPr>
                          <a:xfrm flipH="1">
                            <a:off x="1309025" y="2409687"/>
                            <a:ext cx="6071" cy="33440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7" name="直接箭头连接符 347"/>
                        <wps:cNvCnPr/>
                        <wps:spPr>
                          <a:xfrm>
                            <a:off x="1753815" y="2409504"/>
                            <a:ext cx="1299" cy="33459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直接箭头连接符 348"/>
                        <wps:cNvCnPr/>
                        <wps:spPr>
                          <a:xfrm>
                            <a:off x="2369026" y="2409813"/>
                            <a:ext cx="451" cy="33428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连接符: 肘形 349"/>
                        <wps:cNvCnPr>
                          <a:stCxn id="544" idx="1"/>
                        </wps:cNvCnPr>
                        <wps:spPr>
                          <a:xfrm rot="5400000">
                            <a:off x="3031989" y="1088639"/>
                            <a:ext cx="1288819" cy="2317845"/>
                          </a:xfrm>
                          <a:prstGeom prst="bentConnector2">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50" name="连接符: 肘形 350"/>
                        <wps:cNvCnPr/>
                        <wps:spPr>
                          <a:xfrm rot="16200000" flipH="1">
                            <a:off x="3872939" y="641966"/>
                            <a:ext cx="299710" cy="129880"/>
                          </a:xfrm>
                          <a:prstGeom prst="bentConnector2">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51" name="连接符: 肘形 351"/>
                        <wps:cNvCnPr/>
                        <wps:spPr>
                          <a:xfrm rot="5400000">
                            <a:off x="4642027" y="641546"/>
                            <a:ext cx="307989" cy="122443"/>
                          </a:xfrm>
                          <a:prstGeom prst="bentConnector2">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52" name="直接箭头连接符 352"/>
                        <wps:cNvCnPr/>
                        <wps:spPr>
                          <a:xfrm>
                            <a:off x="4411267" y="1000762"/>
                            <a:ext cx="2318" cy="19953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53" name="文本框 166"/>
                        <wps:cNvSpPr txBox="1"/>
                        <wps:spPr>
                          <a:xfrm>
                            <a:off x="2923531" y="2668776"/>
                            <a:ext cx="1568333" cy="204825"/>
                          </a:xfrm>
                          <a:prstGeom prst="rect">
                            <a:avLst/>
                          </a:prstGeom>
                          <a:solidFill>
                            <a:schemeClr val="lt1">
                              <a:alpha val="0"/>
                            </a:schemeClr>
                          </a:solidFill>
                          <a:ln w="6350">
                            <a:noFill/>
                          </a:ln>
                        </wps:spPr>
                        <wps:txbx>
                          <w:txbxContent>
                            <w:p w14:paraId="7D67F1F0" w14:textId="77777777" w:rsidR="00AE3684" w:rsidRDefault="00AE3684">
                              <w:pPr>
                                <w:jc w:val="center"/>
                              </w:pPr>
                              <w:r>
                                <w:rPr>
                                  <w:sz w:val="18"/>
                                  <w:szCs w:val="18"/>
                                </w:rPr>
                                <w:t>Identify the embedding location</w:t>
                              </w:r>
                            </w:p>
                          </w:txbxContent>
                        </wps:txbx>
                        <wps:bodyPr rot="0" spcFirstLastPara="0" vert="horz" wrap="square" lIns="36000" tIns="36000" rIns="36000" bIns="36000" numCol="1" spcCol="0" rtlCol="0" fromWordArt="0" anchor="t" anchorCtr="0" forceAA="0" compatLnSpc="1">
                          <a:noAutofit/>
                        </wps:bodyPr>
                      </wps:wsp>
                      <wpg:wgp>
                        <wpg:cNvPr id="60" name="组合 60"/>
                        <wpg:cNvGrpSpPr/>
                        <wpg:grpSpPr>
                          <a:xfrm>
                            <a:off x="3637685" y="1175368"/>
                            <a:ext cx="2242270" cy="367104"/>
                            <a:chOff x="2880360" y="2129036"/>
                            <a:chExt cx="2242270" cy="367104"/>
                          </a:xfrm>
                        </wpg:grpSpPr>
                        <wps:wsp>
                          <wps:cNvPr id="53" name="矩形 53"/>
                          <wps:cNvSpPr/>
                          <wps:spPr>
                            <a:xfrm>
                              <a:off x="2880360" y="2160270"/>
                              <a:ext cx="216000" cy="25200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1" name="矩形 531"/>
                          <wps:cNvSpPr/>
                          <wps:spPr>
                            <a:xfrm>
                              <a:off x="3096260" y="2160270"/>
                              <a:ext cx="216000" cy="25200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2" name="矩形 532"/>
                          <wps:cNvSpPr/>
                          <wps:spPr>
                            <a:xfrm>
                              <a:off x="3312160" y="2160270"/>
                              <a:ext cx="216000" cy="25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3" name="矩形 533"/>
                          <wps:cNvSpPr/>
                          <wps:spPr>
                            <a:xfrm>
                              <a:off x="3528695" y="2160270"/>
                              <a:ext cx="216000" cy="25200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4" name="矩形 534"/>
                          <wps:cNvSpPr/>
                          <wps:spPr>
                            <a:xfrm>
                              <a:off x="4392295" y="2160270"/>
                              <a:ext cx="216000" cy="25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5" name="矩形 535"/>
                          <wps:cNvSpPr/>
                          <wps:spPr>
                            <a:xfrm>
                              <a:off x="4608830" y="2160270"/>
                              <a:ext cx="216000" cy="25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6" name="矩形 536"/>
                          <wps:cNvSpPr/>
                          <wps:spPr>
                            <a:xfrm>
                              <a:off x="3312160" y="2160270"/>
                              <a:ext cx="216000" cy="25200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7" name="矩形 537"/>
                          <wps:cNvSpPr/>
                          <wps:spPr>
                            <a:xfrm>
                              <a:off x="3744595" y="2160270"/>
                              <a:ext cx="216000" cy="25200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8" name="矩形 538"/>
                          <wps:cNvSpPr/>
                          <wps:spPr>
                            <a:xfrm>
                              <a:off x="3960495" y="2160270"/>
                              <a:ext cx="216000" cy="25200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9" name="矩形 539"/>
                          <wps:cNvSpPr/>
                          <wps:spPr>
                            <a:xfrm>
                              <a:off x="4176395" y="2160270"/>
                              <a:ext cx="216000" cy="25200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40" name="矩形 540"/>
                          <wps:cNvSpPr/>
                          <wps:spPr>
                            <a:xfrm>
                              <a:off x="4824730" y="2160270"/>
                              <a:ext cx="216000" cy="25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95" name="文本框 26"/>
                          <wps:cNvSpPr txBox="1"/>
                          <wps:spPr>
                            <a:xfrm>
                              <a:off x="3266058" y="2129036"/>
                              <a:ext cx="359410" cy="367030"/>
                            </a:xfrm>
                            <a:prstGeom prst="rect">
                              <a:avLst/>
                            </a:prstGeom>
                            <a:solidFill>
                              <a:schemeClr val="lt1">
                                <a:alpha val="0"/>
                              </a:schemeClr>
                            </a:solidFill>
                            <a:ln w="6350">
                              <a:noFill/>
                            </a:ln>
                          </wps:spPr>
                          <wps:txbx>
                            <w:txbxContent>
                              <w:p w14:paraId="42AB86FD"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296" name="文本框 26"/>
                          <wps:cNvSpPr txBox="1"/>
                          <wps:spPr>
                            <a:xfrm>
                              <a:off x="3904583" y="2129110"/>
                              <a:ext cx="359410" cy="367030"/>
                            </a:xfrm>
                            <a:prstGeom prst="rect">
                              <a:avLst/>
                            </a:prstGeom>
                            <a:solidFill>
                              <a:schemeClr val="lt1">
                                <a:alpha val="0"/>
                              </a:schemeClr>
                            </a:solidFill>
                            <a:ln w="6350">
                              <a:noFill/>
                            </a:ln>
                          </wps:spPr>
                          <wps:txbx>
                            <w:txbxContent>
                              <w:p w14:paraId="7B9973BC"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541" name="文本框 26"/>
                          <wps:cNvSpPr txBox="1"/>
                          <wps:spPr>
                            <a:xfrm>
                              <a:off x="4336874" y="2129561"/>
                              <a:ext cx="359410" cy="366395"/>
                            </a:xfrm>
                            <a:prstGeom prst="rect">
                              <a:avLst/>
                            </a:prstGeom>
                            <a:solidFill>
                              <a:schemeClr val="lt1">
                                <a:alpha val="0"/>
                              </a:schemeClr>
                            </a:solidFill>
                            <a:ln w="6350">
                              <a:noFill/>
                            </a:ln>
                          </wps:spPr>
                          <wps:txbx>
                            <w:txbxContent>
                              <w:p w14:paraId="38BFDEA8"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542" name="文本框 26"/>
                          <wps:cNvSpPr txBox="1"/>
                          <wps:spPr>
                            <a:xfrm>
                              <a:off x="4550883" y="2129677"/>
                              <a:ext cx="359410" cy="366395"/>
                            </a:xfrm>
                            <a:prstGeom prst="rect">
                              <a:avLst/>
                            </a:prstGeom>
                            <a:solidFill>
                              <a:schemeClr val="lt1">
                                <a:alpha val="0"/>
                              </a:schemeClr>
                            </a:solidFill>
                            <a:ln w="6350">
                              <a:noFill/>
                            </a:ln>
                          </wps:spPr>
                          <wps:txbx>
                            <w:txbxContent>
                              <w:p w14:paraId="7550CE77"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s:wsp>
                          <wps:cNvPr id="543" name="文本框 26"/>
                          <wps:cNvSpPr txBox="1"/>
                          <wps:spPr>
                            <a:xfrm>
                              <a:off x="4763220" y="2129561"/>
                              <a:ext cx="359410" cy="366395"/>
                            </a:xfrm>
                            <a:prstGeom prst="rect">
                              <a:avLst/>
                            </a:prstGeom>
                            <a:solidFill>
                              <a:schemeClr val="lt1">
                                <a:alpha val="0"/>
                              </a:schemeClr>
                            </a:solidFill>
                            <a:ln w="6350">
                              <a:noFill/>
                            </a:ln>
                          </wps:spPr>
                          <wps:txbx>
                            <w:txbxContent>
                              <w:p w14:paraId="7C9993F9" w14:textId="77777777" w:rsidR="00AE3684" w:rsidRDefault="00AE3684">
                                <w:r>
                                  <w:rPr>
                                    <w:rFonts w:eastAsia="等线"/>
                                    <w:b/>
                                    <w:bCs/>
                                    <w:sz w:val="20"/>
                                    <w:szCs w:val="20"/>
                                  </w:rPr>
                                  <w:t>…</w:t>
                                </w:r>
                              </w:p>
                            </w:txbxContent>
                          </wps:txbx>
                          <wps:bodyPr rot="0" spcFirstLastPara="0" vert="horz" wrap="square" lIns="91440" tIns="45720" rIns="91440" bIns="45720" numCol="1" spcCol="0" rtlCol="0" fromWordArt="0" anchor="t" anchorCtr="0" forceAA="0" compatLnSpc="1">
                            <a:noAutofit/>
                          </wps:bodyPr>
                        </wps:wsp>
                      </wpg:wgp>
                      <wps:wsp>
                        <wps:cNvPr id="544" name="左大括号 544"/>
                        <wps:cNvSpPr/>
                        <wps:spPr>
                          <a:xfrm rot="16200000">
                            <a:off x="4760260" y="1213855"/>
                            <a:ext cx="138430" cy="640270"/>
                          </a:xfrm>
                          <a:prstGeom prst="leftBrace">
                            <a:avLst>
                              <a:gd name="adj1" fmla="val 34314"/>
                              <a:gd name="adj2" fmla="val 50913"/>
                            </a:avLst>
                          </a:prstGeom>
                          <a:ln w="9525"/>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703EEE6A" id="画布 354" o:spid="_x0000_s1100" editas="canvas" style="width:469.5pt;height:249.8pt;mso-position-horizontal-relative:char;mso-position-vertical-relative:line" coordsize="59626,3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">
                <v:shape id="_x0000_s1101" type="#_x0000_t75" style="position:absolute;width:59626;height:31724;visibility:visible;mso-wrap-style:square" filled="t">
                  <v:fill o:detectmouseclick="t"/>
                  <v:path o:connecttype="none"/>
                </v:shape>
                <v:oval id="椭圆 274" o:spid="_x0000_s1102" style="position:absolute;left:7501;top:2678;width:2801;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" fillcolor="white [3212]" strokecolor="black [3213]">
                  <v:stroke joinstyle="miter"/>
                </v:oval>
                <v:oval id="椭圆 275" o:spid="_x0000_s1103" style="position:absolute;left:16276;top:2678;width:2801;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" fillcolor="white [3212]" strokecolor="black [3213]">
                  <v:stroke joinstyle="miter"/>
                </v:oval>
                <v:oval id="椭圆 276" o:spid="_x0000_s1104" style="position:absolute;left:22272;top:2679;width:2800;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" fillcolor="white [3212]" strokecolor="black [3213]">
                  <v:stroke joinstyle="miter"/>
                </v:oval>
                <v:shape id="文本框 277" o:spid="_x0000_s1105" type="#_x0000_t202" style="position:absolute;left:7275;top:2436;width:2926;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" fillcolor="white [3201]" stroked="f" strokeweight=".5pt">
                  <v:fill opacity="0"/>
                  <v:textbox>
                    <w:txbxContent>
                      <w:p w14:paraId="428975D3" w14:textId="77777777" w:rsidR="00AE3684" w:rsidRDefault="00AE3684">
                        <w:pPr>
                          <w:rPr>
                            <w:sz w:val="20"/>
                            <w:szCs w:val="20"/>
                          </w:rPr>
                        </w:pPr>
                        <m:oMathPara>
                          <m:oMath>
                            <m:sSub>
                              <m:sSubPr>
                                <m:ctrlPr>
                                  <w:rPr>
                                    <w:rFonts w:ascii="Cambria Math" w:eastAsia="等线" w:hAnsi="Cambria Math"/>
                                    <w:i/>
                                    <w:sz w:val="20"/>
                                    <w:szCs w:val="20"/>
                                    <w:lang w:val="en-US" w:eastAsia="zh-CN"/>
                                  </w:rPr>
                                </m:ctrlPr>
                              </m:sSubPr>
                              <m:e>
                                <m:r>
                                  <w:rPr>
                                    <w:rFonts w:ascii="Cambria Math" w:eastAsia="等线" w:hAnsi="Cambria Math"/>
                                    <w:sz w:val="20"/>
                                    <w:szCs w:val="20"/>
                                    <w:lang w:val="en-US" w:eastAsia="zh-CN"/>
                                  </w:rPr>
                                  <m:t>w</m:t>
                                </m:r>
                              </m:e>
                              <m:sub>
                                <m:r>
                                  <w:rPr>
                                    <w:rFonts w:ascii="Cambria Math" w:eastAsia="等线" w:hAnsi="Cambria Math"/>
                                    <w:sz w:val="20"/>
                                    <w:szCs w:val="20"/>
                                    <w:lang w:val="en-US" w:eastAsia="zh-CN"/>
                                  </w:rPr>
                                  <m:t>1</m:t>
                                </m:r>
                              </m:sub>
                            </m:sSub>
                          </m:oMath>
                        </m:oMathPara>
                      </w:p>
                    </w:txbxContent>
                  </v:textbox>
                </v:shape>
                <v:shape id="文本框 166" o:spid="_x0000_s1106" type="#_x0000_t202" style="position:absolute;left:11686;top:1986;width:2921;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" fillcolor="white [3201]" stroked="f" strokeweight=".5pt">
                  <v:fill opacity="0"/>
                  <v:textbox>
                    <w:txbxContent>
                      <w:p w14:paraId="1879478B"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2</m:t>
                                </m:r>
                              </m:sub>
                            </m:sSub>
                          </m:oMath>
                        </m:oMathPara>
                      </w:p>
                    </w:txbxContent>
                  </v:textbox>
                </v:shape>
                <v:shape id="文本框 166" o:spid="_x0000_s1107" type="#_x0000_t202" style="position:absolute;left:16037;top:2190;width:292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" fillcolor="white [3201]" stroked="f" strokeweight=".5pt">
                  <v:fill opacity="0"/>
                  <v:textbox>
                    <w:txbxContent>
                      <w:p w14:paraId="2B69BC7B"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3</m:t>
                                </m:r>
                              </m:sub>
                            </m:sSub>
                          </m:oMath>
                        </m:oMathPara>
                      </w:p>
                    </w:txbxContent>
                  </v:textbox>
                </v:shape>
                <v:shape id="文本框 166" o:spid="_x0000_s1108" type="#_x0000_t202" style="position:absolute;left:21885;top:2190;width:292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" fillcolor="white [3201]" stroked="f" strokeweight=".5pt">
                  <v:fill opacity="0"/>
                  <v:textbox>
                    <w:txbxContent>
                      <w:p w14:paraId="03F32ADF"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k</m:t>
                                </m:r>
                              </m:sub>
                            </m:sSub>
                          </m:oMath>
                        </m:oMathPara>
                      </w:p>
                    </w:txbxContent>
                  </v:textbox>
                </v:shape>
                <v:oval id="椭圆 281" o:spid="_x0000_s1109" style="position:absolute;left:11887;top:2679;width:2801;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" fillcolor="white [3212]" strokecolor="black [3213]">
                  <v:stroke joinstyle="miter"/>
                </v:oval>
                <v:shape id="文本框 26" o:spid="_x0000_s1110" type="#_x0000_t202" style="position:absolute;left:19153;top:2371;width:3594;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" fillcolor="white [3201]" stroked="f" strokeweight=".5pt">
                  <v:fill opacity="0"/>
                  <v:textbox>
                    <w:txbxContent>
                      <w:p w14:paraId="4BA99168" w14:textId="77777777" w:rsidR="00AE3684" w:rsidRDefault="00AE3684">
                        <w:r>
                          <w:rPr>
                            <w:rFonts w:eastAsia="等线"/>
                            <w:b/>
                            <w:bCs/>
                            <w:sz w:val="20"/>
                            <w:szCs w:val="20"/>
                          </w:rPr>
                          <w:t>…</w:t>
                        </w:r>
                      </w:p>
                    </w:txbxContent>
                  </v:textbox>
                </v:shape>
                <v:shape id="文本框 166" o:spid="_x0000_s1111" type="#_x0000_t202" style="position:absolute;left:397;top:2061;width:6371;height:3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" fillcolor="white [3201]" stroked="f" strokeweight=".5pt">
                  <v:fill opacity="0"/>
                  <v:textbox inset="1mm,1mm,1mm,1mm">
                    <w:txbxContent>
                      <w:p w14:paraId="7422D16E" w14:textId="77777777" w:rsidR="00AE3684" w:rsidRDefault="00AE3684">
                        <w:pPr>
                          <w:jc w:val="center"/>
                          <w:rPr>
                            <w:sz w:val="18"/>
                            <w:szCs w:val="18"/>
                            <w:lang w:eastAsia="zh-CN"/>
                          </w:rPr>
                        </w:pPr>
                        <w:r>
                          <w:rPr>
                            <w:sz w:val="18"/>
                            <w:szCs w:val="18"/>
                            <w:lang w:eastAsia="zh-CN"/>
                          </w:rPr>
                          <w:t>Watermark Packets</w:t>
                        </w:r>
                      </w:p>
                    </w:txbxContent>
                  </v:textbox>
                </v:shape>
                <v:roundrect id="矩形: 圆角 284" o:spid="_x0000_s1112" style="position:absolute;left:36167;top:1687;width:6472;height:3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" filled="f" strokecolor="black [3213]" strokeweight="1pt">
                  <v:stroke joinstyle="miter"/>
                  <v:textbox inset="1mm,0,1mm,0">
                    <w:txbxContent>
                      <w:p w14:paraId="27C302C8" w14:textId="77777777" w:rsidR="00AE3684" w:rsidRDefault="00AE3684">
                        <w:pPr>
                          <w:jc w:val="center"/>
                          <w:rPr>
                            <w:color w:val="000000" w:themeColor="text1"/>
                            <w:sz w:val="18"/>
                            <w:szCs w:val="18"/>
                          </w:rPr>
                        </w:pPr>
                        <w:r>
                          <w:rPr>
                            <w:color w:val="000000" w:themeColor="text1"/>
                            <w:sz w:val="18"/>
                            <w:szCs w:val="18"/>
                          </w:rPr>
                          <w:t>Key of the Pair</w:t>
                        </w:r>
                      </w:p>
                    </w:txbxContent>
                  </v:textbox>
                </v:roundrect>
                <v:roundrect id="矩形: 圆角 285" o:spid="_x0000_s1113" style="position:absolute;left:45337;top:1690;width:6470;height:3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" filled="f" strokecolor="black [3213]" strokeweight="1pt">
                  <v:stroke joinstyle="miter"/>
                  <v:textbox inset="1mm,0,1mm,0">
                    <w:txbxContent>
                      <w:p w14:paraId="026281F8" w14:textId="77777777" w:rsidR="00AE3684" w:rsidRDefault="00AE3684">
                        <w:pPr>
                          <w:jc w:val="center"/>
                        </w:pPr>
                        <w:r>
                          <w:rPr>
                            <w:color w:val="000000"/>
                            <w:sz w:val="18"/>
                            <w:szCs w:val="18"/>
                          </w:rPr>
                          <w:t>Private Key</w:t>
                        </w:r>
                      </w:p>
                    </w:txbxContent>
                  </v:textbox>
                </v:roundrect>
                <v:roundrect id="矩形: 圆角 286" o:spid="_x0000_s1114" style="position:absolute;left:40877;top:7127;width:6470;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" filled="f" strokecolor="black [3213]" strokeweight="1pt">
                  <v:stroke joinstyle="miter"/>
                  <v:textbox inset="1mm,0,1mm,0">
                    <w:txbxContent>
                      <w:p w14:paraId="3B20BF06" w14:textId="77777777" w:rsidR="00AE3684" w:rsidRDefault="00AE3684">
                        <w:pPr>
                          <w:jc w:val="center"/>
                        </w:pPr>
                        <w:r>
                          <w:rPr>
                            <w:color w:val="000000"/>
                            <w:sz w:val="18"/>
                            <w:szCs w:val="18"/>
                          </w:rPr>
                          <w:t>Hash</w:t>
                        </w:r>
                      </w:p>
                    </w:txbxContent>
                  </v:textbox>
                </v:roundrect>
                <v:shape id="文本框 166" o:spid="_x0000_s1115" type="#_x0000_t202" style="position:absolute;left:45019;top:10435;width:13953;height:1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" fillcolor="white [3201]" stroked="f" strokeweight=".5pt">
                  <v:fill opacity="0"/>
                  <v:textbox inset="0,0,0,0">
                    <w:txbxContent>
                      <w:p w14:paraId="137931AC" w14:textId="77777777" w:rsidR="00AE3684" w:rsidRDefault="00AE3684">
                        <w:pPr>
                          <w:jc w:val="center"/>
                          <w:rPr>
                            <w:sz w:val="18"/>
                            <w:szCs w:val="18"/>
                          </w:rPr>
                        </w:pPr>
                        <w:r>
                          <w:rPr>
                            <w:sz w:val="18"/>
                            <w:szCs w:val="18"/>
                          </w:rPr>
                          <w:t xml:space="preserve">Pseudo-Random Sequence </w:t>
                        </w:r>
                        <w:r>
                          <w:rPr>
                            <w:i/>
                            <w:iCs/>
                            <w:sz w:val="18"/>
                            <w:szCs w:val="18"/>
                          </w:rPr>
                          <w:t>S</w:t>
                        </w:r>
                        <w:r>
                          <w:rPr>
                            <w:i/>
                            <w:iCs/>
                            <w:sz w:val="18"/>
                            <w:szCs w:val="18"/>
                            <w:vertAlign w:val="subscript"/>
                          </w:rPr>
                          <w:t>i</w:t>
                        </w:r>
                      </w:p>
                    </w:txbxContent>
                  </v:textbox>
                </v:shape>
                <v:line id="直接连接符 298" o:spid="_x0000_s1116" style="position:absolute;flip:x;visibility:visible;mso-wrap-style:square" from="8756,5243" to="8902,1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" strokecolor="black [3200]">
                  <v:stroke joinstyle="miter"/>
                </v:line>
                <v:line id="直接连接符 299" o:spid="_x0000_s1117" style="position:absolute;flip:x;visibility:visible;mso-wrap-style:square" from="8756,5244" to="13287,16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" strokecolor="black [3200]">
                  <v:stroke joinstyle="miter"/>
                </v:line>
                <v:line id="直接连接符 300" o:spid="_x0000_s1118" style="position:absolute;visibility:visible;mso-wrap-style:square" from="8902,5243" to="13140,16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" strokecolor="black [3200]">
                  <v:stroke joinstyle="miter"/>
                </v:line>
                <v:line id="直接连接符 301" o:spid="_x0000_s1119" style="position:absolute;flip:x;visibility:visible;mso-wrap-style:square" from="17527,5243" to="17677,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" strokecolor="black [3200]">
                  <v:stroke joinstyle="miter"/>
                </v:line>
                <v:line id="直接连接符 302" o:spid="_x0000_s1120" style="position:absolute;visibility:visible;mso-wrap-style:square" from="13287,5244" to="17527,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" strokecolor="black [3200]">
                  <v:stroke joinstyle="miter"/>
                </v:line>
                <v:line id="直接连接符 303" o:spid="_x0000_s1121" style="position:absolute;visibility:visible;mso-wrap-style:square" from="8902,5243" to="17527,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" strokecolor="black [3200]">
                  <v:stroke joinstyle="miter"/>
                </v:line>
                <v:line id="直接连接符 304" o:spid="_x0000_s1122" style="position:absolute;visibility:visible;mso-wrap-style:square" from="23672,5244" to="23679,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" strokecolor="black [3200]">
                  <v:stroke joinstyle="miter"/>
                </v:line>
                <v:line id="直接连接符 305" o:spid="_x0000_s1123" style="position:absolute;visibility:visible;mso-wrap-style:square" from="17677,5243" to="23679,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" strokecolor="black [3200]">
                  <v:stroke joinstyle="miter"/>
                </v:line>
                <v:shape id="文本框 166" o:spid="_x0000_s1124" type="#_x0000_t202" style="position:absolute;left:11686;top:2216;width:2921;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" fillcolor="white [3201]" stroked="f" strokeweight=".5pt">
                  <v:fill opacity="0"/>
                  <v:textbox>
                    <w:txbxContent>
                      <w:p w14:paraId="0402742D"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w</m:t>
                                </m:r>
                              </m:e>
                              <m:sub>
                                <m:r>
                                  <w:rPr>
                                    <w:rFonts w:ascii="Cambria Math" w:eastAsia="等线" w:hAnsi="Cambria Math"/>
                                    <w:sz w:val="20"/>
                                    <w:szCs w:val="20"/>
                                  </w:rPr>
                                  <m:t>2</m:t>
                                </m:r>
                              </m:sub>
                            </m:sSub>
                          </m:oMath>
                        </m:oMathPara>
                      </w:p>
                    </w:txbxContent>
                  </v:textbox>
                </v:shape>
                <v:group id="组合 307" o:spid="_x0000_s1125" style="position:absolute;left:7009;top:15749;width:18070;height:3712" coordorigin="7009,14079" coordsize="1807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oval id="椭圆 308" o:spid="_x0000_s1126" style="position:absolute;left:7356;top:14538;width:2801;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" fillcolor="white [3212]" strokecolor="black [3213]">
                    <v:stroke joinstyle="miter"/>
                  </v:oval>
                  <v:oval id="椭圆 309" o:spid="_x0000_s1127" style="position:absolute;left:11739;top:14536;width:2801;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" fillcolor="white [3212]" strokecolor="black [3213]">
                    <v:stroke joinstyle="miter"/>
                  </v:oval>
                  <v:oval id="椭圆 310" o:spid="_x0000_s1128" style="position:absolute;left:16127;top:14534;width:2800;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" fillcolor="white [3212]" strokecolor="black [3213]">
                    <v:stroke joinstyle="miter"/>
                  </v:oval>
                  <v:oval id="椭圆 311" o:spid="_x0000_s1129" style="position:absolute;left:22279;top:14537;width:2800;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" fillcolor="white [3212]" strokecolor="black [3213]">
                    <v:stroke joinstyle="miter"/>
                  </v:oval>
                  <v:shape id="文本框 26" o:spid="_x0000_s1130" type="#_x0000_t202" style="position:absolute;left:19200;top:14121;width:3594;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" fillcolor="white [3201]" stroked="f" strokeweight=".5pt">
                    <v:fill opacity="0"/>
                    <v:textbox>
                      <w:txbxContent>
                        <w:p w14:paraId="55D2CE7A" w14:textId="77777777" w:rsidR="00AE3684" w:rsidRDefault="00AE3684">
                          <w:r>
                            <w:rPr>
                              <w:rFonts w:eastAsia="等线"/>
                              <w:b/>
                              <w:bCs/>
                              <w:sz w:val="20"/>
                              <w:szCs w:val="20"/>
                            </w:rPr>
                            <w:t>…</w:t>
                          </w:r>
                        </w:p>
                      </w:txbxContent>
                    </v:textbox>
                  </v:shape>
                  <v:shape id="文本框 166" o:spid="_x0000_s1131" type="#_x0000_t202" style="position:absolute;left:7009;top:14121;width:2921;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" fillcolor="white [3201]" stroked="f" strokeweight=".5pt">
                    <v:fill opacity="0"/>
                    <v:textbox>
                      <w:txbxContent>
                        <w:p w14:paraId="4E9FE52E"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1</m:t>
                                  </m:r>
                                </m:sub>
                              </m:sSub>
                            </m:oMath>
                          </m:oMathPara>
                        </w:p>
                      </w:txbxContent>
                    </v:textbox>
                  </v:shape>
                  <v:shape id="文本框 166" o:spid="_x0000_s1132" type="#_x0000_t202" style="position:absolute;left:11394;top:14110;width:2921;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" fillcolor="white [3201]" stroked="f" strokeweight=".5pt">
                    <v:fill opacity="0"/>
                    <v:textbox>
                      <w:txbxContent>
                        <w:p w14:paraId="05A45D4A"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2</m:t>
                                  </m:r>
                                </m:sub>
                              </m:sSub>
                            </m:oMath>
                          </m:oMathPara>
                        </w:p>
                      </w:txbxContent>
                    </v:textbox>
                  </v:shape>
                  <v:shape id="文本框 166" o:spid="_x0000_s1133" type="#_x0000_t202" style="position:absolute;left:15769;top:14090;width:2921;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" fillcolor="white [3201]" stroked="f" strokeweight=".5pt">
                    <v:fill opacity="0"/>
                    <v:textbox>
                      <w:txbxContent>
                        <w:p w14:paraId="25EC7106"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3</m:t>
                                  </m:r>
                                </m:sub>
                              </m:sSub>
                            </m:oMath>
                          </m:oMathPara>
                        </w:p>
                      </w:txbxContent>
                    </v:textbox>
                  </v:shape>
                  <v:shape id="文本框 166" o:spid="_x0000_s1134" type="#_x0000_t202" style="position:absolute;left:21975;top:14079;width:2921;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" fillcolor="white [3201]" stroked="f" strokeweight=".5pt">
                    <v:fill opacity="0"/>
                    <v:textbox>
                      <w:txbxContent>
                        <w:p w14:paraId="1D84572A"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m</m:t>
                                  </m:r>
                                </m:e>
                                <m:sub>
                                  <m:r>
                                    <w:rPr>
                                      <w:rFonts w:ascii="Cambria Math" w:eastAsia="等线" w:hAnsi="Cambria Math"/>
                                      <w:sz w:val="20"/>
                                      <w:szCs w:val="20"/>
                                    </w:rPr>
                                    <m:t>n</m:t>
                                  </m:r>
                                </m:sub>
                              </m:sSub>
                            </m:oMath>
                          </m:oMathPara>
                        </w:p>
                      </w:txbxContent>
                    </v:textbox>
                  </v:shape>
                </v:group>
                <v:shape id="文本框 166" o:spid="_x0000_s1135" type="#_x0000_t202" style="position:absolute;left:182;top:15565;width:7093;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" fillcolor="white [3201]" stroked="f" strokeweight=".5pt">
                  <v:fill opacity="0"/>
                  <v:textbox inset="1mm,1mm,1mm,1mm">
                    <w:txbxContent>
                      <w:p w14:paraId="0FDD70D4" w14:textId="77777777" w:rsidR="00AE3684" w:rsidRDefault="00AE3684">
                        <w:pPr>
                          <w:jc w:val="center"/>
                        </w:pPr>
                        <w:r>
                          <w:rPr>
                            <w:sz w:val="18"/>
                            <w:szCs w:val="18"/>
                          </w:rPr>
                          <w:t>Intermediate Packets</w:t>
                        </w:r>
                      </w:p>
                    </w:txbxContent>
                  </v:textbox>
                </v:shape>
                <v:shape id="直接箭头连接符 318" o:spid="_x0000_s1136" type="#_x0000_t32" style="position:absolute;left:25072;top:13309;width:112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" strokecolor="black [3200]">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19" o:spid="_x0000_s1137" type="#_x0000_t87" style="position:absolute;left:41084;top:12141;width:1387;height:64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" adj="1586,10997" strokecolor="black [3200]">
                  <v:stroke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321" o:spid="_x0000_s1138" type="#_x0000_t35" style="position:absolute;left:32752;top:8404;width:1413;height:1675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" adj="21569,11285" strokecolor="black [3200]">
                  <v:stroke endarrow="block"/>
                </v:shape>
                <v:shape id="文本框 166" o:spid="_x0000_s1139" type="#_x0000_t202" style="position:absolute;left:26422;top:10007;width:8491;height:3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" fillcolor="white [3201]" stroked="f" strokeweight=".5pt">
                  <v:fill opacity="0"/>
                  <v:textbox inset="1mm,1mm,1mm,1mm">
                    <w:txbxContent>
                      <w:p w14:paraId="1847918C" w14:textId="77777777" w:rsidR="00AE3684" w:rsidRDefault="00AE3684">
                        <w:pPr>
                          <w:jc w:val="center"/>
                        </w:pPr>
                        <w:r>
                          <w:rPr>
                            <w:sz w:val="18"/>
                            <w:szCs w:val="18"/>
                          </w:rPr>
                          <w:t xml:space="preserve">Determine </w:t>
                        </w:r>
                        <w:r>
                          <w:rPr>
                            <w:i/>
                            <w:iCs/>
                            <w:sz w:val="18"/>
                            <w:szCs w:val="18"/>
                          </w:rPr>
                          <w:t>x</w:t>
                        </w:r>
                        <w:r>
                          <w:rPr>
                            <w:i/>
                            <w:iCs/>
                            <w:sz w:val="18"/>
                            <w:szCs w:val="18"/>
                            <w:vertAlign w:val="subscript"/>
                          </w:rPr>
                          <w:t>i</w:t>
                        </w:r>
                        <w:r>
                          <w:rPr>
                            <w:i/>
                            <w:iCs/>
                            <w:sz w:val="18"/>
                            <w:szCs w:val="18"/>
                          </w:rPr>
                          <w:t xml:space="preserve"> </w:t>
                        </w:r>
                        <w:r>
                          <w:rPr>
                            <w:sz w:val="18"/>
                            <w:szCs w:val="18"/>
                          </w:rPr>
                          <w:t>following RSD</w:t>
                        </w:r>
                      </w:p>
                    </w:txbxContent>
                  </v:textbox>
                </v:shape>
                <v:shape id="文本框 166" o:spid="_x0000_s1140" type="#_x0000_t202" style="position:absolute;left:25207;top:14343;width:1449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" fillcolor="white [3201]" stroked="f" strokeweight=".5pt">
                  <v:fill opacity="0"/>
                  <v:textbox inset="1mm,1mm,1mm,1mm">
                    <w:txbxContent>
                      <w:p w14:paraId="0C75F7C3" w14:textId="77777777" w:rsidR="00AE3684" w:rsidRDefault="00AE3684">
                        <w:pPr>
                          <w:jc w:val="center"/>
                        </w:pPr>
                        <w:r>
                          <w:rPr>
                            <w:sz w:val="18"/>
                            <w:szCs w:val="18"/>
                          </w:rPr>
                          <w:t xml:space="preserve">Determine </w:t>
                        </w:r>
                        <w:r>
                          <w:rPr>
                            <w:i/>
                            <w:iCs/>
                            <w:sz w:val="18"/>
                            <w:szCs w:val="18"/>
                          </w:rPr>
                          <w:t>g</w:t>
                        </w:r>
                        <w:r>
                          <w:rPr>
                            <w:i/>
                            <w:iCs/>
                            <w:sz w:val="18"/>
                            <w:szCs w:val="18"/>
                            <w:vertAlign w:val="subscript"/>
                          </w:rPr>
                          <w:t xml:space="preserve">j,i  </w:t>
                        </w:r>
                        <w:r>
                          <w:rPr>
                            <w:sz w:val="18"/>
                            <w:szCs w:val="18"/>
                          </w:rPr>
                          <w:t xml:space="preserve">following uniform distribution </w:t>
                        </w:r>
                      </w:p>
                    </w:txbxContent>
                  </v:textbox>
                </v:shape>
                <v:group id="组合 324" o:spid="_x0000_s1141" style="position:absolute;left:7280;top:21116;width:17894;height:3670" coordorigin="141" coordsize="17894,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oval id="椭圆 325" o:spid="_x0000_s1142" style="position:absolute;left:228;top:417;width:2801;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" fillcolor="white [3212]" strokecolor="black [3213]">
                    <v:stroke joinstyle="miter"/>
                  </v:oval>
                  <v:oval id="椭圆 326" o:spid="_x0000_s1143" style="position:absolute;left:4612;top:414;width:2800;height:2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" fillcolor="white [3212]" strokecolor="black [3213]">
                    <v:stroke joinstyle="miter"/>
                  </v:oval>
                  <v:oval id="椭圆 327" o:spid="_x0000_s1144" style="position:absolute;left:8999;top:413;width:2800;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" fillcolor="white [3212]" strokecolor="black [3213]">
                    <v:stroke joinstyle="miter"/>
                  </v:oval>
                  <v:oval id="椭圆 328" o:spid="_x0000_s1145" style="position:absolute;left:15151;top:416;width:2801;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" fillcolor="white [3212]" strokecolor="black [3213]">
                    <v:stroke joinstyle="miter"/>
                  </v:oval>
                  <v:shape id="文本框 26" o:spid="_x0000_s1146" type="#_x0000_t202" style="position:absolute;left:12072;width:3594;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" fillcolor="white [3201]" stroked="f" strokeweight=".5pt">
                    <v:fill opacity="0"/>
                    <v:textbox>
                      <w:txbxContent>
                        <w:p w14:paraId="5AB4A757" w14:textId="77777777" w:rsidR="00AE3684" w:rsidRDefault="00AE3684">
                          <w:r>
                            <w:rPr>
                              <w:rFonts w:eastAsia="等线"/>
                              <w:b/>
                              <w:bCs/>
                              <w:sz w:val="20"/>
                              <w:szCs w:val="20"/>
                            </w:rPr>
                            <w:t>…</w:t>
                          </w:r>
                        </w:p>
                      </w:txbxContent>
                    </v:textbox>
                  </v:shape>
                  <v:shape id="文本框 166" o:spid="_x0000_s1147" type="#_x0000_t202" style="position:absolute;left:141;top:98;width:2921;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" fillcolor="white [3201]" stroked="f" strokeweight=".5pt">
                    <v:fill opacity="0"/>
                    <v:textbox>
                      <w:txbxContent>
                        <w:p w14:paraId="7B5F3CD3"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1</m:t>
                                  </m:r>
                                </m:sub>
                              </m:sSub>
                            </m:oMath>
                          </m:oMathPara>
                        </w:p>
                      </w:txbxContent>
                    </v:textbox>
                  </v:shape>
                  <v:shape id="文本框 166" o:spid="_x0000_s1148" type="#_x0000_t202" style="position:absolute;left:4612;top:98;width:2921;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" fillcolor="white [3201]" stroked="f" strokeweight=".5pt">
                    <v:fill opacity="0"/>
                    <v:textbox>
                      <w:txbxContent>
                        <w:p w14:paraId="099BB450"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2</m:t>
                                  </m:r>
                                </m:sub>
                              </m:sSub>
                            </m:oMath>
                          </m:oMathPara>
                        </w:p>
                      </w:txbxContent>
                    </v:textbox>
                  </v:shape>
                  <v:shape id="文本框 166" o:spid="_x0000_s1149" type="#_x0000_t202" style="position:absolute;left:8988;top:98;width:2921;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" fillcolor="white [3201]" stroked="f" strokeweight=".5pt">
                    <v:fill opacity="0"/>
                    <v:textbox>
                      <w:txbxContent>
                        <w:p w14:paraId="663E7C3F"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3</m:t>
                                  </m:r>
                                </m:sub>
                              </m:sSub>
                            </m:oMath>
                          </m:oMathPara>
                        </w:p>
                      </w:txbxContent>
                    </v:textbox>
                  </v:shape>
                  <v:shape id="文本框 166" o:spid="_x0000_s1150" type="#_x0000_t202" style="position:absolute;left:15114;top:6;width:2921;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" fillcolor="white [3201]" stroked="f" strokeweight=".5pt">
                    <v:fill opacity="0"/>
                    <v:textbox>
                      <w:txbxContent>
                        <w:p w14:paraId="2F853BF9" w14:textId="77777777" w:rsidR="00AE3684" w:rsidRDefault="00AE3684">
                          <m:oMathPara>
                            <m:oMathParaPr>
                              <m:jc m:val="centerGroup"/>
                            </m:oMathParaPr>
                            <m:oMath>
                              <m:sSub>
                                <m:sSubPr>
                                  <m:ctrlPr>
                                    <w:rPr>
                                      <w:rFonts w:ascii="Cambria Math" w:eastAsia="Cambria Math" w:hAnsi="Cambria Math" w:cs="宋体"/>
                                      <w:i/>
                                      <w:iCs/>
                                    </w:rPr>
                                  </m:ctrlPr>
                                </m:sSubPr>
                                <m:e>
                                  <m:r>
                                    <w:rPr>
                                      <w:rFonts w:ascii="Cambria Math" w:eastAsia="等线" w:hAnsi="Cambria Math"/>
                                      <w:sz w:val="20"/>
                                      <w:szCs w:val="20"/>
                                    </w:rPr>
                                    <m:t>t</m:t>
                                  </m:r>
                                </m:e>
                                <m:sub>
                                  <m:r>
                                    <w:rPr>
                                      <w:rFonts w:ascii="Cambria Math" w:eastAsia="等线" w:hAnsi="Cambria Math"/>
                                      <w:sz w:val="20"/>
                                      <w:szCs w:val="20"/>
                                    </w:rPr>
                                    <m:t>n</m:t>
                                  </m:r>
                                </m:sub>
                              </m:sSub>
                            </m:oMath>
                          </m:oMathPara>
                        </w:p>
                      </w:txbxContent>
                    </v:textbox>
                  </v:shape>
                </v:group>
                <v:shape id="文本框 166" o:spid="_x0000_s1151" type="#_x0000_t202" style="position:absolute;left:182;top:20278;width:6892;height:4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" fillcolor="white [3201]" stroked="f" strokeweight=".5pt">
                  <v:fill opacity="0"/>
                  <v:textbox inset="1mm,1mm,1mm,1mm">
                    <w:txbxContent>
                      <w:p w14:paraId="1F9DEB73" w14:textId="77777777" w:rsidR="00AE3684" w:rsidRDefault="00AE3684">
                        <w:pPr>
                          <w:jc w:val="center"/>
                        </w:pPr>
                        <w:r>
                          <w:rPr>
                            <w:sz w:val="18"/>
                            <w:szCs w:val="18"/>
                          </w:rPr>
                          <w:t>To-be-embeded Packets</w:t>
                        </w:r>
                      </w:p>
                    </w:txbxContent>
                  </v:textbox>
                </v:shape>
                <v:line id="直接连接符 335" o:spid="_x0000_s1152" style="position:absolute;flip:x y;visibility:visible;mso-wrap-style:square" from="8756,18773" to="8767,21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" strokecolor="black [3200]">
                  <v:stroke joinstyle="miter"/>
                </v:line>
                <v:line id="直接连接符 336" o:spid="_x0000_s1153" style="position:absolute;visibility:visible;mso-wrap-style:square" from="13140,18771" to="13150,2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" strokecolor="black [3200]">
                  <v:stroke joinstyle="miter"/>
                </v:line>
                <v:line id="直接连接符 337" o:spid="_x0000_s1154" style="position:absolute;visibility:visible;mso-wrap-style:square" from="17527,18769" to="17538,21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" strokecolor="black [3200]">
                  <v:stroke joinstyle="miter"/>
                </v:line>
                <v:line id="直接连接符 338" o:spid="_x0000_s1155" style="position:absolute;visibility:visible;mso-wrap-style:square" from="23679,18772" to="23690,2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" strokecolor="black [3200]">
                  <v:stroke joinstyle="miter"/>
                </v:line>
                <v:roundrect id="矩形: 圆角 339" o:spid="_x0000_s1156" style="position:absolute;left:7231;top:27440;width:2960;height:2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" filled="f" strokecolor="black [3213]" strokeweight="1pt">
                  <v:stroke joinstyle="miter"/>
                  <v:textbox inset="1mm,0,1mm,0">
                    <w:txbxContent>
                      <w:p w14:paraId="24AAC843" w14:textId="77777777" w:rsidR="00AE3684" w:rsidRDefault="00AE3684">
                        <w:pPr>
                          <w:jc w:val="center"/>
                          <w:rPr>
                            <w:color w:val="000000" w:themeColor="text1"/>
                            <w:sz w:val="18"/>
                            <w:szCs w:val="18"/>
                          </w:rPr>
                        </w:pPr>
                        <m:oMathPara>
                          <m:oMath>
                            <m:sSubSup>
                              <m:sSubSupPr>
                                <m:ctrlPr>
                                  <w:rPr>
                                    <w:rFonts w:ascii="Cambria Math" w:eastAsia="等线" w:hAnsi="Cambria Math"/>
                                    <w:color w:val="000000" w:themeColor="text1"/>
                                    <w:sz w:val="18"/>
                                    <w:szCs w:val="18"/>
                                    <w:lang w:val="en-US" w:eastAsia="zh-CN"/>
                                  </w:rPr>
                                </m:ctrlPr>
                              </m:sSubSupPr>
                              <m:e>
                                <m:r>
                                  <w:rPr>
                                    <w:rFonts w:ascii="Cambria Math" w:eastAsia="等线" w:hAnsi="Cambria Math"/>
                                    <w:color w:val="000000" w:themeColor="text1"/>
                                    <w:sz w:val="18"/>
                                    <w:szCs w:val="18"/>
                                    <w:lang w:val="en-US" w:eastAsia="zh-CN"/>
                                  </w:rPr>
                                  <m:t>y</m:t>
                                </m:r>
                              </m:e>
                              <m:sub>
                                <m:r>
                                  <w:rPr>
                                    <w:rFonts w:ascii="Cambria Math" w:eastAsia="等线" w:hAnsi="Cambria Math"/>
                                    <w:color w:val="000000" w:themeColor="text1"/>
                                    <w:sz w:val="18"/>
                                    <w:szCs w:val="18"/>
                                    <w:lang w:val="en-US" w:eastAsia="zh-CN"/>
                                  </w:rPr>
                                  <m:t>1</m:t>
                                </m:r>
                              </m:sub>
                              <m:sup>
                                <m:r>
                                  <w:rPr>
                                    <w:rFonts w:ascii="Cambria Math" w:eastAsia="等线" w:hAnsi="Cambria Math"/>
                                    <w:color w:val="000000" w:themeColor="text1"/>
                                    <w:sz w:val="18"/>
                                    <w:szCs w:val="18"/>
                                    <w:lang w:val="en-US" w:eastAsia="zh-CN"/>
                                  </w:rPr>
                                  <m:t>'</m:t>
                                </m:r>
                              </m:sup>
                            </m:sSubSup>
                          </m:oMath>
                        </m:oMathPara>
                      </w:p>
                    </w:txbxContent>
                  </v:textbox>
                </v:roundrect>
                <v:shape id="文本框 166" o:spid="_x0000_s1157" type="#_x0000_t202" style="position:absolute;left:26;top:27250;width:7325;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" fillcolor="white [3201]" stroked="f" strokeweight=".5pt">
                  <v:fill opacity="0"/>
                  <v:textbox inset="1mm,1mm,1mm,1mm">
                    <w:txbxContent>
                      <w:p w14:paraId="6CDF5634" w14:textId="77777777" w:rsidR="00AE3684" w:rsidRDefault="00AE3684">
                        <w:pPr>
                          <w:jc w:val="center"/>
                        </w:pPr>
                        <w:r>
                          <w:rPr>
                            <w:sz w:val="18"/>
                            <w:szCs w:val="18"/>
                          </w:rPr>
                          <w:t>Watermarked Pairs</w:t>
                        </w:r>
                      </w:p>
                    </w:txbxContent>
                  </v:textbox>
                </v:shape>
                <v:roundrect id="矩形: 圆角 341" o:spid="_x0000_s1158" style="position:absolute;left:11610;top:27440;width:2959;height:2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" filled="f" strokecolor="black [3213]" strokeweight="1pt">
                  <v:stroke joinstyle="miter"/>
                  <v:textbox inset="1mm,0,1mm,0">
                    <w:txbxContent>
                      <w:p w14:paraId="0E202056" w14:textId="77777777" w:rsidR="00AE3684" w:rsidRDefault="00AE3684">
                        <w:pPr>
                          <w:jc w:val="center"/>
                        </w:pPr>
                        <m:oMathPara>
                          <m:oMathParaPr>
                            <m:jc m:val="centerGroup"/>
                          </m:oMathParaPr>
                          <m:oMath>
                            <m:sSubSup>
                              <m:sSubSupPr>
                                <m:ctrlPr>
                                  <w:rPr>
                                    <w:rFonts w:ascii="Cambria Math" w:eastAsia="Cambria Math" w:hAnsi="Cambria Math" w:cs="宋体"/>
                                    <w:i/>
                                    <w:iCs/>
                                    <w:color w:val="000000"/>
                                    <w:sz w:val="18"/>
                                    <w:szCs w:val="18"/>
                                  </w:rPr>
                                </m:ctrlPr>
                              </m:sSubSupPr>
                              <m:e>
                                <m:r>
                                  <w:rPr>
                                    <w:rFonts w:ascii="Cambria Math" w:eastAsia="等线" w:hAnsi="Cambria Math"/>
                                    <w:color w:val="000000"/>
                                    <w:sz w:val="18"/>
                                    <w:szCs w:val="18"/>
                                  </w:rPr>
                                  <m:t>y</m:t>
                                </m:r>
                              </m:e>
                              <m:sub>
                                <m:r>
                                  <w:rPr>
                                    <w:rFonts w:ascii="Cambria Math" w:eastAsia="等线" w:hAnsi="Cambria Math"/>
                                    <w:color w:val="000000"/>
                                    <w:sz w:val="18"/>
                                    <w:szCs w:val="18"/>
                                  </w:rPr>
                                  <m:t>2</m:t>
                                </m:r>
                              </m:sub>
                              <m:sup>
                                <m:r>
                                  <w:rPr>
                                    <w:rFonts w:ascii="Cambria Math" w:eastAsia="等线" w:hAnsi="Cambria Math"/>
                                    <w:color w:val="000000"/>
                                    <w:sz w:val="18"/>
                                    <w:szCs w:val="18"/>
                                  </w:rPr>
                                  <m:t>'</m:t>
                                </m:r>
                              </m:sup>
                            </m:sSubSup>
                          </m:oMath>
                        </m:oMathPara>
                      </w:p>
                    </w:txbxContent>
                  </v:textbox>
                </v:roundrect>
                <v:roundrect id="矩形: 圆角 342" o:spid="_x0000_s1159" style="position:absolute;left:16071;top:27440;width:2959;height:2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" filled="f" strokecolor="black [3213]" strokeweight="1pt">
                  <v:stroke joinstyle="miter"/>
                  <v:textbox inset="1mm,0,1mm,0">
                    <w:txbxContent>
                      <w:p w14:paraId="6EEA1E81" w14:textId="77777777" w:rsidR="00AE3684" w:rsidRDefault="00AE3684">
                        <w:pPr>
                          <w:jc w:val="center"/>
                        </w:pPr>
                        <m:oMathPara>
                          <m:oMathParaPr>
                            <m:jc m:val="centerGroup"/>
                          </m:oMathParaPr>
                          <m:oMath>
                            <m:sSubSup>
                              <m:sSubSupPr>
                                <m:ctrlPr>
                                  <w:rPr>
                                    <w:rFonts w:ascii="Cambria Math" w:eastAsia="Cambria Math" w:hAnsi="Cambria Math" w:cs="宋体"/>
                                    <w:i/>
                                    <w:iCs/>
                                    <w:color w:val="000000"/>
                                    <w:sz w:val="18"/>
                                    <w:szCs w:val="18"/>
                                  </w:rPr>
                                </m:ctrlPr>
                              </m:sSubSupPr>
                              <m:e>
                                <m:r>
                                  <w:rPr>
                                    <w:rFonts w:ascii="Cambria Math" w:eastAsia="等线" w:hAnsi="Cambria Math"/>
                                    <w:color w:val="000000"/>
                                    <w:sz w:val="18"/>
                                    <w:szCs w:val="18"/>
                                  </w:rPr>
                                  <m:t>y</m:t>
                                </m:r>
                              </m:e>
                              <m:sub>
                                <m:r>
                                  <w:rPr>
                                    <w:rFonts w:ascii="Cambria Math" w:eastAsia="等线" w:hAnsi="Cambria Math"/>
                                    <w:color w:val="000000"/>
                                    <w:sz w:val="18"/>
                                    <w:szCs w:val="18"/>
                                  </w:rPr>
                                  <m:t>3</m:t>
                                </m:r>
                              </m:sub>
                              <m:sup>
                                <m:r>
                                  <w:rPr>
                                    <w:rFonts w:ascii="Cambria Math" w:eastAsia="等线" w:hAnsi="Cambria Math"/>
                                    <w:color w:val="000000"/>
                                    <w:sz w:val="18"/>
                                    <w:szCs w:val="18"/>
                                  </w:rPr>
                                  <m:t>'</m:t>
                                </m:r>
                              </m:sup>
                            </m:sSubSup>
                          </m:oMath>
                        </m:oMathPara>
                      </w:p>
                    </w:txbxContent>
                  </v:textbox>
                </v:roundrect>
                <v:roundrect id="矩形: 圆角 343" o:spid="_x0000_s1160" style="position:absolute;left:22215;top:27440;width:2959;height:2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" filled="f" strokecolor="black [3213]" strokeweight="1pt">
                  <v:stroke joinstyle="miter"/>
                  <v:textbox inset="1mm,0,1mm,0">
                    <w:txbxContent>
                      <w:p w14:paraId="106CCF06" w14:textId="77777777" w:rsidR="00AE3684" w:rsidRDefault="00AE3684">
                        <w:pPr>
                          <w:jc w:val="center"/>
                        </w:pPr>
                        <m:oMathPara>
                          <m:oMathParaPr>
                            <m:jc m:val="centerGroup"/>
                          </m:oMathParaPr>
                          <m:oMath>
                            <m:sSubSup>
                              <m:sSubSupPr>
                                <m:ctrlPr>
                                  <w:rPr>
                                    <w:rFonts w:ascii="Cambria Math" w:eastAsia="Cambria Math" w:hAnsi="Cambria Math" w:cs="宋体"/>
                                    <w:i/>
                                    <w:iCs/>
                                    <w:color w:val="000000"/>
                                    <w:sz w:val="18"/>
                                    <w:szCs w:val="18"/>
                                  </w:rPr>
                                </m:ctrlPr>
                              </m:sSubSupPr>
                              <m:e>
                                <m:r>
                                  <w:rPr>
                                    <w:rFonts w:ascii="Cambria Math" w:eastAsia="等线" w:hAnsi="Cambria Math"/>
                                    <w:color w:val="000000"/>
                                    <w:sz w:val="18"/>
                                    <w:szCs w:val="18"/>
                                  </w:rPr>
                                  <m:t>y</m:t>
                                </m:r>
                              </m:e>
                              <m:sub>
                                <m:r>
                                  <w:rPr>
                                    <w:rFonts w:ascii="Cambria Math" w:eastAsia="等线" w:hAnsi="Cambria Math"/>
                                    <w:color w:val="000000"/>
                                    <w:sz w:val="18"/>
                                    <w:szCs w:val="18"/>
                                  </w:rPr>
                                  <m:t>n</m:t>
                                </m:r>
                              </m:sub>
                              <m:sup>
                                <m:r>
                                  <w:rPr>
                                    <w:rFonts w:ascii="Cambria Math" w:eastAsia="等线" w:hAnsi="Cambria Math"/>
                                    <w:color w:val="000000"/>
                                    <w:sz w:val="18"/>
                                    <w:szCs w:val="18"/>
                                  </w:rPr>
                                  <m:t>'</m:t>
                                </m:r>
                              </m:sup>
                            </m:sSubSup>
                          </m:oMath>
                        </m:oMathPara>
                      </w:p>
                    </w:txbxContent>
                  </v:textbox>
                </v:roundrect>
                <v:shape id="文本框 26" o:spid="_x0000_s1161" type="#_x0000_t202" style="position:absolute;left:19364;top:27196;width:3587;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" fillcolor="white [3201]" stroked="f" strokeweight=".5pt">
                  <v:fill opacity="0"/>
                  <v:textbox>
                    <w:txbxContent>
                      <w:p w14:paraId="1DAC8A9D" w14:textId="77777777" w:rsidR="00AE3684" w:rsidRDefault="00AE3684">
                        <w:r>
                          <w:rPr>
                            <w:rFonts w:eastAsia="等线"/>
                            <w:b/>
                            <w:bCs/>
                            <w:sz w:val="20"/>
                            <w:szCs w:val="20"/>
                          </w:rPr>
                          <w:t>…</w:t>
                        </w:r>
                      </w:p>
                    </w:txbxContent>
                  </v:textbox>
                </v:shape>
                <v:shape id="直接箭头连接符 345" o:spid="_x0000_s1162" type="#_x0000_t32" style="position:absolute;left:8711;top:24099;width:56;height:33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" strokecolor="black [3213]">
                  <v:stroke endarrow="block" joinstyle="miter"/>
                </v:shape>
                <v:shape id="直接箭头连接符 346" o:spid="_x0000_s1163" type="#_x0000_t32" style="position:absolute;left:13090;top:24096;width:60;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" strokecolor="black [3213]">
                  <v:stroke endarrow="block" joinstyle="miter"/>
                </v:shape>
                <v:shape id="直接箭头连接符 347" o:spid="_x0000_s1164" type="#_x0000_t32" style="position:absolute;left:17538;top:24095;width:13;height:33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" strokecolor="black [3213]">
                  <v:stroke endarrow="block" joinstyle="miter"/>
                </v:shape>
                <v:shape id="直接箭头连接符 348" o:spid="_x0000_s1165" type="#_x0000_t32" style="position:absolute;left:23690;top:24098;width:4;height:3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" strokecolor="black [3213]">
                  <v:stroke endarrow="block" joinstyle="miter"/>
                </v:shape>
                <v:shape id="连接符: 肘形 349" o:spid="_x0000_s1166" type="#_x0000_t33" style="position:absolute;left:30320;top:10885;width:12888;height:2317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" strokecolor="black [3200]">
                  <v:stroke endarrow="block"/>
                </v:shape>
                <v:shape id="连接符: 肘形 350" o:spid="_x0000_s1167" type="#_x0000_t33" style="position:absolute;left:38729;top:6419;width:2997;height:12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" strokecolor="black [3200]">
                  <v:stroke endarrow="block"/>
                </v:shape>
                <v:shape id="连接符: 肘形 351" o:spid="_x0000_s1168" type="#_x0000_t33" style="position:absolute;left:46420;top:6415;width:3080;height:122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" strokecolor="black [3200]">
                  <v:stroke endarrow="block"/>
                </v:shape>
                <v:shape id="直接箭头连接符 352" o:spid="_x0000_s1169" type="#_x0000_t32" style="position:absolute;left:44112;top:10007;width:23;height:1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" strokecolor="black [3200]">
                  <v:stroke endarrow="block" joinstyle="miter"/>
                </v:shape>
                <v:shape id="文本框 166" o:spid="_x0000_s1170" type="#_x0000_t202" style="position:absolute;left:29235;top:26687;width:15683;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" fillcolor="white [3201]" stroked="f" strokeweight=".5pt">
                  <v:fill opacity="0"/>
                  <v:textbox inset="1mm,1mm,1mm,1mm">
                    <w:txbxContent>
                      <w:p w14:paraId="7D67F1F0" w14:textId="77777777" w:rsidR="00AE3684" w:rsidRDefault="00AE3684">
                        <w:pPr>
                          <w:jc w:val="center"/>
                        </w:pPr>
                        <w:r>
                          <w:rPr>
                            <w:sz w:val="18"/>
                            <w:szCs w:val="18"/>
                          </w:rPr>
                          <w:t>Identify the embedding location</w:t>
                        </w:r>
                      </w:p>
                    </w:txbxContent>
                  </v:textbox>
                </v:shape>
                <v:group id="组合 60" o:spid="_x0000_s1171" style="position:absolute;left:36376;top:11753;width:22423;height:3671" coordorigin="28803,21290" coordsize="22422,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矩形 53" o:spid="_x0000_s1172" style="position:absolute;left:28803;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" fillcolor="#92d050" strokecolor="black [3213]" strokeweight="1pt"/>
                  <v:rect id="矩形 531" o:spid="_x0000_s1173" style="position:absolute;left:30962;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" fillcolor="#ffc000" strokecolor="black [3213]" strokeweight="1pt"/>
                  <v:rect id="矩形 532" o:spid="_x0000_s1174" style="position:absolute;left:33121;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rect id="矩形 533" o:spid="_x0000_s1175" style="position:absolute;left:35286;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" fillcolor="#ffc000" strokecolor="black [3213]" strokeweight="1pt"/>
                  <v:rect id="矩形 534" o:spid="_x0000_s1176" style="position:absolute;left:43922;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rect id="矩形 535" o:spid="_x0000_s1177" style="position:absolute;left:46088;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rect id="矩形 536" o:spid="_x0000_s1178" style="position:absolute;left:33121;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" fillcolor="#ffc000" strokecolor="black [3213]" strokeweight="1pt"/>
                  <v:rect id="矩形 537" o:spid="_x0000_s1179" style="position:absolute;left:37445;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" fillcolor="#00b0f0" strokecolor="black [3213]" strokeweight="1pt"/>
                  <v:rect id="矩形 538" o:spid="_x0000_s1180" style="position:absolute;left:39604;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" fillcolor="#00b0f0" strokecolor="black [3213]" strokeweight="1pt"/>
                  <v:rect id="矩形 539" o:spid="_x0000_s1181" style="position:absolute;left:41763;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" fillcolor="#00b0f0" strokecolor="black [3213]" strokeweight="1pt"/>
                  <v:rect id="矩形 540" o:spid="_x0000_s1182" style="position:absolute;left:48247;top:21602;width:216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6xxAAAANwAAAAPAAAAZHJzL2Rvd25yZXYueG1sRE9Na8JA&#10;EL0X/A/LFHoR3Vja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EgsbrHEAAAA3AAAAA8A&#10;AAAAAAAAAAAAAAAABwIAAGRycy9kb3ducmV2LnhtbFBLBQYAAAAAAwADALcAAAD4AgAAAAA=&#10;" filled="f" strokecolor="black [3213]" strokeweight="1pt"/>
                  <v:shape id="文本框 26" o:spid="_x0000_s1183" type="#_x0000_t202" style="position:absolute;left:32660;top:21290;width:3594;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" fillcolor="white [3201]" stroked="f" strokeweight=".5pt">
                    <v:fill opacity="0"/>
                    <v:textbox>
                      <w:txbxContent>
                        <w:p w14:paraId="42AB86FD" w14:textId="77777777" w:rsidR="00AE3684" w:rsidRDefault="00AE3684">
                          <w:r>
                            <w:rPr>
                              <w:rFonts w:eastAsia="等线"/>
                              <w:b/>
                              <w:bCs/>
                              <w:sz w:val="20"/>
                              <w:szCs w:val="20"/>
                            </w:rPr>
                            <w:t>…</w:t>
                          </w:r>
                        </w:p>
                      </w:txbxContent>
                    </v:textbox>
                  </v:shape>
                  <v:shape id="文本框 26" o:spid="_x0000_s1184" type="#_x0000_t202" style="position:absolute;left:39045;top:21291;width:3594;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" fillcolor="white [3201]" stroked="f" strokeweight=".5pt">
                    <v:fill opacity="0"/>
                    <v:textbox>
                      <w:txbxContent>
                        <w:p w14:paraId="7B9973BC" w14:textId="77777777" w:rsidR="00AE3684" w:rsidRDefault="00AE3684">
                          <w:r>
                            <w:rPr>
                              <w:rFonts w:eastAsia="等线"/>
                              <w:b/>
                              <w:bCs/>
                              <w:sz w:val="20"/>
                              <w:szCs w:val="20"/>
                            </w:rPr>
                            <w:t>…</w:t>
                          </w:r>
                        </w:p>
                      </w:txbxContent>
                    </v:textbox>
                  </v:shape>
                  <v:shape id="文本框 26" o:spid="_x0000_s1185" type="#_x0000_t202" style="position:absolute;left:43368;top:21295;width:3594;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" fillcolor="white [3201]" stroked="f" strokeweight=".5pt">
                    <v:fill opacity="0"/>
                    <v:textbox>
                      <w:txbxContent>
                        <w:p w14:paraId="38BFDEA8" w14:textId="77777777" w:rsidR="00AE3684" w:rsidRDefault="00AE3684">
                          <w:r>
                            <w:rPr>
                              <w:rFonts w:eastAsia="等线"/>
                              <w:b/>
                              <w:bCs/>
                              <w:sz w:val="20"/>
                              <w:szCs w:val="20"/>
                            </w:rPr>
                            <w:t>…</w:t>
                          </w:r>
                        </w:p>
                      </w:txbxContent>
                    </v:textbox>
                  </v:shape>
                  <v:shape id="文本框 26" o:spid="_x0000_s1186" type="#_x0000_t202" style="position:absolute;left:45508;top:21296;width:3594;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" fillcolor="white [3201]" stroked="f" strokeweight=".5pt">
                    <v:fill opacity="0"/>
                    <v:textbox>
                      <w:txbxContent>
                        <w:p w14:paraId="7550CE77" w14:textId="77777777" w:rsidR="00AE3684" w:rsidRDefault="00AE3684">
                          <w:r>
                            <w:rPr>
                              <w:rFonts w:eastAsia="等线"/>
                              <w:b/>
                              <w:bCs/>
                              <w:sz w:val="20"/>
                              <w:szCs w:val="20"/>
                            </w:rPr>
                            <w:t>…</w:t>
                          </w:r>
                        </w:p>
                      </w:txbxContent>
                    </v:textbox>
                  </v:shape>
                  <v:shape id="文本框 26" o:spid="_x0000_s1187" type="#_x0000_t202" style="position:absolute;left:47632;top:21295;width:3594;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" fillcolor="white [3201]" stroked="f" strokeweight=".5pt">
                    <v:fill opacity="0"/>
                    <v:textbox>
                      <w:txbxContent>
                        <w:p w14:paraId="7C9993F9" w14:textId="77777777" w:rsidR="00AE3684" w:rsidRDefault="00AE3684">
                          <w:r>
                            <w:rPr>
                              <w:rFonts w:eastAsia="等线"/>
                              <w:b/>
                              <w:bCs/>
                              <w:sz w:val="20"/>
                              <w:szCs w:val="20"/>
                            </w:rPr>
                            <w:t>…</w:t>
                          </w:r>
                        </w:p>
                      </w:txbxContent>
                    </v:textbox>
                  </v:shape>
                </v:group>
                <v:shape id="左大括号 544" o:spid="_x0000_s1188" type="#_x0000_t87" style="position:absolute;left:47602;top:12138;width:1385;height:640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" adj="1602,10997" strokecolor="black [3200]">
                  <v:stroke joinstyle="miter"/>
                </v:shape>
                <w10:anchorlock/>
              </v:group>
            </w:pict>
          </mc:Fallback>
        </mc:AlternateContent>
      </w:r>
    </w:p>
    <w:p w14:paraId="76A8359A" w14:textId="77777777" w:rsidR="0013000F" w:rsidRDefault="00284EAD">
      <w:pPr>
        <w:spacing w:afterLines="100" w:after="240" w:line="480" w:lineRule="auto"/>
        <w:jc w:val="center"/>
        <w:rPr>
          <w:rFonts w:eastAsia="等线"/>
          <w:lang w:val="en-US" w:eastAsia="zh-CN"/>
        </w:rPr>
      </w:pPr>
      <w:r>
        <w:rPr>
          <w:rFonts w:eastAsia="等线" w:hint="eastAsia"/>
          <w:lang w:val="en-US" w:eastAsia="zh-CN"/>
        </w:rPr>
        <w:t>F</w:t>
      </w:r>
      <w:r>
        <w:rPr>
          <w:rFonts w:eastAsia="等线"/>
          <w:lang w:val="en-US" w:eastAsia="zh-CN"/>
        </w:rPr>
        <w:t>ig. 4. Sketch of watermark embedding procedure</w:t>
      </w:r>
    </w:p>
    <w:p w14:paraId="2E1D55E6" w14:textId="77777777" w:rsidR="0013000F" w:rsidRDefault="00284EAD">
      <w:pPr>
        <w:spacing w:line="480" w:lineRule="auto"/>
        <w:ind w:firstLineChars="100" w:firstLine="240"/>
        <w:jc w:val="both"/>
        <w:rPr>
          <w:rFonts w:eastAsia="等线"/>
          <w:lang w:val="en-US" w:eastAsia="zh-CN"/>
        </w:rPr>
      </w:pPr>
      <w:r>
        <w:rPr>
          <w:rFonts w:eastAsia="等线" w:hint="eastAsia"/>
          <w:iCs/>
          <w:lang w:val="en-US" w:eastAsia="zh-CN"/>
        </w:rPr>
        <w:t>W</w:t>
      </w:r>
      <w:r>
        <w:rPr>
          <w:rFonts w:eastAsia="等线"/>
          <w:iCs/>
          <w:lang w:val="en-US" w:eastAsia="zh-CN"/>
        </w:rPr>
        <w:t>e</w:t>
      </w:r>
      <w:r>
        <w:rPr>
          <w:rFonts w:eastAsia="等线" w:hint="eastAsia"/>
          <w:iCs/>
          <w:lang w:val="en-US" w:eastAsia="zh-CN"/>
        </w:rPr>
        <w:t xml:space="preserve"> first</w:t>
      </w:r>
      <w:r>
        <w:rPr>
          <w:rFonts w:eastAsia="等线"/>
          <w:iCs/>
          <w:lang w:val="en-US" w:eastAsia="zh-CN"/>
        </w:rPr>
        <w:t xml:space="preserve"> construct </w:t>
      </w:r>
      <w:r>
        <w:rPr>
          <w:rFonts w:eastAsia="等线" w:hint="eastAsia"/>
          <w:iCs/>
          <w:lang w:val="en-US" w:eastAsia="zh-CN"/>
        </w:rPr>
        <w:t>an</w:t>
      </w:r>
      <w:r>
        <w:rPr>
          <w:rFonts w:eastAsia="等线"/>
          <w:iCs/>
          <w:lang w:val="en-US" w:eastAsia="zh-CN"/>
        </w:rPr>
        <w:t xml:space="preserve"> </w:t>
      </w:r>
      <w:r>
        <w:rPr>
          <w:rFonts w:eastAsia="等线" w:hint="eastAsia"/>
          <w:iCs/>
          <w:lang w:val="en-US" w:eastAsia="zh-CN"/>
        </w:rPr>
        <w:t>intermediate</w:t>
      </w:r>
      <w:r>
        <w:rPr>
          <w:rFonts w:eastAsia="等线"/>
          <w:iCs/>
          <w:lang w:val="en-US" w:eastAsia="zh-CN"/>
        </w:rPr>
        <w:t xml:space="preserve"> sequence </w:t>
      </w:r>
      <w:r>
        <w:rPr>
          <w:rFonts w:eastAsia="等线"/>
          <w:i/>
          <w:lang w:val="en-US" w:eastAsia="zh-CN"/>
        </w:rPr>
        <w:t>M</w:t>
      </w:r>
      <w:r>
        <w:rPr>
          <w:rFonts w:eastAsia="等线"/>
          <w:iCs/>
          <w:lang w:val="en-US" w:eastAsia="zh-CN"/>
        </w:rPr>
        <w:t xml:space="preserve"> </w:t>
      </w:r>
      <w:r>
        <w:rPr>
          <w:rFonts w:eastAsia="等线" w:hint="eastAsia"/>
          <w:lang w:val="en-US" w:eastAsia="zh-CN"/>
        </w:rPr>
        <w:t>that</w:t>
      </w:r>
      <w:r>
        <w:rPr>
          <w:rFonts w:eastAsia="等线"/>
          <w:lang w:val="en-US" w:eastAsia="zh-CN"/>
        </w:rPr>
        <w:t xml:space="preserve"> </w:t>
      </w:r>
      <w:r>
        <w:rPr>
          <w:rFonts w:eastAsia="等线" w:hint="eastAsia"/>
          <w:lang w:val="en-US" w:eastAsia="zh-CN"/>
        </w:rPr>
        <w:t>consisting</w:t>
      </w:r>
      <w:r>
        <w:rPr>
          <w:rFonts w:eastAsia="等线"/>
          <w:lang w:val="en-US" w:eastAsia="zh-CN"/>
        </w:rPr>
        <w:t xml:space="preserve"> of </w:t>
      </w:r>
      <w:r>
        <w:rPr>
          <w:rFonts w:eastAsia="等线"/>
          <w:i/>
          <w:iCs/>
          <w:lang w:val="en-US" w:eastAsia="zh-CN"/>
        </w:rPr>
        <w:t>n</w:t>
      </w:r>
      <w:r>
        <w:rPr>
          <w:rFonts w:eastAsia="等线"/>
          <w:lang w:val="en-US" w:eastAsia="zh-CN"/>
        </w:rPr>
        <w:t xml:space="preserve"> </w:t>
      </w:r>
      <w:r>
        <w:rPr>
          <w:rFonts w:eastAsia="等线" w:hint="eastAsia"/>
          <w:lang w:val="en-US" w:eastAsia="zh-CN"/>
        </w:rPr>
        <w:t>segments.</w:t>
      </w:r>
      <m:oMath>
        <m:r>
          <w:rPr>
            <w:rFonts w:ascii="Cambria Math" w:eastAsia="等线" w:hAnsi="Cambria Math"/>
            <w:lang w:val="en-US" w:eastAsia="zh-CN"/>
          </w:rPr>
          <m:t xml:space="preserve"> M={</m:t>
        </m:r>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1</m:t>
            </m:r>
          </m:sub>
        </m:sSub>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2</m:t>
            </m:r>
          </m:sub>
        </m:sSub>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3</m:t>
            </m:r>
          </m:sub>
        </m:sSub>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n</m:t>
            </m:r>
          </m:sub>
        </m:sSub>
        <m:r>
          <w:rPr>
            <w:rFonts w:ascii="Cambria Math" w:eastAsia="等线" w:hAnsi="Cambria Math"/>
            <w:lang w:val="en-US" w:eastAsia="zh-CN"/>
          </w:rPr>
          <m:t>}</m:t>
        </m:r>
      </m:oMath>
      <w:r>
        <w:rPr>
          <w:rFonts w:eastAsia="等线" w:hint="eastAsia"/>
          <w:lang w:val="en-US" w:eastAsia="zh-CN"/>
        </w:rPr>
        <w:t>.</w:t>
      </w:r>
      <w:r>
        <w:rPr>
          <w:rFonts w:eastAsia="等线"/>
          <w:lang w:val="en-US" w:eastAsia="zh-CN"/>
        </w:rPr>
        <w:t xml:space="preserve"> </w:t>
      </w:r>
      <w:r>
        <w:rPr>
          <w:rFonts w:eastAsia="等线" w:hint="eastAsia"/>
          <w:lang w:val="en-US" w:eastAsia="zh-CN"/>
        </w:rPr>
        <w:t>T</w:t>
      </w:r>
      <w:r>
        <w:rPr>
          <w:rFonts w:eastAsia="等线"/>
          <w:lang w:val="en-US" w:eastAsia="zh-CN"/>
        </w:rPr>
        <w:t xml:space="preserve">he length of </w:t>
      </w:r>
      <w:r>
        <w:rPr>
          <w:rFonts w:eastAsia="等线" w:hint="eastAsia"/>
          <w:lang w:val="en-US" w:eastAsia="zh-CN"/>
        </w:rPr>
        <w:t xml:space="preserve">each </w:t>
      </w:r>
      <m:oMath>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i</m:t>
            </m:r>
          </m:sub>
        </m:sSub>
      </m:oMath>
      <w:r>
        <w:rPr>
          <w:rFonts w:eastAsia="等线" w:hint="eastAsia"/>
          <w:lang w:val="en-US" w:eastAsia="zh-CN"/>
        </w:rPr>
        <w:t xml:space="preserve"> </w:t>
      </w:r>
      <w:r>
        <w:rPr>
          <w:rFonts w:eastAsia="等线"/>
          <w:lang w:val="en-US" w:eastAsia="zh-CN"/>
        </w:rPr>
        <w:t xml:space="preserve">is </w:t>
      </w:r>
      <w:r>
        <w:rPr>
          <w:rFonts w:eastAsia="等线" w:hint="eastAsia"/>
          <w:lang w:val="en-US" w:eastAsia="zh-CN"/>
        </w:rPr>
        <w:t xml:space="preserve">also </w:t>
      </w:r>
      <w:r>
        <w:rPr>
          <w:rFonts w:eastAsia="等线" w:hint="eastAsia"/>
          <w:i/>
          <w:lang w:val="en-US" w:eastAsia="zh-CN"/>
        </w:rPr>
        <w:t>p</w:t>
      </w:r>
      <w:r>
        <w:rPr>
          <w:rFonts w:eastAsia="等线" w:hint="eastAsia"/>
          <w:lang w:val="en-US" w:eastAsia="zh-CN"/>
        </w:rPr>
        <w:t>.</w:t>
      </w:r>
    </w:p>
    <w:p w14:paraId="36752342" w14:textId="77777777" w:rsidR="0013000F" w:rsidRDefault="00284EAD">
      <w:pPr>
        <w:spacing w:line="480" w:lineRule="auto"/>
        <w:ind w:firstLineChars="100" w:firstLine="240"/>
        <w:jc w:val="both"/>
        <w:rPr>
          <w:rFonts w:eastAsia="等线"/>
          <w:lang w:val="en-US" w:eastAsia="zh-CN"/>
        </w:rPr>
      </w:pPr>
      <w:r>
        <w:rPr>
          <w:rFonts w:eastAsia="等线" w:hint="eastAsia"/>
          <w:lang w:val="en-US" w:eastAsia="zh-CN"/>
        </w:rPr>
        <w:t>Afterwards,</w:t>
      </w:r>
      <w:r>
        <w:rPr>
          <w:rFonts w:eastAsia="等线"/>
          <w:lang w:val="en-US" w:eastAsia="zh-CN"/>
        </w:rPr>
        <w:t xml:space="preserve"> </w:t>
      </w:r>
      <w:r>
        <w:rPr>
          <w:rFonts w:eastAsia="等线" w:hint="eastAsia"/>
          <w:lang w:val="en-US" w:eastAsia="zh-CN"/>
        </w:rPr>
        <w:t>w</w:t>
      </w:r>
      <w:r>
        <w:rPr>
          <w:rFonts w:eastAsia="等线"/>
          <w:lang w:val="en-US" w:eastAsia="zh-CN"/>
        </w:rPr>
        <w:t>e define a trans</w:t>
      </w:r>
      <w:r>
        <w:rPr>
          <w:rFonts w:eastAsia="等线" w:hint="eastAsia"/>
          <w:lang w:val="en-US" w:eastAsia="zh-CN"/>
        </w:rPr>
        <w:t xml:space="preserve">fer </w:t>
      </w:r>
      <w:r>
        <w:rPr>
          <w:rFonts w:eastAsia="等线"/>
          <w:lang w:val="en-US" w:eastAsia="zh-CN"/>
        </w:rPr>
        <w:t xml:space="preserve">matrix </w:t>
      </w:r>
      <w:r>
        <w:rPr>
          <w:rFonts w:eastAsia="等线"/>
          <w:b/>
          <w:iCs/>
          <w:lang w:val="en-US" w:eastAsia="zh-CN"/>
        </w:rPr>
        <w:t xml:space="preserve">G </w:t>
      </w:r>
      <w:r>
        <w:rPr>
          <w:rFonts w:eastAsia="等线"/>
          <w:iCs/>
          <w:lang w:val="en-US" w:eastAsia="zh-CN"/>
        </w:rPr>
        <w:t>as</w:t>
      </w:r>
      <w:r>
        <w:rPr>
          <w:rFonts w:eastAsia="等线"/>
          <w:lang w:val="en-US" w:eastAsia="zh-CN"/>
        </w:rPr>
        <w:t>:</w:t>
      </w:r>
    </w:p>
    <w:p w14:paraId="46D6787D" w14:textId="77777777" w:rsidR="0013000F" w:rsidRDefault="00284EAD">
      <w:pPr>
        <w:spacing w:beforeLines="50" w:before="120" w:afterLines="50" w:after="120" w:line="480" w:lineRule="auto"/>
        <w:ind w:firstLine="193"/>
        <w:jc w:val="right"/>
        <w:rPr>
          <w:rFonts w:eastAsia="等线"/>
          <w:lang w:val="en-US" w:eastAsia="zh-CN"/>
        </w:rPr>
      </w:pPr>
      <m:oMath>
        <m:r>
          <m:rPr>
            <m:sty m:val="b"/>
          </m:rPr>
          <w:rPr>
            <w:rFonts w:ascii="Cambria Math" w:eastAsia="等线" w:hAnsi="Cambria Math"/>
            <w:lang w:val="en-US" w:eastAsia="zh-CN"/>
          </w:rPr>
          <m:t>G</m:t>
        </m:r>
        <m:r>
          <m:rPr>
            <m:sty m:val="p"/>
          </m:rPr>
          <w:rPr>
            <w:rFonts w:ascii="Cambria Math" w:eastAsia="等线" w:hAnsi="Cambria Math"/>
            <w:lang w:val="en-US" w:eastAsia="zh-CN"/>
          </w:rPr>
          <m:t>=</m:t>
        </m:r>
        <m:d>
          <m:dPr>
            <m:begChr m:val="["/>
            <m:endChr m:val="]"/>
            <m:ctrlPr>
              <w:rPr>
                <w:rFonts w:ascii="Cambria Math" w:eastAsia="等线" w:hAnsi="Cambria Math"/>
                <w:lang w:val="en-US" w:eastAsia="zh-CN"/>
              </w:rPr>
            </m:ctrlPr>
          </m:dPr>
          <m:e>
            <m:m>
              <m:mPr>
                <m:mcs>
                  <m:mc>
                    <m:mcPr>
                      <m:count m:val="3"/>
                      <m:mcJc m:val="center"/>
                    </m:mcPr>
                  </m:mc>
                </m:mcs>
                <m:ctrlPr>
                  <w:rPr>
                    <w:rFonts w:ascii="Cambria Math" w:eastAsia="等线" w:hAnsi="Cambria Math"/>
                    <w:lang w:val="en-US" w:eastAsia="zh-CN"/>
                  </w:rPr>
                </m:ctrlPr>
              </m:mPr>
              <m:mr>
                <m:e>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1,1</m:t>
                      </m:r>
                    </m:sub>
                  </m:sSub>
                </m:e>
                <m:e>
                  <m:r>
                    <m:rPr>
                      <m:sty m:val="p"/>
                    </m:rPr>
                    <w:rPr>
                      <w:rFonts w:ascii="Cambria Math" w:eastAsia="等线" w:hAnsi="Cambria Math"/>
                    </w:rPr>
                    <m:t>⋯</m:t>
                  </m:r>
                </m:e>
                <m:e>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1,n</m:t>
                      </m:r>
                    </m:sub>
                  </m:sSub>
                </m:e>
              </m:mr>
              <m:mr>
                <m:e>
                  <m:r>
                    <m:rPr>
                      <m:sty m:val="p"/>
                    </m:rPr>
                    <w:rPr>
                      <w:rFonts w:ascii="Cambria Math" w:eastAsia="等线" w:hAnsi="Cambria Math"/>
                    </w:rPr>
                    <m:t>⋮</m:t>
                  </m:r>
                </m:e>
                <m:e>
                  <m:r>
                    <m:rPr>
                      <m:sty m:val="p"/>
                    </m:rPr>
                    <w:rPr>
                      <w:rFonts w:ascii="Cambria Math" w:eastAsia="等线" w:hAnsi="Cambria Math"/>
                    </w:rPr>
                    <m:t>⋱</m:t>
                  </m:r>
                </m:e>
                <m:e>
                  <m:r>
                    <m:rPr>
                      <m:sty m:val="p"/>
                    </m:rPr>
                    <w:rPr>
                      <w:rFonts w:ascii="Cambria Math" w:eastAsia="等线" w:hAnsi="Cambria Math"/>
                    </w:rPr>
                    <m:t>⋮</m:t>
                  </m:r>
                </m:e>
              </m:mr>
              <m:mr>
                <m:e>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k,1</m:t>
                      </m:r>
                    </m:sub>
                  </m:sSub>
                </m:e>
                <m:e>
                  <m:r>
                    <m:rPr>
                      <m:sty m:val="p"/>
                    </m:rPr>
                    <w:rPr>
                      <w:rFonts w:ascii="Cambria Math" w:eastAsia="等线" w:hAnsi="Cambria Math"/>
                    </w:rPr>
                    <m:t>⋯</m:t>
                  </m:r>
                </m:e>
                <m:e>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k,</m:t>
                      </m:r>
                      <m:r>
                        <w:rPr>
                          <w:rFonts w:ascii="Cambria Math" w:eastAsia="等线" w:hAnsi="Cambria Math" w:hint="eastAsia"/>
                          <w:lang w:val="en-US" w:eastAsia="zh-CN"/>
                        </w:rPr>
                        <m:t>n</m:t>
                      </m:r>
                    </m:sub>
                  </m:sSub>
                </m:e>
              </m:mr>
            </m:m>
          </m:e>
        </m:d>
      </m:oMath>
      <w:r>
        <w:rPr>
          <w:rFonts w:eastAsia="等线" w:hint="eastAsia"/>
          <w:lang w:val="en-US" w:eastAsia="zh-CN"/>
        </w:rPr>
        <w:t xml:space="preserve"> </w:t>
      </w:r>
      <w:r>
        <w:rPr>
          <w:rFonts w:eastAsia="等线"/>
          <w:lang w:val="en-US" w:eastAsia="zh-CN"/>
        </w:rPr>
        <w:t xml:space="preserve">                                                         </w:t>
      </w:r>
      <w:r>
        <w:rPr>
          <w:rFonts w:eastAsia="等线" w:hint="eastAsia"/>
          <w:lang w:val="en-US" w:eastAsia="zh-CN"/>
        </w:rPr>
        <w:t>(3</w:t>
      </w:r>
      <w:r>
        <w:rPr>
          <w:rFonts w:eastAsia="等线"/>
          <w:lang w:val="en-US" w:eastAsia="zh-CN"/>
        </w:rPr>
        <w:t>)</w:t>
      </w:r>
    </w:p>
    <w:p w14:paraId="2CD92143" w14:textId="77777777" w:rsidR="0013000F" w:rsidRDefault="00284EAD">
      <w:pPr>
        <w:spacing w:line="480" w:lineRule="auto"/>
        <w:jc w:val="both"/>
        <w:rPr>
          <w:rFonts w:eastAsia="等线"/>
          <w:iCs/>
          <w:lang w:val="en-US" w:eastAsia="zh-CN"/>
        </w:rPr>
      </w:pPr>
      <w:r>
        <w:rPr>
          <w:rFonts w:eastAsia="等线"/>
          <w:lang w:val="en-US" w:eastAsia="zh-CN"/>
        </w:rPr>
        <w:lastRenderedPageBreak/>
        <w:t xml:space="preserve">where </w:t>
      </w:r>
      <w:r>
        <w:rPr>
          <w:rFonts w:eastAsia="等线"/>
          <w:b/>
          <w:bCs/>
          <w:lang w:val="en-US" w:eastAsia="zh-CN"/>
        </w:rPr>
        <w:t xml:space="preserve">G </w:t>
      </w:r>
      <w:r>
        <w:rPr>
          <w:rFonts w:eastAsia="等线"/>
          <w:lang w:val="en-US" w:eastAsia="zh-CN"/>
        </w:rPr>
        <w:t xml:space="preserve">is a </w:t>
      </w:r>
      <m:oMath>
        <m:r>
          <w:rPr>
            <w:rFonts w:ascii="Cambria Math" w:eastAsia="等线" w:hAnsi="Cambria Math"/>
            <w:lang w:val="en-US" w:eastAsia="zh-CN"/>
          </w:rPr>
          <m:t>k×n</m:t>
        </m:r>
      </m:oMath>
      <w:r>
        <w:rPr>
          <w:rFonts w:eastAsia="等线"/>
          <w:iCs/>
          <w:lang w:val="en-US" w:eastAsia="zh-CN"/>
        </w:rPr>
        <w:t xml:space="preserve"> sparse</w:t>
      </w:r>
      <w:r>
        <w:rPr>
          <w:rFonts w:eastAsia="等线" w:hint="eastAsia"/>
          <w:iCs/>
          <w:lang w:val="en-US" w:eastAsia="zh-CN"/>
        </w:rPr>
        <w:t xml:space="preserve"> </w:t>
      </w:r>
      <w:r>
        <w:rPr>
          <w:rFonts w:eastAsia="等线"/>
          <w:iCs/>
          <w:lang w:val="en-US" w:eastAsia="zh-CN"/>
        </w:rPr>
        <w:t>matrix</w:t>
      </w:r>
      <w:r>
        <w:rPr>
          <w:rFonts w:eastAsia="等线" w:hint="eastAsia"/>
          <w:iCs/>
          <w:lang w:val="en-US" w:eastAsia="zh-CN"/>
        </w:rPr>
        <w:t xml:space="preserve"> that each </w:t>
      </w:r>
      <m:oMath>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i,j</m:t>
            </m:r>
          </m:sub>
        </m:sSub>
      </m:oMath>
      <w:r>
        <w:rPr>
          <w:rFonts w:eastAsia="等线" w:hint="eastAsia"/>
          <w:lang w:val="en-US" w:eastAsia="zh-CN"/>
        </w:rPr>
        <w:t xml:space="preserve"> in </w:t>
      </w:r>
      <w:r>
        <w:rPr>
          <w:rFonts w:eastAsia="等线" w:hint="eastAsia"/>
          <w:b/>
          <w:bCs/>
          <w:lang w:val="en-US" w:eastAsia="zh-CN"/>
        </w:rPr>
        <w:t>G</w:t>
      </w:r>
      <w:r>
        <w:rPr>
          <w:rFonts w:eastAsia="等线" w:hint="eastAsia"/>
          <w:lang w:val="en-US" w:eastAsia="zh-CN"/>
        </w:rPr>
        <w:t xml:space="preserve"> either equals to 0 or 1</w:t>
      </w:r>
      <w:r>
        <w:rPr>
          <w:rFonts w:eastAsia="等线"/>
          <w:iCs/>
          <w:lang w:val="en-US" w:eastAsia="zh-CN"/>
        </w:rPr>
        <w:t xml:space="preserve">. </w:t>
      </w:r>
    </w:p>
    <w:p w14:paraId="20DDD69E" w14:textId="77777777" w:rsidR="0013000F" w:rsidRDefault="00284EAD">
      <w:pPr>
        <w:spacing w:line="480" w:lineRule="auto"/>
        <w:ind w:firstLineChars="100" w:firstLine="240"/>
        <w:jc w:val="both"/>
        <w:rPr>
          <w:rFonts w:eastAsia="等线"/>
          <w:lang w:val="en-US" w:eastAsia="zh-CN"/>
        </w:rPr>
      </w:pPr>
      <w:r>
        <w:rPr>
          <w:rFonts w:eastAsia="等线" w:hint="eastAsia"/>
          <w:lang w:val="en-US" w:eastAsia="zh-CN"/>
        </w:rPr>
        <w:t xml:space="preserve">The construction the sparse matrix </w:t>
      </w:r>
      <w:r>
        <w:rPr>
          <w:rFonts w:eastAsia="等线"/>
          <w:b/>
          <w:lang w:val="en-US" w:eastAsia="zh-CN"/>
        </w:rPr>
        <w:t>G</w:t>
      </w:r>
      <w:r>
        <w:rPr>
          <w:rFonts w:eastAsia="等线" w:hint="eastAsia"/>
          <w:lang w:val="en-US" w:eastAsia="zh-CN"/>
        </w:rPr>
        <w:t xml:space="preserve"> is specified as follows. First, we generate the c</w:t>
      </w:r>
      <w:r>
        <w:rPr>
          <w:rFonts w:eastAsia="等线"/>
          <w:lang w:val="en-US" w:eastAsia="zh-CN"/>
        </w:rPr>
        <w:t xml:space="preserve">umulative </w:t>
      </w:r>
      <w:r>
        <w:rPr>
          <w:rFonts w:eastAsia="等线" w:hint="eastAsia"/>
          <w:lang w:val="en-US" w:eastAsia="zh-CN"/>
        </w:rPr>
        <w:t>d</w:t>
      </w:r>
      <w:r>
        <w:rPr>
          <w:rFonts w:eastAsia="等线"/>
          <w:lang w:val="en-US" w:eastAsia="zh-CN"/>
        </w:rPr>
        <w:t xml:space="preserve">istribution </w:t>
      </w:r>
      <w:r>
        <w:rPr>
          <w:rFonts w:eastAsia="等线" w:hint="eastAsia"/>
          <w:lang w:val="en-US" w:eastAsia="zh-CN"/>
        </w:rPr>
        <w:t>f</w:t>
      </w:r>
      <w:r>
        <w:rPr>
          <w:rFonts w:eastAsia="等线"/>
          <w:lang w:val="en-US" w:eastAsia="zh-CN"/>
        </w:rPr>
        <w:t>unction</w:t>
      </w:r>
      <w:r>
        <w:rPr>
          <w:rFonts w:eastAsia="等线" w:hint="eastAsia"/>
          <w:lang w:val="en-US" w:eastAsia="zh-CN"/>
        </w:rPr>
        <w:t xml:space="preserve"> </w:t>
      </w:r>
      <m:oMath>
        <m:sSub>
          <m:sSubPr>
            <m:ctrlPr>
              <w:rPr>
                <w:rFonts w:ascii="Cambria Math" w:eastAsia="等线" w:hAnsi="Cambria Math"/>
                <w:i/>
                <w:lang w:val="en-US" w:eastAsia="en-US"/>
              </w:rPr>
            </m:ctrlPr>
          </m:sSubPr>
          <m:e>
            <m:r>
              <w:rPr>
                <w:rFonts w:ascii="Cambria Math" w:eastAsia="等线" w:hAnsi="Cambria Math"/>
                <w:lang w:val="en-US" w:eastAsia="en-US"/>
              </w:rPr>
              <m:t>cdf</m:t>
            </m:r>
          </m:e>
          <m:sub>
            <m:r>
              <w:rPr>
                <w:rFonts w:ascii="Cambria Math" w:eastAsia="等线" w:hAnsi="Cambria Math"/>
                <w:lang w:val="en-US" w:eastAsia="en-US"/>
              </w:rPr>
              <m:t>RSD</m:t>
            </m:r>
          </m:sub>
        </m:sSub>
      </m:oMath>
      <w:r>
        <w:rPr>
          <w:rFonts w:eastAsia="等线" w:hint="eastAsia"/>
          <w:lang w:val="en-US" w:eastAsia="zh-CN"/>
        </w:rPr>
        <w:t xml:space="preserve"> of r</w:t>
      </w:r>
      <w:r>
        <w:rPr>
          <w:rFonts w:eastAsia="等线"/>
          <w:lang w:val="en-US" w:eastAsia="zh-CN"/>
        </w:rPr>
        <w:t xml:space="preserve">obust </w:t>
      </w:r>
      <w:r>
        <w:rPr>
          <w:rFonts w:eastAsia="等线" w:hint="eastAsia"/>
          <w:lang w:val="en-US" w:eastAsia="zh-CN"/>
        </w:rPr>
        <w:t>s</w:t>
      </w:r>
      <w:r>
        <w:rPr>
          <w:rFonts w:eastAsia="等线"/>
          <w:lang w:val="en-US" w:eastAsia="zh-CN"/>
        </w:rPr>
        <w:t xml:space="preserve">oliton </w:t>
      </w:r>
      <w:r>
        <w:rPr>
          <w:rFonts w:eastAsia="等线" w:hint="eastAsia"/>
          <w:lang w:val="en-US" w:eastAsia="zh-CN"/>
        </w:rPr>
        <w:t>d</w:t>
      </w:r>
      <w:r>
        <w:rPr>
          <w:rFonts w:eastAsia="等线"/>
          <w:lang w:val="en-US" w:eastAsia="zh-CN"/>
        </w:rPr>
        <w:t>istribution</w:t>
      </w:r>
      <w:r>
        <w:rPr>
          <w:rFonts w:eastAsia="等线" w:hint="eastAsia"/>
          <w:lang w:val="en-US" w:eastAsia="zh-CN"/>
        </w:rPr>
        <w:t xml:space="preserve">. The </w:t>
      </w:r>
      <w:r>
        <w:rPr>
          <w:rFonts w:eastAsia="等线"/>
          <w:lang w:val="en-US" w:eastAsia="zh-CN"/>
        </w:rPr>
        <w:t xml:space="preserve">probability density </w:t>
      </w:r>
      <m:oMath>
        <m:sSub>
          <m:sSubPr>
            <m:ctrlPr>
              <w:rPr>
                <w:rFonts w:ascii="Cambria Math" w:eastAsia="等线" w:hAnsi="Cambria Math"/>
                <w:i/>
                <w:lang w:val="en-US" w:eastAsia="en-US"/>
              </w:rPr>
            </m:ctrlPr>
          </m:sSubPr>
          <m:e>
            <m:r>
              <w:rPr>
                <w:rFonts w:ascii="Cambria Math" w:eastAsia="等线" w:hAnsi="Cambria Math"/>
                <w:lang w:val="en-US" w:eastAsia="en-US"/>
              </w:rPr>
              <m:t>P</m:t>
            </m:r>
          </m:e>
          <m:sub>
            <m:r>
              <w:rPr>
                <w:rFonts w:ascii="Cambria Math" w:eastAsia="等线" w:hAnsi="Cambria Math"/>
                <w:lang w:val="en-US" w:eastAsia="en-US"/>
              </w:rPr>
              <m:t>i</m:t>
            </m:r>
          </m:sub>
        </m:sSub>
      </m:oMath>
      <w:r>
        <w:rPr>
          <w:rFonts w:eastAsia="等线" w:hint="eastAsia"/>
          <w:lang w:val="en-US" w:eastAsia="zh-CN"/>
        </w:rPr>
        <w:t xml:space="preserve"> of RSD is defined as follows</w:t>
      </w:r>
      <w:r>
        <w:rPr>
          <w:rFonts w:eastAsia="等线"/>
          <w:lang w:val="en-US" w:eastAsia="zh-CN"/>
        </w:rPr>
        <w:t>:</w:t>
      </w:r>
    </w:p>
    <w:p w14:paraId="797F259D" w14:textId="77777777" w:rsidR="0013000F" w:rsidRDefault="00284EAD">
      <w:pPr>
        <w:spacing w:beforeLines="50" w:before="120" w:afterLines="50" w:after="120" w:line="480" w:lineRule="auto"/>
        <w:jc w:val="right"/>
        <w:rPr>
          <w:rFonts w:eastAsia="等线"/>
          <w:lang w:val="en-US" w:eastAsia="zh-CN"/>
        </w:rPr>
      </w:pPr>
      <m:oMath>
        <m:sSub>
          <m:sSubPr>
            <m:ctrlPr>
              <w:rPr>
                <w:rFonts w:ascii="Cambria Math" w:eastAsia="等线" w:hAnsi="Cambria Math"/>
                <w:i/>
                <w:lang w:val="en-US" w:eastAsia="en-US"/>
              </w:rPr>
            </m:ctrlPr>
          </m:sSubPr>
          <m:e>
            <m:r>
              <w:rPr>
                <w:rFonts w:ascii="Cambria Math" w:eastAsia="等线" w:hAnsi="Cambria Math"/>
                <w:lang w:val="en-US" w:eastAsia="en-US"/>
              </w:rPr>
              <m:t>P</m:t>
            </m:r>
          </m:e>
          <m:sub>
            <m:r>
              <w:rPr>
                <w:rFonts w:ascii="Cambria Math" w:eastAsia="等线" w:hAnsi="Cambria Math"/>
                <w:lang w:val="en-US" w:eastAsia="en-US"/>
              </w:rPr>
              <m:t>i</m:t>
            </m:r>
          </m:sub>
        </m:sSub>
        <m:r>
          <w:rPr>
            <w:rFonts w:ascii="Cambria Math" w:eastAsia="等线" w:hAnsi="Cambria Math"/>
            <w:lang w:val="en-US" w:eastAsia="en-US"/>
          </w:rPr>
          <m:t>=</m:t>
        </m:r>
        <m:f>
          <m:fPr>
            <m:ctrlPr>
              <w:rPr>
                <w:rFonts w:ascii="Cambria Math" w:eastAsia="等线" w:hAnsi="Cambria Math"/>
                <w:i/>
                <w:lang w:val="en-US" w:eastAsia="en-US"/>
              </w:rPr>
            </m:ctrlPr>
          </m:fPr>
          <m:num>
            <m:sSub>
              <m:sSubPr>
                <m:ctrlPr>
                  <w:rPr>
                    <w:rFonts w:ascii="Cambria Math" w:eastAsia="等线" w:hAnsi="Cambria Math"/>
                    <w:i/>
                    <w:lang w:val="en-US" w:eastAsia="en-US"/>
                  </w:rPr>
                </m:ctrlPr>
              </m:sSubPr>
              <m:e>
                <m:r>
                  <w:rPr>
                    <w:rFonts w:ascii="Cambria Math" w:eastAsia="等线" w:hAnsi="Cambria Math"/>
                    <w:lang w:val="en-US" w:eastAsia="en-US"/>
                  </w:rPr>
                  <m:t>ρ</m:t>
                </m:r>
              </m:e>
              <m:sub>
                <m:r>
                  <w:rPr>
                    <w:rFonts w:ascii="Cambria Math" w:eastAsia="等线" w:hAnsi="Cambria Math"/>
                    <w:lang w:val="en-US" w:eastAsia="en-US"/>
                  </w:rPr>
                  <m:t>i</m:t>
                </m:r>
              </m:sub>
            </m:sSub>
            <m:r>
              <w:rPr>
                <w:rFonts w:ascii="Cambria Math" w:eastAsia="等线" w:hAnsi="Cambria Math"/>
                <w:lang w:val="en-US" w:eastAsia="en-US"/>
              </w:rPr>
              <m:t>+</m:t>
            </m:r>
            <m:sSub>
              <m:sSubPr>
                <m:ctrlPr>
                  <w:rPr>
                    <w:rFonts w:ascii="Cambria Math" w:eastAsia="等线" w:hAnsi="Cambria Math"/>
                    <w:i/>
                    <w:lang w:val="en-US" w:eastAsia="en-US"/>
                  </w:rPr>
                </m:ctrlPr>
              </m:sSubPr>
              <m:e>
                <m:r>
                  <w:rPr>
                    <w:rFonts w:ascii="Cambria Math" w:eastAsia="等线" w:hAnsi="Cambria Math"/>
                    <w:lang w:val="en-US" w:eastAsia="en-US"/>
                  </w:rPr>
                  <m:t>τ</m:t>
                </m:r>
              </m:e>
              <m:sub>
                <m:r>
                  <w:rPr>
                    <w:rFonts w:ascii="Cambria Math" w:eastAsia="等线" w:hAnsi="Cambria Math"/>
                    <w:lang w:val="en-US" w:eastAsia="en-US"/>
                  </w:rPr>
                  <m:t>i</m:t>
                </m:r>
              </m:sub>
            </m:sSub>
          </m:num>
          <m:den>
            <m:nary>
              <m:naryPr>
                <m:chr m:val="∑"/>
                <m:limLoc m:val="subSup"/>
                <m:supHide m:val="1"/>
                <m:ctrlPr>
                  <w:rPr>
                    <w:rFonts w:ascii="Cambria Math" w:eastAsia="等线" w:hAnsi="Cambria Math"/>
                    <w:lang w:val="en-US" w:eastAsia="zh-CN"/>
                  </w:rPr>
                </m:ctrlPr>
              </m:naryPr>
              <m:sub>
                <m:r>
                  <w:rPr>
                    <w:rFonts w:ascii="Cambria Math" w:eastAsia="等线" w:hAnsi="Cambria Math"/>
                    <w:lang w:val="en-US" w:eastAsia="zh-CN"/>
                  </w:rPr>
                  <m:t>i</m:t>
                </m:r>
              </m:sub>
              <m:sup/>
              <m:e>
                <m:sSub>
                  <m:sSubPr>
                    <m:ctrlPr>
                      <w:rPr>
                        <w:rFonts w:ascii="Cambria Math" w:eastAsia="等线" w:hAnsi="Cambria Math"/>
                        <w:i/>
                        <w:lang w:val="en-US" w:eastAsia="en-US"/>
                      </w:rPr>
                    </m:ctrlPr>
                  </m:sSubPr>
                  <m:e>
                    <m:r>
                      <w:rPr>
                        <w:rFonts w:ascii="Cambria Math" w:eastAsia="等线" w:hAnsi="Cambria Math"/>
                        <w:lang w:val="en-US" w:eastAsia="en-US"/>
                      </w:rPr>
                      <m:t>(ρ</m:t>
                    </m:r>
                  </m:e>
                  <m:sub>
                    <m:r>
                      <w:rPr>
                        <w:rFonts w:ascii="Cambria Math" w:eastAsia="等线" w:hAnsi="Cambria Math"/>
                        <w:lang w:val="en-US" w:eastAsia="en-US"/>
                      </w:rPr>
                      <m:t>i</m:t>
                    </m:r>
                  </m:sub>
                </m:sSub>
                <m:r>
                  <w:rPr>
                    <w:rFonts w:ascii="Cambria Math" w:eastAsia="等线" w:hAnsi="Cambria Math"/>
                    <w:lang w:val="en-US" w:eastAsia="en-US"/>
                  </w:rPr>
                  <m:t>+</m:t>
                </m:r>
                <m:sSub>
                  <m:sSubPr>
                    <m:ctrlPr>
                      <w:rPr>
                        <w:rFonts w:ascii="Cambria Math" w:eastAsia="等线" w:hAnsi="Cambria Math"/>
                        <w:i/>
                        <w:lang w:val="en-US" w:eastAsia="en-US"/>
                      </w:rPr>
                    </m:ctrlPr>
                  </m:sSubPr>
                  <m:e>
                    <m:r>
                      <w:rPr>
                        <w:rFonts w:ascii="Cambria Math" w:eastAsia="等线" w:hAnsi="Cambria Math"/>
                        <w:lang w:val="en-US" w:eastAsia="en-US"/>
                      </w:rPr>
                      <m:t>τ</m:t>
                    </m:r>
                  </m:e>
                  <m:sub>
                    <m:r>
                      <w:rPr>
                        <w:rFonts w:ascii="Cambria Math" w:eastAsia="等线" w:hAnsi="Cambria Math"/>
                        <w:lang w:val="en-US" w:eastAsia="en-US"/>
                      </w:rPr>
                      <m:t>i</m:t>
                    </m:r>
                  </m:sub>
                </m:sSub>
                <m:r>
                  <w:rPr>
                    <w:rFonts w:ascii="Cambria Math" w:eastAsia="等线" w:hAnsi="Cambria Math"/>
                    <w:lang w:val="en-US" w:eastAsia="en-US"/>
                  </w:rPr>
                  <m:t>)</m:t>
                </m:r>
              </m:e>
            </m:nary>
          </m:den>
        </m:f>
      </m:oMath>
      <w:r>
        <w:rPr>
          <w:rFonts w:eastAsia="等线"/>
          <w:lang w:val="en-US" w:eastAsia="zh-CN"/>
        </w:rPr>
        <w:t xml:space="preserve">  </w:t>
      </w:r>
      <w:r>
        <w:rPr>
          <w:rFonts w:eastAsia="等线" w:hint="eastAsia"/>
          <w:lang w:val="en-US" w:eastAsia="zh-CN"/>
        </w:rPr>
        <w:t xml:space="preserve"> </w:t>
      </w:r>
      <w:r>
        <w:rPr>
          <w:rFonts w:eastAsia="等线"/>
          <w:lang w:val="en-US" w:eastAsia="zh-CN"/>
        </w:rPr>
        <w:t xml:space="preserve">                                                            </w:t>
      </w:r>
      <w:r>
        <w:rPr>
          <w:rFonts w:eastAsia="等线" w:hint="eastAsia"/>
          <w:lang w:val="en-US" w:eastAsia="zh-CN"/>
        </w:rPr>
        <w:t>(4</w:t>
      </w:r>
      <w:r>
        <w:rPr>
          <w:rFonts w:eastAsia="等线"/>
          <w:lang w:val="en-US" w:eastAsia="zh-CN"/>
        </w:rPr>
        <w:t>)</w:t>
      </w:r>
    </w:p>
    <w:p w14:paraId="1DD2FD69" w14:textId="77777777" w:rsidR="0013000F" w:rsidRDefault="00284EAD">
      <w:pPr>
        <w:spacing w:line="480" w:lineRule="auto"/>
        <w:jc w:val="both"/>
        <w:rPr>
          <w:rFonts w:eastAsia="等线"/>
          <w:lang w:val="en-US" w:eastAsia="zh-CN"/>
        </w:rPr>
      </w:pPr>
      <w:r>
        <w:rPr>
          <w:rFonts w:eastAsia="等线"/>
          <w:lang w:val="en-US" w:eastAsia="zh-CN"/>
        </w:rPr>
        <w:t xml:space="preserve">where </w:t>
      </w:r>
      <m:oMath>
        <m:sSub>
          <m:sSubPr>
            <m:ctrlPr>
              <w:rPr>
                <w:rFonts w:ascii="Cambria Math" w:eastAsia="等线" w:hAnsi="Cambria Math"/>
                <w:i/>
                <w:lang w:val="en-US" w:eastAsia="en-US"/>
              </w:rPr>
            </m:ctrlPr>
          </m:sSubPr>
          <m:e>
            <m:r>
              <w:rPr>
                <w:rFonts w:ascii="Cambria Math" w:eastAsia="等线" w:hAnsi="Cambria Math"/>
                <w:lang w:val="en-US" w:eastAsia="en-US"/>
              </w:rPr>
              <m:t>ρ</m:t>
            </m:r>
          </m:e>
          <m:sub>
            <m:r>
              <w:rPr>
                <w:rFonts w:ascii="Cambria Math" w:eastAsia="等线" w:hAnsi="Cambria Math"/>
                <w:lang w:val="en-US" w:eastAsia="en-US"/>
              </w:rPr>
              <m:t>i</m:t>
            </m:r>
          </m:sub>
        </m:sSub>
      </m:oMath>
      <w:r>
        <w:rPr>
          <w:rFonts w:eastAsia="等线"/>
          <w:lang w:val="en-US" w:eastAsia="zh-CN"/>
        </w:rPr>
        <w:t xml:space="preserve"> is the </w:t>
      </w:r>
      <w:r>
        <w:rPr>
          <w:rFonts w:eastAsia="等线" w:hint="eastAsia"/>
          <w:lang w:val="en-US" w:eastAsia="zh-CN"/>
        </w:rPr>
        <w:t>i</w:t>
      </w:r>
      <w:r>
        <w:rPr>
          <w:rFonts w:eastAsia="等线"/>
          <w:lang w:val="en-US" w:eastAsia="zh-CN"/>
        </w:rPr>
        <w:t xml:space="preserve">deal </w:t>
      </w:r>
      <w:r>
        <w:rPr>
          <w:rFonts w:eastAsia="等线" w:hint="eastAsia"/>
          <w:lang w:val="en-US" w:eastAsia="zh-CN"/>
        </w:rPr>
        <w:t>s</w:t>
      </w:r>
      <w:r>
        <w:rPr>
          <w:rFonts w:eastAsia="等线"/>
          <w:lang w:val="en-US" w:eastAsia="zh-CN"/>
        </w:rPr>
        <w:t xml:space="preserve">oliton </w:t>
      </w:r>
      <w:r>
        <w:rPr>
          <w:rFonts w:eastAsia="等线" w:hint="eastAsia"/>
          <w:lang w:val="en-US" w:eastAsia="zh-CN"/>
        </w:rPr>
        <w:t>d</w:t>
      </w:r>
      <w:r>
        <w:rPr>
          <w:rFonts w:eastAsia="等线"/>
          <w:lang w:val="en-US" w:eastAsia="zh-CN"/>
        </w:rPr>
        <w:t>istribution</w:t>
      </w:r>
      <w:r>
        <w:rPr>
          <w:rFonts w:eastAsia="等线" w:hint="eastAsia"/>
          <w:lang w:val="en-US" w:eastAsia="zh-CN"/>
        </w:rPr>
        <w:t>,</w:t>
      </w:r>
      <w:r>
        <w:rPr>
          <w:rFonts w:eastAsia="等线"/>
          <w:lang w:val="en-US" w:eastAsia="zh-CN"/>
        </w:rPr>
        <w:t xml:space="preserve"> and</w:t>
      </w:r>
      <w:r>
        <w:rPr>
          <w:rFonts w:eastAsia="等线" w:hint="eastAsia"/>
          <w:lang w:val="en-US" w:eastAsia="zh-CN"/>
        </w:rPr>
        <w:t xml:space="preserve"> </w:t>
      </w:r>
      <m:oMath>
        <m:sSub>
          <m:sSubPr>
            <m:ctrlPr>
              <w:rPr>
                <w:rFonts w:ascii="Cambria Math" w:eastAsia="等线" w:hAnsi="Cambria Math"/>
                <w:lang w:val="en-US" w:eastAsia="zh-CN"/>
              </w:rPr>
            </m:ctrlPr>
          </m:sSubPr>
          <m:e>
            <m:r>
              <w:rPr>
                <w:rFonts w:ascii="Cambria Math" w:eastAsia="等线" w:hAnsi="Cambria Math"/>
                <w:lang w:val="en-US" w:eastAsia="zh-CN"/>
              </w:rPr>
              <m:t>τ</m:t>
            </m:r>
          </m:e>
          <m:sub>
            <m:r>
              <w:rPr>
                <w:rFonts w:ascii="Cambria Math" w:eastAsia="等线" w:hAnsi="Cambria Math"/>
                <w:lang w:val="en-US" w:eastAsia="zh-CN"/>
              </w:rPr>
              <m:t>i</m:t>
            </m:r>
          </m:sub>
        </m:sSub>
      </m:oMath>
      <w:r>
        <w:rPr>
          <w:rFonts w:eastAsia="等线"/>
          <w:lang w:val="en-US" w:eastAsia="zh-CN"/>
        </w:rPr>
        <w:t xml:space="preserve"> is defined as:</w:t>
      </w:r>
    </w:p>
    <w:p w14:paraId="425064E9" w14:textId="77777777" w:rsidR="0013000F" w:rsidRDefault="00284EAD">
      <w:pPr>
        <w:spacing w:beforeLines="50" w:before="120" w:afterLines="50" w:after="120" w:line="480" w:lineRule="auto"/>
        <w:jc w:val="right"/>
        <w:rPr>
          <w:rFonts w:eastAsia="等线"/>
          <w:lang w:val="en-US" w:eastAsia="zh-CN"/>
        </w:rPr>
      </w:pPr>
      <m:oMath>
        <m:sSub>
          <m:sSubPr>
            <m:ctrlPr>
              <w:rPr>
                <w:rFonts w:ascii="Cambria Math" w:eastAsia="等线" w:hAnsi="Cambria Math"/>
                <w:lang w:val="en-US" w:eastAsia="zh-CN"/>
              </w:rPr>
            </m:ctrlPr>
          </m:sSubPr>
          <m:e>
            <m:r>
              <w:rPr>
                <w:rFonts w:ascii="Cambria Math" w:eastAsia="等线" w:hAnsi="Cambria Math"/>
                <w:lang w:val="en-US" w:eastAsia="zh-CN"/>
              </w:rPr>
              <m:t>τ</m:t>
            </m:r>
          </m:e>
          <m:sub>
            <m:r>
              <w:rPr>
                <w:rFonts w:ascii="Cambria Math" w:eastAsia="等线" w:hAnsi="Cambria Math"/>
                <w:lang w:val="en-US" w:eastAsia="zh-CN"/>
              </w:rPr>
              <m:t>i</m:t>
            </m:r>
          </m:sub>
        </m:sSub>
        <m:r>
          <m:rPr>
            <m:sty m:val="p"/>
          </m:rPr>
          <w:rPr>
            <w:rFonts w:ascii="Cambria Math" w:eastAsia="等线" w:hAnsi="Cambria Math"/>
            <w:lang w:val="en-US" w:eastAsia="zh-CN"/>
          </w:rPr>
          <m:t>=</m:t>
        </m:r>
        <m:d>
          <m:dPr>
            <m:begChr m:val="{"/>
            <m:endChr m:val=""/>
            <m:ctrlPr>
              <w:rPr>
                <w:rFonts w:ascii="Cambria Math" w:eastAsia="等线" w:hAnsi="Cambria Math"/>
                <w:lang w:val="en-US" w:eastAsia="zh-CN"/>
              </w:rPr>
            </m:ctrlPr>
          </m:dPr>
          <m:e>
            <m:eqArr>
              <m:eqArrPr>
                <m:ctrlPr>
                  <w:rPr>
                    <w:rFonts w:ascii="Cambria Math" w:eastAsia="等线" w:hAnsi="Cambria Math"/>
                    <w:lang w:val="en-US" w:eastAsia="zh-CN"/>
                  </w:rPr>
                </m:ctrlPr>
              </m:eqArrPr>
              <m:e>
                <m:r>
                  <m:rPr>
                    <m:sty m:val="p"/>
                  </m:rPr>
                  <w:rPr>
                    <w:rFonts w:ascii="Cambria Math" w:eastAsia="等线" w:hAnsi="Cambria Math"/>
                    <w:lang w:val="en-US" w:eastAsia="zh-CN"/>
                  </w:rPr>
                  <m:t>&amp;</m:t>
                </m:r>
                <m:f>
                  <m:fPr>
                    <m:ctrlPr>
                      <w:rPr>
                        <w:rFonts w:ascii="Cambria Math" w:eastAsia="等线" w:hAnsi="Cambria Math"/>
                        <w:lang w:val="en-US" w:eastAsia="zh-CN"/>
                      </w:rPr>
                    </m:ctrlPr>
                  </m:fPr>
                  <m:num>
                    <m:r>
                      <w:rPr>
                        <w:rFonts w:ascii="Cambria Math" w:eastAsia="等线" w:hAnsi="Cambria Math"/>
                        <w:lang w:val="en-US" w:eastAsia="zh-CN"/>
                      </w:rPr>
                      <m:t>R</m:t>
                    </m:r>
                  </m:num>
                  <m:den>
                    <m:r>
                      <w:rPr>
                        <w:rFonts w:ascii="Cambria Math" w:eastAsia="等线" w:hAnsi="Cambria Math"/>
                        <w:lang w:val="en-US" w:eastAsia="zh-CN"/>
                      </w:rPr>
                      <m:t>ik</m:t>
                    </m:r>
                  </m:den>
                </m:f>
                <m:r>
                  <m:rPr>
                    <m:sty m:val="p"/>
                  </m:rPr>
                  <w:rPr>
                    <w:rFonts w:ascii="Cambria Math" w:eastAsia="等线" w:hAnsi="Cambria Math"/>
                    <w:lang w:val="en-US" w:eastAsia="zh-CN"/>
                  </w:rPr>
                  <m:t>,           1≤</m:t>
                </m:r>
                <m:r>
                  <w:rPr>
                    <w:rFonts w:ascii="Cambria Math" w:eastAsia="等线" w:hAnsi="Cambria Math"/>
                    <w:lang w:val="en-US" w:eastAsia="zh-CN"/>
                  </w:rPr>
                  <m:t>i</m:t>
                </m:r>
                <m:r>
                  <m:rPr>
                    <m:sty m:val="p"/>
                  </m:rPr>
                  <w:rPr>
                    <w:rFonts w:ascii="Cambria Math" w:eastAsia="等线" w:hAnsi="Cambria Math"/>
                    <w:lang w:val="en-US" w:eastAsia="zh-CN"/>
                  </w:rPr>
                  <m:t>≤</m:t>
                </m:r>
                <m:d>
                  <m:dPr>
                    <m:begChr m:val="⌈"/>
                    <m:endChr m:val="⌉"/>
                    <m:ctrlPr>
                      <w:rPr>
                        <w:rFonts w:ascii="Cambria Math" w:eastAsia="等线" w:hAnsi="Cambria Math"/>
                        <w:lang w:val="en-US" w:eastAsia="zh-CN"/>
                      </w:rPr>
                    </m:ctrlPr>
                  </m:dPr>
                  <m:e>
                    <m:r>
                      <w:rPr>
                        <w:rFonts w:ascii="Cambria Math" w:eastAsia="等线" w:hAnsi="Cambria Math"/>
                        <w:lang w:val="en-US" w:eastAsia="zh-CN"/>
                      </w:rPr>
                      <m:t>k</m:t>
                    </m:r>
                    <m:r>
                      <m:rPr>
                        <m:sty m:val="p"/>
                      </m:rPr>
                      <w:rPr>
                        <w:rFonts w:ascii="Cambria Math" w:eastAsia="等线" w:hAnsi="Cambria Math"/>
                        <w:lang w:val="en-US" w:eastAsia="zh-CN"/>
                      </w:rPr>
                      <m:t>/(</m:t>
                    </m:r>
                    <m:r>
                      <w:rPr>
                        <w:rFonts w:ascii="Cambria Math" w:eastAsia="等线" w:hAnsi="Cambria Math"/>
                        <w:lang w:val="en-US" w:eastAsia="zh-CN"/>
                      </w:rPr>
                      <m:t>R</m:t>
                    </m:r>
                    <m:r>
                      <m:rPr>
                        <m:sty m:val="p"/>
                      </m:rPr>
                      <w:rPr>
                        <w:rFonts w:ascii="Cambria Math" w:eastAsia="等线" w:hAnsi="Cambria Math"/>
                        <w:lang w:val="en-US" w:eastAsia="zh-CN"/>
                      </w:rPr>
                      <m:t>-1)</m:t>
                    </m:r>
                  </m:e>
                </m:d>
              </m:e>
              <m:e>
                <m:r>
                  <m:rPr>
                    <m:sty m:val="p"/>
                  </m:rPr>
                  <w:rPr>
                    <w:rFonts w:ascii="Cambria Math" w:eastAsia="等线" w:hAnsi="Cambria Math"/>
                    <w:lang w:val="en-US" w:eastAsia="zh-CN"/>
                  </w:rPr>
                  <m:t>&amp;</m:t>
                </m:r>
                <m:f>
                  <m:fPr>
                    <m:ctrlPr>
                      <w:rPr>
                        <w:rFonts w:ascii="Cambria Math" w:eastAsia="等线" w:hAnsi="Cambria Math"/>
                        <w:lang w:val="en-US" w:eastAsia="zh-CN"/>
                      </w:rPr>
                    </m:ctrlPr>
                  </m:fPr>
                  <m:num>
                    <m:r>
                      <w:rPr>
                        <w:rFonts w:ascii="Cambria Math" w:eastAsia="等线" w:hAnsi="Cambria Math"/>
                        <w:lang w:val="en-US" w:eastAsia="zh-CN"/>
                      </w:rPr>
                      <m:t>Rln</m:t>
                    </m:r>
                    <m:d>
                      <m:dPr>
                        <m:ctrlPr>
                          <w:rPr>
                            <w:rFonts w:ascii="Cambria Math" w:eastAsia="等线" w:hAnsi="Cambria Math"/>
                            <w:lang w:val="en-US" w:eastAsia="zh-CN"/>
                          </w:rPr>
                        </m:ctrlPr>
                      </m:dPr>
                      <m:e>
                        <m:f>
                          <m:fPr>
                            <m:ctrlPr>
                              <w:rPr>
                                <w:rFonts w:ascii="Cambria Math" w:eastAsia="等线" w:hAnsi="Cambria Math"/>
                                <w:lang w:val="en-US" w:eastAsia="zh-CN"/>
                              </w:rPr>
                            </m:ctrlPr>
                          </m:fPr>
                          <m:num>
                            <m:r>
                              <w:rPr>
                                <w:rFonts w:ascii="Cambria Math" w:eastAsia="等线" w:hAnsi="Cambria Math"/>
                                <w:lang w:val="en-US" w:eastAsia="zh-CN"/>
                              </w:rPr>
                              <m:t>R</m:t>
                            </m:r>
                          </m:num>
                          <m:den>
                            <m:r>
                              <w:rPr>
                                <w:rFonts w:ascii="Cambria Math" w:eastAsia="等线" w:hAnsi="Cambria Math"/>
                                <w:lang w:val="en-US" w:eastAsia="zh-CN"/>
                              </w:rPr>
                              <m:t>δ</m:t>
                            </m:r>
                          </m:den>
                        </m:f>
                      </m:e>
                    </m:d>
                  </m:num>
                  <m:den>
                    <m:r>
                      <w:rPr>
                        <w:rFonts w:ascii="Cambria Math" w:eastAsia="等线" w:hAnsi="Cambria Math"/>
                        <w:lang w:val="en-US" w:eastAsia="zh-CN"/>
                      </w:rPr>
                      <m:t>k</m:t>
                    </m:r>
                  </m:den>
                </m:f>
                <m:r>
                  <m:rPr>
                    <m:sty m:val="p"/>
                  </m:rPr>
                  <w:rPr>
                    <w:rFonts w:ascii="Cambria Math" w:eastAsia="等线" w:hAnsi="Cambria Math"/>
                    <w:lang w:val="en-US" w:eastAsia="zh-CN"/>
                  </w:rPr>
                  <m:t xml:space="preserve">,    </m:t>
                </m:r>
                <m:r>
                  <w:rPr>
                    <w:rFonts w:ascii="Cambria Math" w:eastAsia="等线" w:hAnsi="Cambria Math"/>
                    <w:lang w:val="en-US" w:eastAsia="zh-CN"/>
                  </w:rPr>
                  <m:t>i</m:t>
                </m:r>
                <m:r>
                  <m:rPr>
                    <m:sty m:val="p"/>
                  </m:rPr>
                  <w:rPr>
                    <w:rFonts w:ascii="Cambria Math" w:eastAsia="等线" w:hAnsi="Cambria Math"/>
                    <w:lang w:val="en-US" w:eastAsia="zh-CN"/>
                  </w:rPr>
                  <m:t>=</m:t>
                </m:r>
                <m:d>
                  <m:dPr>
                    <m:begChr m:val="⌈"/>
                    <m:endChr m:val="⌉"/>
                    <m:ctrlPr>
                      <w:rPr>
                        <w:rFonts w:ascii="Cambria Math" w:eastAsia="等线" w:hAnsi="Cambria Math"/>
                        <w:lang w:val="en-US" w:eastAsia="zh-CN"/>
                      </w:rPr>
                    </m:ctrlPr>
                  </m:dPr>
                  <m:e>
                    <m:r>
                      <w:rPr>
                        <w:rFonts w:ascii="Cambria Math" w:eastAsia="等线" w:hAnsi="Cambria Math"/>
                        <w:lang w:val="en-US" w:eastAsia="zh-CN"/>
                      </w:rPr>
                      <m:t>k</m:t>
                    </m:r>
                    <m:r>
                      <m:rPr>
                        <m:sty m:val="p"/>
                      </m:rPr>
                      <w:rPr>
                        <w:rFonts w:ascii="Cambria Math" w:eastAsia="等线" w:hAnsi="Cambria Math"/>
                        <w:lang w:val="en-US" w:eastAsia="zh-CN"/>
                      </w:rPr>
                      <m:t>/</m:t>
                    </m:r>
                    <m:r>
                      <w:rPr>
                        <w:rFonts w:ascii="Cambria Math" w:eastAsia="等线" w:hAnsi="Cambria Math"/>
                        <w:lang w:val="en-US" w:eastAsia="zh-CN"/>
                      </w:rPr>
                      <m:t>R</m:t>
                    </m:r>
                  </m:e>
                </m:d>
              </m:e>
              <m:e>
                <m:r>
                  <m:rPr>
                    <m:sty m:val="p"/>
                  </m:rPr>
                  <w:rPr>
                    <w:rFonts w:ascii="Cambria Math" w:eastAsia="等线" w:hAnsi="Cambria Math"/>
                    <w:lang w:val="en-US" w:eastAsia="zh-CN"/>
                  </w:rPr>
                  <m:t xml:space="preserve">&amp;0,             </m:t>
                </m:r>
                <m:r>
                  <w:rPr>
                    <w:rFonts w:ascii="Cambria Math" w:eastAsia="等线" w:hAnsi="Cambria Math"/>
                    <w:lang w:val="en-US" w:eastAsia="zh-CN"/>
                  </w:rPr>
                  <m:t>others</m:t>
                </m:r>
              </m:e>
            </m:eqArr>
            <m:r>
              <m:rPr>
                <m:sty m:val="p"/>
              </m:rPr>
              <w:rPr>
                <w:rFonts w:ascii="Cambria Math" w:eastAsia="等线" w:hAnsi="Cambria Math"/>
                <w:lang w:val="en-US" w:eastAsia="zh-CN"/>
              </w:rPr>
              <m:t xml:space="preserve"> </m:t>
            </m:r>
          </m:e>
        </m:d>
      </m:oMath>
      <w:r>
        <w:rPr>
          <w:rFonts w:eastAsia="等线" w:hint="eastAsia"/>
          <w:lang w:val="en-US" w:eastAsia="zh-CN"/>
        </w:rPr>
        <w:t xml:space="preserve"> </w:t>
      </w:r>
      <w:r>
        <w:rPr>
          <w:rFonts w:eastAsia="等线"/>
          <w:lang w:val="en-US" w:eastAsia="zh-CN"/>
        </w:rPr>
        <w:t xml:space="preserve">                                          </w:t>
      </w:r>
      <w:r>
        <w:rPr>
          <w:rFonts w:eastAsia="等线" w:hint="eastAsia"/>
          <w:lang w:val="en-US" w:eastAsia="zh-CN"/>
        </w:rPr>
        <w:t>(5</w:t>
      </w:r>
      <w:r>
        <w:rPr>
          <w:rFonts w:eastAsia="等线"/>
          <w:lang w:val="en-US" w:eastAsia="zh-CN"/>
        </w:rPr>
        <w:t>)</w:t>
      </w:r>
    </w:p>
    <w:p w14:paraId="213C083A" w14:textId="77777777" w:rsidR="0013000F" w:rsidRDefault="00284EAD">
      <w:pPr>
        <w:spacing w:line="480" w:lineRule="auto"/>
        <w:jc w:val="both"/>
        <w:rPr>
          <w:rFonts w:eastAsia="等线"/>
          <w:lang w:val="en-US" w:eastAsia="zh-CN"/>
        </w:rPr>
      </w:pPr>
      <w:r>
        <w:rPr>
          <w:rFonts w:eastAsia="等线"/>
          <w:lang w:val="en-US" w:eastAsia="zh-CN"/>
        </w:rPr>
        <w:t xml:space="preserve">where </w:t>
      </w:r>
      <m:oMath>
        <m:r>
          <w:rPr>
            <w:rFonts w:ascii="Cambria Math" w:eastAsia="等线" w:hAnsi="Cambria Math"/>
            <w:lang w:val="en-US" w:eastAsia="zh-CN"/>
          </w:rPr>
          <m:t>R=c</m:t>
        </m:r>
        <m:rad>
          <m:radPr>
            <m:degHide m:val="1"/>
            <m:ctrlPr>
              <w:rPr>
                <w:rFonts w:ascii="Cambria Math" w:eastAsia="等线" w:hAnsi="Cambria Math"/>
                <w:i/>
                <w:lang w:val="en-US" w:eastAsia="zh-CN"/>
              </w:rPr>
            </m:ctrlPr>
          </m:radPr>
          <m:deg/>
          <m:e>
            <m:r>
              <w:rPr>
                <w:rFonts w:ascii="Cambria Math" w:eastAsia="等线" w:hAnsi="Cambria Math"/>
                <w:lang w:val="en-US" w:eastAsia="zh-CN"/>
              </w:rPr>
              <m:t>k</m:t>
            </m:r>
          </m:e>
        </m:rad>
        <m:func>
          <m:funcPr>
            <m:ctrlPr>
              <w:rPr>
                <w:rFonts w:ascii="Cambria Math" w:eastAsia="等线" w:hAnsi="Cambria Math"/>
                <w:lang w:val="en-US" w:eastAsia="zh-CN"/>
              </w:rPr>
            </m:ctrlPr>
          </m:funcPr>
          <m:fName>
            <m:r>
              <m:rPr>
                <m:sty m:val="p"/>
              </m:rPr>
              <w:rPr>
                <w:rFonts w:ascii="Cambria Math" w:eastAsia="等线" w:hAnsi="Cambria Math"/>
                <w:lang w:val="en-US" w:eastAsia="en-US"/>
              </w:rPr>
              <m:t>ln</m:t>
            </m:r>
          </m:fName>
          <m:e>
            <m:r>
              <w:rPr>
                <w:rFonts w:ascii="Cambria Math" w:eastAsia="等线" w:hAnsi="Cambria Math"/>
                <w:lang w:val="en-US" w:eastAsia="zh-CN"/>
              </w:rPr>
              <m:t>(</m:t>
            </m:r>
            <m:f>
              <m:fPr>
                <m:ctrlPr>
                  <w:rPr>
                    <w:rFonts w:ascii="Cambria Math" w:eastAsia="等线" w:hAnsi="Cambria Math"/>
                    <w:i/>
                    <w:lang w:val="en-US" w:eastAsia="zh-CN"/>
                  </w:rPr>
                </m:ctrlPr>
              </m:fPr>
              <m:num>
                <m:r>
                  <w:rPr>
                    <w:rFonts w:ascii="Cambria Math" w:eastAsia="等线" w:hAnsi="Cambria Math"/>
                    <w:lang w:val="en-US" w:eastAsia="zh-CN"/>
                  </w:rPr>
                  <m:t>k</m:t>
                </m:r>
              </m:num>
              <m:den>
                <m:r>
                  <w:rPr>
                    <w:rFonts w:ascii="Cambria Math" w:eastAsia="等线" w:hAnsi="Cambria Math"/>
                    <w:lang w:val="en-US" w:eastAsia="zh-CN"/>
                  </w:rPr>
                  <m:t>δ</m:t>
                </m:r>
              </m:den>
            </m:f>
            <m:r>
              <w:rPr>
                <w:rFonts w:ascii="Cambria Math" w:eastAsia="等线" w:hAnsi="Cambria Math"/>
                <w:lang w:val="en-US" w:eastAsia="zh-CN"/>
              </w:rPr>
              <m:t>)</m:t>
            </m:r>
          </m:e>
        </m:func>
      </m:oMath>
      <w:r>
        <w:rPr>
          <w:rFonts w:eastAsia="等线"/>
          <w:lang w:val="en-US" w:eastAsia="zh-CN"/>
        </w:rPr>
        <w:t xml:space="preserve"> denotes the expected ripple size. </w:t>
      </w:r>
      <w:r>
        <w:rPr>
          <w:rFonts w:eastAsia="等线" w:hint="eastAsia"/>
          <w:lang w:val="en-US" w:eastAsia="zh-CN"/>
        </w:rPr>
        <w:t xml:space="preserve"> </w:t>
      </w:r>
    </w:p>
    <w:p w14:paraId="17145AC9" w14:textId="77777777" w:rsidR="0013000F" w:rsidRDefault="00284EAD">
      <w:pPr>
        <w:spacing w:line="480" w:lineRule="auto"/>
        <w:ind w:firstLineChars="100" w:firstLine="240"/>
        <w:jc w:val="both"/>
        <w:rPr>
          <w:rFonts w:eastAsia="等线"/>
          <w:lang w:val="en-US" w:eastAsia="zh-CN"/>
        </w:rPr>
      </w:pPr>
      <w:r>
        <w:rPr>
          <w:rFonts w:eastAsia="等线" w:hint="eastAsia"/>
          <w:lang w:val="en-US" w:eastAsia="zh-CN"/>
        </w:rPr>
        <w:t xml:space="preserve">For the </w:t>
      </w:r>
      <m:oMath>
        <m:sSup>
          <m:sSupPr>
            <m:ctrlPr>
              <w:rPr>
                <w:rFonts w:ascii="Cambria Math" w:eastAsia="等线" w:hAnsi="Cambria Math"/>
                <w:i/>
                <w:lang w:val="en-US" w:eastAsia="zh-CN"/>
              </w:rPr>
            </m:ctrlPr>
          </m:sSupPr>
          <m:e>
            <m:r>
              <w:rPr>
                <w:rFonts w:ascii="Cambria Math" w:eastAsia="等线" w:hAnsi="Cambria Math"/>
                <w:lang w:val="en-US" w:eastAsia="zh-CN"/>
              </w:rPr>
              <m:t>i</m:t>
            </m:r>
          </m:e>
          <m:sup>
            <m:r>
              <w:rPr>
                <w:rFonts w:ascii="Cambria Math" w:eastAsia="等线" w:hAnsi="Cambria Math"/>
                <w:lang w:val="en-US" w:eastAsia="zh-CN"/>
              </w:rPr>
              <m:t>th</m:t>
            </m:r>
          </m:sup>
        </m:sSup>
      </m:oMath>
      <w:r>
        <w:rPr>
          <w:rFonts w:eastAsia="等线" w:hint="eastAsia"/>
          <w:lang w:val="en-US" w:eastAsia="zh-CN"/>
        </w:rPr>
        <w:t xml:space="preserve"> column of </w:t>
      </w:r>
      <w:r>
        <w:rPr>
          <w:rFonts w:eastAsia="等线" w:hint="eastAsia"/>
          <w:b/>
          <w:bCs/>
          <w:lang w:val="en-US" w:eastAsia="zh-CN"/>
        </w:rPr>
        <w:t>G</w:t>
      </w:r>
      <w:r>
        <w:rPr>
          <w:rFonts w:eastAsia="等线" w:hint="eastAsia"/>
          <w:lang w:val="en-US" w:eastAsia="zh-CN"/>
        </w:rPr>
        <w:t xml:space="preserve">, we flip certain amount of different </w:t>
      </w:r>
      <m:oMath>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j,i</m:t>
            </m:r>
          </m:sub>
        </m:sSub>
      </m:oMath>
      <w:r>
        <w:rPr>
          <w:rFonts w:eastAsia="等线" w:hint="eastAsia"/>
          <w:lang w:val="en-US" w:eastAsia="zh-CN"/>
        </w:rPr>
        <w:t xml:space="preserve"> from zero to one according to the following principle.</w:t>
      </w:r>
    </w:p>
    <w:p w14:paraId="02EB8FF7" w14:textId="41BB3E7D" w:rsidR="0013000F" w:rsidRDefault="00284EAD">
      <w:pPr>
        <w:spacing w:beforeLines="50" w:before="120" w:afterLines="50" w:after="120" w:line="480" w:lineRule="auto"/>
        <w:ind w:firstLineChars="100" w:firstLine="240"/>
        <w:jc w:val="right"/>
        <w:rPr>
          <w:rFonts w:eastAsia="等线"/>
          <w:lang w:val="en-US" w:eastAsia="zh-CN"/>
        </w:rPr>
      </w:pPr>
      <m:oMath>
        <m:d>
          <m:dPr>
            <m:begChr m:val="{"/>
            <m:endChr m:val=""/>
            <m:ctrlPr>
              <w:rPr>
                <w:rFonts w:ascii="Cambria Math" w:eastAsia="等线" w:hAnsi="Cambria Math"/>
                <w:lang w:val="en-US" w:eastAsia="zh-CN"/>
              </w:rPr>
            </m:ctrlPr>
          </m:dPr>
          <m:e>
            <m:eqArr>
              <m:eqArrPr>
                <m:ctrlPr>
                  <w:rPr>
                    <w:rFonts w:ascii="Cambria Math" w:eastAsia="等线" w:hAnsi="Cambria Math"/>
                    <w:lang w:val="en-US" w:eastAsia="zh-CN"/>
                  </w:rPr>
                </m:ctrlPr>
              </m:eqArrPr>
              <m:e>
                <w:bookmarkStart w:id="82" w:name="_Hlk22212911"/>
                <m:sSub>
                  <m:sSubPr>
                    <m:ctrlPr>
                      <w:rPr>
                        <w:rFonts w:ascii="Cambria Math" w:eastAsia="等线" w:hAnsi="Cambria Math"/>
                        <w:i/>
                        <w:lang w:val="en-US" w:eastAsia="zh-CN"/>
                      </w:rPr>
                    </m:ctrlPr>
                  </m:sSubPr>
                  <m:e>
                    <m:r>
                      <w:rPr>
                        <w:rFonts w:ascii="Cambria Math" w:eastAsia="等线" w:hAnsi="Cambria Math"/>
                        <w:lang w:val="en-US" w:eastAsia="zh-CN"/>
                      </w:rPr>
                      <m:t>x</m:t>
                    </m:r>
                  </m:e>
                  <m:sub>
                    <m:r>
                      <w:rPr>
                        <w:rFonts w:ascii="Cambria Math" w:eastAsia="等线" w:hAnsi="Cambria Math"/>
                        <w:lang w:val="en-US" w:eastAsia="zh-CN"/>
                      </w:rPr>
                      <m:t>i</m:t>
                    </m:r>
                  </m:sub>
                </m:sSub>
                <m:r>
                  <w:rPr>
                    <w:rFonts w:ascii="Cambria Math" w:eastAsia="等线" w:hAnsi="Cambria Math"/>
                    <w:lang w:val="en-US" w:eastAsia="zh-CN"/>
                  </w:rPr>
                  <m:t>=</m:t>
                </m:r>
                <m:sSub>
                  <m:sSubPr>
                    <m:ctrlPr>
                      <w:rPr>
                        <w:rFonts w:ascii="Cambria Math" w:eastAsia="等线" w:hAnsi="Cambria Math"/>
                        <w:i/>
                        <w:lang w:val="en-US" w:eastAsia="en-US"/>
                      </w:rPr>
                    </m:ctrlPr>
                  </m:sSubPr>
                  <m:e>
                    <m:r>
                      <w:rPr>
                        <w:rFonts w:ascii="Cambria Math" w:eastAsia="等线" w:hAnsi="Cambria Math"/>
                        <w:lang w:val="en-US" w:eastAsia="en-US"/>
                      </w:rPr>
                      <m:t>cdf</m:t>
                    </m:r>
                  </m:e>
                  <m:sub>
                    <m:r>
                      <w:rPr>
                        <w:rFonts w:ascii="Cambria Math" w:eastAsia="等线" w:hAnsi="Cambria Math"/>
                        <w:lang w:val="en-US" w:eastAsia="en-US"/>
                      </w:rPr>
                      <m:t>RSD</m:t>
                    </m:r>
                  </m:sub>
                </m:sSub>
                <m:d>
                  <m:dPr>
                    <m:ctrlPr>
                      <w:rPr>
                        <w:rFonts w:ascii="Cambria Math" w:eastAsia="等线" w:hAnsi="Cambria Math"/>
                        <w:i/>
                        <w:lang w:val="en-US" w:eastAsia="en-US"/>
                      </w:rPr>
                    </m:ctrlPr>
                  </m:dPr>
                  <m:e>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lang w:val="en-US" w:eastAsia="zh-CN"/>
                          </w:rPr>
                        </m:ctrlPr>
                      </m:dPr>
                      <m:e>
                        <m:r>
                          <w:rPr>
                            <w:rFonts w:ascii="Cambria Math" w:eastAsia="等线" w:hAnsi="Cambria Math"/>
                            <w:lang w:val="en-US" w:eastAsia="zh-CN"/>
                          </w:rPr>
                          <m:t>1</m:t>
                        </m:r>
                      </m:e>
                    </m:d>
                  </m:e>
                </m:d>
                <w:bookmarkEnd w:id="82"/>
                <m:r>
                  <w:rPr>
                    <w:rFonts w:ascii="Cambria Math" w:eastAsia="等线" w:hAnsi="Cambria Math"/>
                    <w:lang w:val="en-US" w:eastAsia="en-US"/>
                  </w:rPr>
                  <m:t xml:space="preserve">                            </m:t>
                </m:r>
              </m:e>
              <m:e>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j,i</m:t>
                    </m:r>
                  </m:sub>
                </m:sSub>
                <m:r>
                  <w:rPr>
                    <w:rFonts w:ascii="Cambria Math" w:eastAsia="等线" w:hAnsi="Cambria Math"/>
                    <w:lang w:val="en-US" w:eastAsia="zh-CN"/>
                  </w:rPr>
                  <m:t>=</m:t>
                </m:r>
                <m:d>
                  <m:dPr>
                    <m:begChr m:val="{"/>
                    <m:endChr m:val=""/>
                    <m:ctrlPr>
                      <w:rPr>
                        <w:rFonts w:ascii="Cambria Math" w:eastAsia="等线" w:hAnsi="Cambria Math"/>
                        <w:i/>
                        <w:lang w:val="en-US" w:eastAsia="zh-CN"/>
                      </w:rPr>
                    </m:ctrlPr>
                  </m:dPr>
                  <m:e>
                    <m:eqArr>
                      <m:eqArrPr>
                        <m:ctrlPr>
                          <w:rPr>
                            <w:rFonts w:ascii="Cambria Math" w:eastAsia="等线" w:hAnsi="Cambria Math"/>
                            <w:i/>
                            <w:lang w:val="en-US" w:eastAsia="zh-CN"/>
                          </w:rPr>
                        </m:ctrlPr>
                      </m:eqArrPr>
                      <m:e>
                        <m:r>
                          <w:rPr>
                            <w:rFonts w:ascii="Cambria Math" w:eastAsia="等线" w:hAnsi="Cambria Math"/>
                            <w:lang w:val="en-US" w:eastAsia="zh-CN"/>
                          </w:rPr>
                          <m:t>0,   Uni</m:t>
                        </m:r>
                        <m:d>
                          <m:dPr>
                            <m:ctrlPr>
                              <w:rPr>
                                <w:rFonts w:ascii="Cambria Math" w:eastAsia="等线" w:hAnsi="Cambria Math"/>
                                <w:i/>
                                <w:lang w:val="en-US" w:eastAsia="zh-CN"/>
                              </w:rPr>
                            </m:ctrlPr>
                          </m:dPr>
                          <m:e>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lang w:val="en-US" w:eastAsia="zh-CN"/>
                                  </w:rPr>
                                </m:ctrlPr>
                              </m:dPr>
                              <m:e>
                                <m:r>
                                  <w:rPr>
                                    <w:rFonts w:ascii="Cambria Math" w:eastAsia="等线" w:hAnsi="Cambria Math"/>
                                    <w:lang w:val="en-US" w:eastAsia="zh-CN"/>
                                  </w:rPr>
                                  <m:t>k</m:t>
                                </m:r>
                              </m:e>
                            </m:d>
                          </m:e>
                        </m:d>
                        <m:r>
                          <w:rPr>
                            <w:rFonts w:ascii="Cambria Math" w:eastAsia="等线" w:hAnsi="Cambria Math"/>
                            <w:lang w:val="en-US" w:eastAsia="zh-CN"/>
                          </w:rPr>
                          <m:t xml:space="preserve"> mod n=j</m:t>
                        </m:r>
                      </m:e>
                      <m:e>
                        <m:r>
                          <w:rPr>
                            <w:rFonts w:ascii="Cambria Math" w:eastAsia="等线" w:hAnsi="Cambria Math"/>
                            <w:lang w:val="en-US" w:eastAsia="zh-CN"/>
                          </w:rPr>
                          <m:t xml:space="preserve">1,   otherwise                     </m:t>
                        </m:r>
                      </m:e>
                    </m:eqArr>
                  </m:e>
                </m:d>
              </m:e>
            </m:eqArr>
          </m:e>
        </m:d>
      </m:oMath>
      <w:r>
        <w:rPr>
          <w:rFonts w:eastAsia="等线" w:hint="eastAsia"/>
          <w:lang w:val="en-US" w:eastAsia="zh-CN"/>
        </w:rPr>
        <w:t xml:space="preserve"> </w:t>
      </w:r>
      <w:r>
        <w:rPr>
          <w:rFonts w:eastAsia="等线"/>
          <w:lang w:val="en-US" w:eastAsia="zh-CN"/>
        </w:rPr>
        <w:t xml:space="preserve">                                           </w:t>
      </w:r>
      <w:r>
        <w:rPr>
          <w:rFonts w:eastAsia="等线" w:hint="eastAsia"/>
          <w:lang w:val="en-US" w:eastAsia="zh-CN"/>
        </w:rPr>
        <w:t>(6</w:t>
      </w:r>
      <w:r>
        <w:rPr>
          <w:rFonts w:eastAsia="等线"/>
          <w:lang w:val="en-US" w:eastAsia="zh-CN"/>
        </w:rPr>
        <w:t>)</w:t>
      </w:r>
    </w:p>
    <w:p w14:paraId="21FE9A06" w14:textId="77777777" w:rsidR="0013000F" w:rsidRDefault="00284EAD">
      <w:pPr>
        <w:spacing w:line="480" w:lineRule="auto"/>
        <w:jc w:val="both"/>
        <w:rPr>
          <w:rFonts w:eastAsia="等线"/>
          <w:lang w:val="en-US" w:eastAsia="zh-CN"/>
        </w:rPr>
      </w:pPr>
      <w:r>
        <w:rPr>
          <w:rFonts w:eastAsia="等线" w:hint="eastAsia"/>
          <w:lang w:val="en-US" w:eastAsia="zh-CN"/>
        </w:rPr>
        <w:t>where</w:t>
      </w:r>
      <m:oMath>
        <m:r>
          <m:rPr>
            <m:sty m:val="p"/>
          </m:rPr>
          <w:rPr>
            <w:rFonts w:ascii="Cambria Math" w:eastAsia="等线" w:hAnsi="Cambria Math"/>
            <w:lang w:val="en-US" w:eastAsia="zh-CN"/>
          </w:rPr>
          <m:t xml:space="preserve"> </m:t>
        </m:r>
        <m:r>
          <w:rPr>
            <w:rFonts w:ascii="Cambria Math" w:eastAsia="等线" w:hAnsi="Cambria Math"/>
            <w:lang w:val="en-US" w:eastAsia="zh-CN"/>
          </w:rPr>
          <m:t>a</m:t>
        </m:r>
        <m:d>
          <m:dPr>
            <m:begChr m:val="["/>
            <m:endChr m:val="]"/>
            <m:ctrlPr>
              <w:rPr>
                <w:rFonts w:ascii="Cambria Math" w:eastAsia="等线" w:hAnsi="Cambria Math"/>
                <w:i/>
                <w:lang w:val="en-US" w:eastAsia="zh-CN"/>
              </w:rPr>
            </m:ctrlPr>
          </m:dPr>
          <m:e>
            <m:r>
              <w:rPr>
                <w:rFonts w:ascii="Cambria Math" w:eastAsia="等线" w:hAnsi="Cambria Math"/>
                <w:lang w:val="en-US" w:eastAsia="zh-CN"/>
              </w:rPr>
              <m:t>b</m:t>
            </m:r>
          </m:e>
        </m:d>
      </m:oMath>
      <w:r>
        <w:rPr>
          <w:rFonts w:eastAsia="等线" w:hint="eastAsia"/>
          <w:lang w:val="en-US" w:eastAsia="zh-CN"/>
        </w:rPr>
        <w:t xml:space="preserve"> represents </w:t>
      </w:r>
      <w:r>
        <w:rPr>
          <w:rFonts w:eastAsia="等线"/>
          <w:lang w:val="en-US" w:eastAsia="zh-CN"/>
        </w:rPr>
        <w:t>taking</w:t>
      </w:r>
      <w:r>
        <w:rPr>
          <w:rFonts w:eastAsia="等线" w:hint="eastAsia"/>
          <w:lang w:val="en-US" w:eastAsia="zh-CN"/>
        </w:rPr>
        <w:t xml:space="preserve"> the </w:t>
      </w:r>
      <m:oMath>
        <m:sSup>
          <m:sSupPr>
            <m:ctrlPr>
              <w:rPr>
                <w:rFonts w:ascii="Cambria Math" w:eastAsia="等线" w:hAnsi="Cambria Math"/>
                <w:i/>
                <w:lang w:val="en-US" w:eastAsia="zh-CN"/>
              </w:rPr>
            </m:ctrlPr>
          </m:sSupPr>
          <m:e>
            <m:r>
              <w:rPr>
                <w:rFonts w:ascii="Cambria Math" w:eastAsia="等线" w:hAnsi="Cambria Math"/>
                <w:lang w:val="en-US" w:eastAsia="zh-CN"/>
              </w:rPr>
              <m:t>b</m:t>
            </m:r>
          </m:e>
          <m:sup>
            <m:r>
              <w:rPr>
                <w:rFonts w:ascii="Cambria Math" w:eastAsia="等线" w:hAnsi="Cambria Math"/>
                <w:lang w:val="en-US" w:eastAsia="zh-CN"/>
              </w:rPr>
              <m:t>th</m:t>
            </m:r>
          </m:sup>
        </m:sSup>
      </m:oMath>
      <w:r>
        <w:rPr>
          <w:rFonts w:eastAsia="等线" w:hint="eastAsia"/>
          <w:lang w:val="en-US" w:eastAsia="zh-CN"/>
        </w:rPr>
        <w:t xml:space="preserve"> element from sequence </w:t>
      </w:r>
      <w:r>
        <w:rPr>
          <w:rFonts w:eastAsia="等线" w:hint="eastAsia"/>
          <w:i/>
          <w:iCs/>
          <w:lang w:val="en-US" w:eastAsia="zh-CN"/>
        </w:rPr>
        <w:t>a</w:t>
      </w:r>
      <w:r>
        <w:rPr>
          <w:rFonts w:eastAsia="等线" w:hint="eastAsia"/>
          <w:lang w:val="en-US" w:eastAsia="zh-CN"/>
        </w:rPr>
        <w:t xml:space="preserve">, and </w:t>
      </w:r>
      <m:oMath>
        <m:sSub>
          <m:sSubPr>
            <m:ctrlPr>
              <w:rPr>
                <w:rFonts w:ascii="Cambria Math" w:eastAsia="等线" w:hAnsi="Cambria Math"/>
                <w:i/>
                <w:lang w:val="en-US" w:eastAsia="zh-CN"/>
              </w:rPr>
            </m:ctrlPr>
          </m:sSubPr>
          <m:e>
            <m:r>
              <w:rPr>
                <w:rFonts w:ascii="Cambria Math" w:eastAsia="等线" w:hAnsi="Cambria Math"/>
                <w:lang w:val="en-US" w:eastAsia="zh-CN"/>
              </w:rPr>
              <m:t>x</m:t>
            </m:r>
          </m:e>
          <m:sub>
            <m:r>
              <w:rPr>
                <w:rFonts w:ascii="Cambria Math" w:eastAsia="等线" w:hAnsi="Cambria Math"/>
                <w:lang w:val="en-US" w:eastAsia="zh-CN"/>
              </w:rPr>
              <m:t>i</m:t>
            </m:r>
          </m:sub>
        </m:sSub>
      </m:oMath>
      <w:r>
        <w:rPr>
          <w:rFonts w:eastAsia="等线" w:hint="eastAsia"/>
          <w:lang w:val="en-US" w:eastAsia="zh-CN"/>
        </w:rPr>
        <w:t xml:space="preserve"> determines the number of selected </w:t>
      </w:r>
      <m:oMath>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j,i</m:t>
            </m:r>
          </m:sub>
        </m:sSub>
      </m:oMath>
      <w:r>
        <w:rPr>
          <w:rFonts w:eastAsia="等线" w:hint="eastAsia"/>
          <w:lang w:val="en-US" w:eastAsia="zh-CN"/>
        </w:rPr>
        <w:t xml:space="preserve"> that should be flipped. </w:t>
      </w:r>
      <m:oMath>
        <m:r>
          <w:rPr>
            <w:rFonts w:ascii="Cambria Math" w:eastAsia="等线" w:hAnsi="Cambria Math"/>
            <w:lang w:val="en-US" w:eastAsia="zh-CN"/>
          </w:rPr>
          <m:t>k</m:t>
        </m:r>
        <m:r>
          <m:rPr>
            <m:sty m:val="p"/>
          </m:rP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lang w:val="en-US" w:eastAsia="zh-CN"/>
              </w:rPr>
            </m:ctrlPr>
          </m:dPr>
          <m:e>
            <m:r>
              <w:rPr>
                <w:rFonts w:ascii="Cambria Math" w:eastAsia="等线" w:hAnsi="Cambria Math"/>
                <w:lang w:val="en-US" w:eastAsia="zh-CN"/>
              </w:rPr>
              <m:t>1</m:t>
            </m:r>
          </m:e>
        </m:d>
        <m:r>
          <w:rPr>
            <w:rFonts w:ascii="Cambria Math" w:eastAsia="等线" w:hAnsi="Cambria Math"/>
            <w:lang w:val="en-US" w:eastAsia="zh-CN"/>
          </w:rPr>
          <m:t>+1,…,</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lang w:val="en-US" w:eastAsia="zh-CN"/>
              </w:rPr>
            </m:ctrlPr>
          </m:dPr>
          <m:e>
            <m:r>
              <w:rPr>
                <w:rFonts w:ascii="Cambria Math" w:eastAsia="等线" w:hAnsi="Cambria Math"/>
                <w:lang w:val="en-US" w:eastAsia="zh-CN"/>
              </w:rPr>
              <m:t>1</m:t>
            </m:r>
          </m:e>
        </m:d>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x</m:t>
            </m:r>
          </m:e>
          <m:sub>
            <m:r>
              <w:rPr>
                <w:rFonts w:ascii="Cambria Math" w:eastAsia="等线" w:hAnsi="Cambria Math"/>
                <w:lang w:val="en-US" w:eastAsia="zh-CN"/>
              </w:rPr>
              <m:t>i</m:t>
            </m:r>
          </m:sub>
        </m:sSub>
        <m:r>
          <m:rPr>
            <m:sty m:val="p"/>
          </m:rPr>
          <w:rPr>
            <w:rFonts w:ascii="Cambria Math" w:eastAsia="等线" w:hAnsi="Cambria Math"/>
            <w:lang w:val="en-US" w:eastAsia="zh-CN"/>
          </w:rPr>
          <m:t>]</m:t>
        </m:r>
      </m:oMath>
      <w:r>
        <w:rPr>
          <w:rFonts w:eastAsia="等线" w:hint="eastAsia"/>
          <w:lang w:val="en-US" w:eastAsia="zh-CN"/>
        </w:rPr>
        <w:t>. Therefore, the total numbers of ones in each column also follows the robust soliton d</w:t>
      </w:r>
      <w:r>
        <w:rPr>
          <w:rFonts w:eastAsia="等线"/>
          <w:lang w:val="en-US" w:eastAsia="zh-CN"/>
        </w:rPr>
        <w:t>istribution (RSD)</w:t>
      </w:r>
      <w:r>
        <w:rPr>
          <w:rFonts w:eastAsia="等线" w:hint="eastAsia"/>
          <w:lang w:val="en-US" w:eastAsia="zh-CN"/>
        </w:rPr>
        <w:t>.</w:t>
      </w:r>
    </w:p>
    <w:p w14:paraId="3F67A0DD" w14:textId="77777777" w:rsidR="0013000F" w:rsidRDefault="00284EAD">
      <w:pPr>
        <w:spacing w:line="480" w:lineRule="auto"/>
        <w:ind w:firstLineChars="100" w:firstLine="240"/>
        <w:jc w:val="both"/>
        <w:rPr>
          <w:rFonts w:eastAsia="等线"/>
          <w:lang w:val="en-US" w:eastAsia="zh-CN"/>
        </w:rPr>
      </w:pPr>
      <w:r>
        <w:rPr>
          <w:rFonts w:eastAsia="等线" w:hint="eastAsia"/>
          <w:lang w:val="en-US" w:eastAsia="zh-CN"/>
        </w:rPr>
        <w:t xml:space="preserve">We further define </w:t>
      </w:r>
      <w:r>
        <w:rPr>
          <w:rFonts w:eastAsia="等线"/>
          <w:lang w:val="en-US" w:eastAsia="zh-CN"/>
        </w:rPr>
        <w:t>the</w:t>
      </w:r>
      <w:r>
        <w:rPr>
          <w:rFonts w:eastAsia="等线" w:hint="eastAsia"/>
          <w:lang w:val="en-US" w:eastAsia="zh-CN"/>
        </w:rPr>
        <w:t xml:space="preserve"> </w:t>
      </w:r>
      <w:r>
        <w:rPr>
          <w:rFonts w:eastAsia="等线"/>
          <w:lang w:val="en-US" w:eastAsia="zh-CN"/>
        </w:rPr>
        <w:t>procedure</w:t>
      </w:r>
      <w:r>
        <w:rPr>
          <w:rFonts w:eastAsia="等线" w:hint="eastAsia"/>
          <w:lang w:val="en-US" w:eastAsia="zh-CN"/>
        </w:rPr>
        <w:t xml:space="preserve"> </w:t>
      </w:r>
      <w:r>
        <w:rPr>
          <w:rFonts w:eastAsia="等线"/>
          <w:lang w:val="en-US" w:eastAsia="zh-CN"/>
        </w:rPr>
        <w:t>of</w:t>
      </w:r>
      <w:r>
        <w:rPr>
          <w:rFonts w:eastAsia="等线" w:hint="eastAsia"/>
          <w:lang w:val="en-US" w:eastAsia="zh-CN"/>
        </w:rPr>
        <w:t xml:space="preserve"> </w:t>
      </w:r>
      <w:r>
        <w:rPr>
          <w:rFonts w:eastAsia="等线"/>
          <w:lang w:val="en-US" w:eastAsia="zh-CN"/>
        </w:rPr>
        <w:t xml:space="preserve">transferring </w:t>
      </w:r>
      <m:oMath>
        <m:r>
          <w:rPr>
            <w:rFonts w:ascii="Cambria Math" w:eastAsia="等线" w:hAnsi="Cambria Math"/>
            <w:lang w:val="en-US" w:eastAsia="zh-CN"/>
          </w:rPr>
          <m:t>W</m:t>
        </m:r>
      </m:oMath>
      <w:r>
        <w:rPr>
          <w:rFonts w:eastAsia="等线"/>
          <w:lang w:val="en-US" w:eastAsia="zh-CN"/>
        </w:rPr>
        <w:t xml:space="preserve"> to </w:t>
      </w:r>
      <m:oMath>
        <m:r>
          <w:rPr>
            <w:rFonts w:ascii="Cambria Math" w:eastAsia="等线" w:hAnsi="Cambria Math"/>
            <w:lang w:val="en-US" w:eastAsia="zh-CN"/>
          </w:rPr>
          <m:t>M</m:t>
        </m:r>
      </m:oMath>
      <w:r>
        <w:rPr>
          <w:rFonts w:eastAsia="等线" w:hint="eastAsia"/>
          <w:lang w:val="en-US" w:eastAsia="zh-CN"/>
        </w:rPr>
        <w:t xml:space="preserve"> as</w:t>
      </w:r>
      <w:r>
        <w:rPr>
          <w:rFonts w:eastAsia="等线"/>
          <w:lang w:val="en-US" w:eastAsia="zh-CN"/>
        </w:rPr>
        <w:t>:</w:t>
      </w:r>
    </w:p>
    <w:p w14:paraId="0593101C" w14:textId="77777777" w:rsidR="0013000F" w:rsidRDefault="00284EAD">
      <w:pPr>
        <w:spacing w:beforeLines="50" w:before="120" w:afterLines="50" w:after="120" w:line="480" w:lineRule="auto"/>
        <w:jc w:val="right"/>
        <w:rPr>
          <w:rFonts w:eastAsia="等线"/>
          <w:i/>
          <w:iCs/>
          <w:lang w:val="en-US" w:eastAsia="zh-CN"/>
        </w:rPr>
      </w:pPr>
      <w:r>
        <w:rPr>
          <w:rFonts w:eastAsia="等线" w:hint="eastAsia"/>
          <w:lang w:val="en-US" w:eastAsia="zh-CN"/>
        </w:rPr>
        <w:t xml:space="preserve"> </w:t>
      </w:r>
      <m:oMath>
        <m:r>
          <w:rPr>
            <w:rFonts w:ascii="Cambria Math" w:eastAsia="等线" w:hAnsi="Cambria Math"/>
            <w:lang w:val="en-US" w:eastAsia="zh-CN"/>
          </w:rPr>
          <m:t>M=W</m:t>
        </m:r>
        <m:r>
          <m:rPr>
            <m:sty m:val="p"/>
          </m:rPr>
          <w:rPr>
            <w:rFonts w:ascii="Cambria Math" w:eastAsia="等线" w:hAnsi="Cambria Math"/>
            <w:lang w:val="en-US" w:eastAsia="zh-CN"/>
          </w:rPr>
          <m:t>⊗</m:t>
        </m:r>
        <m:r>
          <m:rPr>
            <m:sty m:val="b"/>
          </m:rPr>
          <w:rPr>
            <w:rFonts w:ascii="Cambria Math" w:eastAsia="等线" w:hAnsi="Cambria Math"/>
            <w:lang w:val="en-US" w:eastAsia="zh-CN"/>
          </w:rPr>
          <m:t>G</m:t>
        </m:r>
      </m:oMath>
      <w:r>
        <w:rPr>
          <w:rFonts w:eastAsia="等线"/>
          <w:iCs/>
          <w:lang w:val="en-US" w:eastAsia="zh-CN"/>
        </w:rPr>
        <w:t xml:space="preserve">                                                                 </w:t>
      </w:r>
      <w:r>
        <w:rPr>
          <w:rFonts w:eastAsia="等线"/>
          <w:lang w:val="en-US" w:eastAsia="zh-CN"/>
        </w:rPr>
        <w:t>(</w:t>
      </w:r>
      <w:r>
        <w:rPr>
          <w:rFonts w:eastAsia="等线" w:hint="eastAsia"/>
          <w:lang w:val="en-US" w:eastAsia="zh-CN"/>
        </w:rPr>
        <w:t>7</w:t>
      </w:r>
      <w:r>
        <w:rPr>
          <w:rFonts w:eastAsia="等线"/>
          <w:lang w:val="en-US" w:eastAsia="zh-CN"/>
        </w:rPr>
        <w:t>)</w:t>
      </w:r>
    </w:p>
    <w:p w14:paraId="75DDC322" w14:textId="77777777" w:rsidR="0013000F" w:rsidRDefault="00284EAD">
      <w:pPr>
        <w:spacing w:beforeLines="50" w:before="120" w:afterLines="50" w:after="120" w:line="480" w:lineRule="auto"/>
        <w:jc w:val="both"/>
        <w:rPr>
          <w:rFonts w:eastAsia="等线"/>
          <w:i/>
          <w:iCs/>
          <w:lang w:val="en-US" w:eastAsia="zh-CN"/>
        </w:rPr>
      </w:pPr>
      <w:r>
        <w:rPr>
          <w:rFonts w:eastAsia="等线" w:hint="eastAsia"/>
          <w:iCs/>
          <w:lang w:val="en-US" w:eastAsia="zh-CN"/>
        </w:rPr>
        <w:t xml:space="preserve">Here, </w:t>
      </w:r>
      <m:oMath>
        <m:r>
          <m:rPr>
            <m:sty m:val="p"/>
          </m:rPr>
          <w:rPr>
            <w:rFonts w:ascii="Cambria Math" w:eastAsia="等线" w:hAnsi="Cambria Math"/>
            <w:lang w:val="en-US" w:eastAsia="zh-CN"/>
          </w:rPr>
          <m:t>⊗</m:t>
        </m:r>
      </m:oMath>
      <w:r>
        <w:rPr>
          <w:rFonts w:eastAsia="等线" w:hint="eastAsia"/>
          <w:iCs/>
          <w:lang w:val="en-US" w:eastAsia="zh-CN"/>
        </w:rPr>
        <w:t xml:space="preserve"> represents XOR operation between matrices, in which each </w:t>
      </w:r>
      <m:oMath>
        <m:sSub>
          <m:sSubPr>
            <m:ctrlPr>
              <w:rPr>
                <w:rFonts w:ascii="Cambria Math" w:eastAsia="等线" w:hAnsi="Cambria Math"/>
                <w:i/>
                <w:lang w:val="en-US" w:eastAsia="zh-CN"/>
              </w:rPr>
            </m:ctrlPr>
          </m:sSubPr>
          <m:e>
            <m:r>
              <w:rPr>
                <w:rFonts w:ascii="Cambria Math" w:eastAsia="等线" w:hAnsi="Cambria Math"/>
                <w:lang w:val="en-US" w:eastAsia="zh-CN"/>
              </w:rPr>
              <m:t>w</m:t>
            </m:r>
          </m:e>
          <m:sub>
            <m:r>
              <w:rPr>
                <w:rFonts w:ascii="Cambria Math" w:eastAsia="等线" w:hAnsi="Cambria Math"/>
                <w:lang w:val="en-US" w:eastAsia="zh-CN"/>
              </w:rPr>
              <m:t>i</m:t>
            </m:r>
          </m:sub>
        </m:sSub>
        <m:r>
          <w:rPr>
            <w:rFonts w:ascii="Cambria Math" w:eastAsia="等线" w:hAnsi="Cambria Math"/>
            <w:lang w:val="en-US" w:eastAsia="zh-CN"/>
          </w:rPr>
          <m:t>∈W</m:t>
        </m:r>
      </m:oMath>
      <w:r>
        <w:rPr>
          <w:rFonts w:eastAsia="等线" w:hint="eastAsia"/>
          <w:lang w:val="en-US" w:eastAsia="zh-CN"/>
        </w:rPr>
        <w:t xml:space="preserve"> is calculated respectively </w:t>
      </w:r>
      <w:r>
        <w:rPr>
          <w:rFonts w:eastAsia="等线" w:hint="eastAsia"/>
          <w:iCs/>
          <w:lang w:val="en-US" w:eastAsia="zh-CN"/>
        </w:rPr>
        <w:t>by</w:t>
      </w:r>
      <w:r>
        <w:rPr>
          <w:rFonts w:eastAsia="等线"/>
          <w:iCs/>
          <w:lang w:val="en-US" w:eastAsia="zh-CN"/>
        </w:rPr>
        <w:t>:</w:t>
      </w:r>
      <w:r>
        <w:rPr>
          <w:rFonts w:eastAsia="等线" w:hint="eastAsia"/>
          <w:iCs/>
          <w:lang w:val="en-US" w:eastAsia="zh-CN"/>
        </w:rPr>
        <w:t xml:space="preserve"> </w:t>
      </w:r>
    </w:p>
    <w:p w14:paraId="5793DBB2" w14:textId="77777777" w:rsidR="0013000F" w:rsidRDefault="00284EAD">
      <w:pPr>
        <w:spacing w:beforeLines="50" w:before="120" w:afterLines="50" w:after="120" w:line="480" w:lineRule="auto"/>
        <w:jc w:val="right"/>
        <w:rPr>
          <w:rFonts w:eastAsia="等线"/>
          <w:iCs/>
          <w:lang w:val="en-US" w:eastAsia="zh-CN"/>
        </w:rPr>
      </w:pPr>
      <m:oMath>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i</m:t>
            </m:r>
          </m:sub>
        </m:sSub>
        <m:r>
          <w:rPr>
            <w:rFonts w:ascii="Cambria Math" w:eastAsia="等线" w:hAnsi="Cambria Math"/>
            <w:lang w:val="en-US" w:eastAsia="zh-CN"/>
          </w:rPr>
          <m:t>=</m:t>
        </m:r>
        <m:nary>
          <m:naryPr>
            <m:chr m:val="∑"/>
            <m:limLoc m:val="undOvr"/>
            <m:ctrlPr>
              <w:rPr>
                <w:rFonts w:ascii="Cambria Math" w:eastAsia="等线" w:hAnsi="Cambria Math"/>
                <w:i/>
                <w:lang w:val="en-US" w:eastAsia="zh-CN"/>
              </w:rPr>
            </m:ctrlPr>
          </m:naryPr>
          <m:sub>
            <m:r>
              <w:rPr>
                <w:rFonts w:ascii="Cambria Math" w:eastAsia="等线" w:hAnsi="Cambria Math"/>
                <w:lang w:val="en-US" w:eastAsia="zh-CN"/>
              </w:rPr>
              <m:t>j=1</m:t>
            </m:r>
          </m:sub>
          <m:sup>
            <m:r>
              <w:rPr>
                <w:rFonts w:ascii="Cambria Math" w:eastAsia="等线" w:hAnsi="Cambria Math"/>
                <w:lang w:val="en-US" w:eastAsia="zh-CN"/>
              </w:rPr>
              <m:t>k</m:t>
            </m:r>
          </m:sup>
          <m:e>
            <m:sSub>
              <m:sSubPr>
                <m:ctrlPr>
                  <w:rPr>
                    <w:rFonts w:ascii="Cambria Math" w:eastAsia="等线" w:hAnsi="Cambria Math"/>
                    <w:i/>
                    <w:lang w:val="en-US" w:eastAsia="zh-CN"/>
                  </w:rPr>
                </m:ctrlPr>
              </m:sSubPr>
              <m:e>
                <m:r>
                  <w:rPr>
                    <w:rFonts w:ascii="Cambria Math" w:eastAsia="等线" w:hAnsi="Cambria Math"/>
                    <w:lang w:val="en-US" w:eastAsia="zh-CN"/>
                  </w:rPr>
                  <m:t>w</m:t>
                </m:r>
              </m:e>
              <m:sub>
                <m:r>
                  <w:rPr>
                    <w:rFonts w:ascii="Cambria Math" w:eastAsia="等线" w:hAnsi="Cambria Math"/>
                    <w:lang w:val="en-US" w:eastAsia="zh-CN"/>
                  </w:rPr>
                  <m:t>j</m:t>
                </m:r>
              </m:sub>
            </m:sSub>
            <m:sSub>
              <m:sSubPr>
                <m:ctrlPr>
                  <w:rPr>
                    <w:rFonts w:ascii="Cambria Math" w:eastAsia="等线" w:hAnsi="Cambria Math"/>
                    <w:i/>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i,j</m:t>
                </m:r>
              </m:sub>
            </m:sSub>
          </m:e>
        </m:nary>
      </m:oMath>
      <w:r>
        <w:rPr>
          <w:rFonts w:eastAsia="等线" w:hint="eastAsia"/>
          <w:lang w:val="en-US" w:eastAsia="zh-CN"/>
        </w:rPr>
        <w:t xml:space="preserve"> </w:t>
      </w:r>
      <w:r>
        <w:rPr>
          <w:rFonts w:eastAsia="等线"/>
          <w:lang w:val="en-US" w:eastAsia="zh-CN"/>
        </w:rPr>
        <w:t xml:space="preserve">                                                           </w:t>
      </w:r>
      <w:r>
        <w:rPr>
          <w:rFonts w:eastAsia="等线" w:hint="eastAsia"/>
          <w:lang w:val="en-US" w:eastAsia="zh-CN"/>
        </w:rPr>
        <w:t>(8</w:t>
      </w:r>
      <w:r>
        <w:rPr>
          <w:rFonts w:eastAsia="等线"/>
          <w:lang w:val="en-US" w:eastAsia="zh-CN"/>
        </w:rPr>
        <w:t>)</w:t>
      </w:r>
    </w:p>
    <w:p w14:paraId="5E602EAD" w14:textId="77777777" w:rsidR="0013000F" w:rsidRDefault="00284EAD">
      <w:pPr>
        <w:spacing w:line="480" w:lineRule="auto"/>
        <w:ind w:firstLineChars="100" w:firstLine="240"/>
        <w:jc w:val="both"/>
        <w:rPr>
          <w:rFonts w:eastAsia="等线"/>
          <w:lang w:val="en-US" w:eastAsia="zh-CN"/>
        </w:rPr>
      </w:pPr>
      <w:r>
        <w:rPr>
          <w:rFonts w:eastAsia="等线" w:hint="eastAsia"/>
          <w:lang w:val="en-US" w:eastAsia="zh-CN"/>
        </w:rPr>
        <w:t xml:space="preserve">Then, the intermediate sequence </w:t>
      </w:r>
      <w:r>
        <w:rPr>
          <w:rFonts w:eastAsia="等线"/>
          <w:i/>
          <w:lang w:val="en-US" w:eastAsia="zh-CN"/>
        </w:rPr>
        <w:t>M</w:t>
      </w:r>
      <w:r>
        <w:rPr>
          <w:rFonts w:eastAsia="等线" w:hint="eastAsia"/>
          <w:lang w:val="en-US" w:eastAsia="zh-CN"/>
        </w:rPr>
        <w:t xml:space="preserve"> can be generated.</w:t>
      </w:r>
    </w:p>
    <w:p w14:paraId="2AEB9C15" w14:textId="60B7A21B" w:rsidR="0013000F" w:rsidDel="00AE3684" w:rsidRDefault="00284EAD" w:rsidP="00AE3684">
      <w:pPr>
        <w:spacing w:line="480" w:lineRule="auto"/>
        <w:ind w:firstLineChars="100" w:firstLine="240"/>
        <w:jc w:val="both"/>
        <w:rPr>
          <w:del w:id="83" w:author="admin" w:date="2019-12-18T17:02:00Z"/>
          <w:rFonts w:eastAsia="等线"/>
          <w:lang w:val="en-US" w:eastAsia="zh-CN"/>
        </w:rPr>
      </w:pPr>
      <w:r>
        <w:rPr>
          <w:rFonts w:eastAsia="等线" w:hint="eastAsia"/>
          <w:lang w:val="en-US" w:eastAsia="zh-CN"/>
        </w:rPr>
        <w:t xml:space="preserve">Afterwards, </w:t>
      </w:r>
      <w:r>
        <w:rPr>
          <w:rFonts w:eastAsia="等线"/>
          <w:lang w:val="en-US" w:eastAsia="zh-CN"/>
        </w:rPr>
        <w:t>we iteratively embed</w:t>
      </w:r>
      <w:r>
        <w:rPr>
          <w:rFonts w:eastAsia="等线" w:hint="eastAsia"/>
          <w:lang w:val="en-US" w:eastAsia="zh-CN"/>
        </w:rPr>
        <w:t xml:space="preserve"> </w:t>
      </w:r>
      <w:r>
        <w:rPr>
          <w:rFonts w:eastAsia="等线"/>
          <w:i/>
          <w:iCs/>
          <w:lang w:val="en-US" w:eastAsia="zh-CN"/>
        </w:rPr>
        <w:t>M</w:t>
      </w:r>
      <w:r>
        <w:rPr>
          <w:rFonts w:eastAsia="等线"/>
          <w:lang w:val="en-US" w:eastAsia="zh-CN"/>
        </w:rPr>
        <w:t xml:space="preserve"> into the pairs</w:t>
      </w:r>
      <w:r>
        <w:rPr>
          <w:rFonts w:eastAsia="等线" w:hint="eastAsia"/>
          <w:lang w:val="en-US" w:eastAsia="zh-CN"/>
        </w:rPr>
        <w:t xml:space="preserve"> </w:t>
      </w:r>
      <m:oMath>
        <m:sSup>
          <m:sSupPr>
            <m:ctrlPr>
              <w:rPr>
                <w:rFonts w:ascii="Cambria Math" w:eastAsia="等线" w:hAnsi="Cambria Math"/>
                <w:lang w:val="en-US" w:eastAsia="zh-CN"/>
              </w:rPr>
            </m:ctrlPr>
          </m:sSupPr>
          <m:e>
            <m:r>
              <w:rPr>
                <w:rFonts w:ascii="Cambria Math" w:eastAsia="等线" w:hAnsi="Cambria Math"/>
                <w:lang w:val="en-US" w:eastAsia="zh-CN"/>
              </w:rPr>
              <m:t>X</m:t>
            </m:r>
          </m:e>
          <m:sup>
            <m:r>
              <w:rPr>
                <w:rFonts w:ascii="Cambria Math" w:eastAsia="等线" w:hAnsi="Cambria Math"/>
                <w:lang w:val="en-US" w:eastAsia="zh-CN"/>
              </w:rPr>
              <m:t>'</m:t>
            </m:r>
          </m:sup>
        </m:sSup>
      </m:oMath>
      <w:r>
        <w:rPr>
          <w:rFonts w:eastAsia="等线"/>
          <w:lang w:val="en-US" w:eastAsia="zh-CN"/>
        </w:rPr>
        <w:t>.</w:t>
      </w:r>
      <w:r>
        <w:rPr>
          <w:rFonts w:eastAsia="等线" w:hint="eastAsia"/>
          <w:lang w:val="en-US" w:eastAsia="zh-CN"/>
        </w:rPr>
        <w:t xml:space="preserve">For an intermediate </w:t>
      </w:r>
      <w:r>
        <w:rPr>
          <w:rFonts w:eastAsia="等线"/>
          <w:lang w:val="en-US" w:eastAsia="zh-CN"/>
        </w:rPr>
        <w:t>packet</w:t>
      </w:r>
      <w:r>
        <w:rPr>
          <w:rFonts w:eastAsia="等线" w:hint="eastAsia"/>
          <w:lang w:val="en-US" w:eastAsia="zh-CN"/>
        </w:rPr>
        <w:t xml:space="preserve"> </w:t>
      </w:r>
      <m:oMath>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i</m:t>
            </m:r>
          </m:sub>
        </m:sSub>
      </m:oMath>
      <w:r>
        <w:rPr>
          <w:rFonts w:eastAsia="等线"/>
          <w:lang w:val="en-US" w:eastAsia="zh-CN"/>
        </w:rPr>
        <w:t xml:space="preserve">, we </w:t>
      </w:r>
      <w:r>
        <w:rPr>
          <w:rFonts w:eastAsia="等线" w:hint="eastAsia"/>
          <w:lang w:val="en-US" w:eastAsia="zh-CN"/>
        </w:rPr>
        <w:t>apply</w:t>
      </w:r>
      <w:r>
        <w:rPr>
          <w:rFonts w:eastAsia="等线"/>
          <w:lang w:val="en-US" w:eastAsia="zh-CN"/>
        </w:rPr>
        <w:t xml:space="preserve"> cyclic coding </w:t>
      </w:r>
      <w:r>
        <w:rPr>
          <w:rFonts w:eastAsia="等线" w:hint="eastAsia"/>
          <w:lang w:val="en-US" w:eastAsia="zh-CN"/>
        </w:rPr>
        <w:t xml:space="preserve">as error correction coding. Then the to-be-embedded </w:t>
      </w:r>
      <w:r>
        <w:rPr>
          <w:rFonts w:eastAsia="等线"/>
          <w:lang w:val="en-US" w:eastAsia="zh-CN"/>
        </w:rPr>
        <w:t>packet</w:t>
      </w:r>
      <w:r>
        <w:rPr>
          <w:rFonts w:eastAsia="等线" w:hint="eastAsia"/>
          <w:lang w:val="en-US" w:eastAsia="zh-CN"/>
        </w:rPr>
        <w:t xml:space="preserve"> </w:t>
      </w:r>
      <m:oMath>
        <m:sSub>
          <m:sSubPr>
            <m:ctrlPr>
              <w:rPr>
                <w:rFonts w:ascii="Cambria Math" w:eastAsia="等线" w:hAnsi="Cambria Math"/>
                <w:i/>
                <w:lang w:val="en-US" w:eastAsia="zh-CN"/>
              </w:rPr>
            </m:ctrlPr>
          </m:sSubPr>
          <m:e>
            <m:r>
              <w:rPr>
                <w:rFonts w:ascii="Cambria Math" w:eastAsia="等线" w:hAnsi="Cambria Math"/>
                <w:lang w:val="en-US" w:eastAsia="zh-CN"/>
              </w:rPr>
              <m:t>t</m:t>
            </m:r>
          </m:e>
          <m:sub>
            <m:r>
              <w:rPr>
                <w:rFonts w:ascii="Cambria Math" w:eastAsia="等线" w:hAnsi="Cambria Math"/>
                <w:lang w:val="en-US" w:eastAsia="zh-CN"/>
              </w:rPr>
              <m:t>i</m:t>
            </m:r>
          </m:sub>
        </m:sSub>
      </m:oMath>
      <w:r>
        <w:rPr>
          <w:rFonts w:eastAsia="等线" w:hint="eastAsia"/>
          <w:lang w:val="en-US" w:eastAsia="zh-CN"/>
        </w:rPr>
        <w:t xml:space="preserve"> can be generated </w:t>
      </w:r>
      <w:del w:id="84" w:author="admin" w:date="2019-12-18T17:02:00Z">
        <w:r w:rsidDel="00AE3684">
          <w:rPr>
            <w:rFonts w:eastAsia="等线" w:hint="eastAsia"/>
            <w:lang w:val="en-US" w:eastAsia="zh-CN"/>
          </w:rPr>
          <w:delText>using (</w:delText>
        </w:r>
        <w:r w:rsidDel="00AE3684">
          <w:rPr>
            <w:rFonts w:eastAsia="等线"/>
            <w:lang w:val="en-US" w:eastAsia="zh-CN"/>
          </w:rPr>
          <w:delText>9</w:delText>
        </w:r>
        <w:r w:rsidDel="00AE3684">
          <w:rPr>
            <w:rFonts w:eastAsia="等线" w:hint="eastAsia"/>
            <w:lang w:val="en-US" w:eastAsia="zh-CN"/>
          </w:rPr>
          <w:delText>).</w:delText>
        </w:r>
        <w:r w:rsidDel="00AE3684">
          <w:rPr>
            <w:rFonts w:eastAsia="等线"/>
            <w:lang w:val="en-US" w:eastAsia="zh-CN"/>
          </w:rPr>
          <w:delText xml:space="preserve"> </w:delText>
        </w:r>
      </w:del>
      <w:ins w:id="85" w:author="admin" w:date="2019-12-18T17:02:00Z">
        <w:r w:rsidR="00AE3684">
          <w:rPr>
            <w:rFonts w:eastAsia="等线"/>
            <w:lang w:val="en-US" w:eastAsia="zh-CN"/>
          </w:rPr>
          <w:t xml:space="preserve">As </w:t>
        </w:r>
        <m:oMath>
          <m:sSub>
            <m:sSubPr>
              <m:ctrlPr>
                <w:rPr>
                  <w:rFonts w:ascii="Cambria Math" w:eastAsia="等线" w:hAnsi="Cambria Math"/>
                  <w:i/>
                  <w:lang w:val="en-US" w:eastAsia="zh-CN"/>
                </w:rPr>
              </m:ctrlPr>
            </m:sSubPr>
            <m:e>
              <m:r>
                <w:rPr>
                  <w:rFonts w:ascii="Cambria Math" w:eastAsia="等线" w:hAnsi="Cambria Math"/>
                  <w:lang w:val="en-US" w:eastAsia="zh-CN"/>
                </w:rPr>
                <m:t>t</m:t>
              </m:r>
            </m:e>
            <m:sub>
              <m:r>
                <w:rPr>
                  <w:rFonts w:ascii="Cambria Math" w:eastAsia="等线" w:hAnsi="Cambria Math"/>
                  <w:lang w:val="en-US" w:eastAsia="zh-CN"/>
                </w:rPr>
                <m:t>i</m:t>
              </m:r>
            </m:sub>
          </m:sSub>
          <m:r>
            <w:rPr>
              <w:rFonts w:ascii="Cambria Math" w:eastAsia="等线" w:hAnsi="Cambria Math"/>
              <w:lang w:val="en-US" w:eastAsia="zh-CN"/>
            </w:rPr>
            <m:t>=Cyc(</m:t>
          </m:r>
          <m:sSub>
            <m:sSubPr>
              <m:ctrlPr>
                <w:rPr>
                  <w:rFonts w:ascii="Cambria Math" w:eastAsia="等线" w:hAnsi="Cambria Math"/>
                  <w:i/>
                  <w:lang w:val="en-US" w:eastAsia="zh-CN"/>
                </w:rPr>
              </m:ctrlPr>
            </m:sSubPr>
            <m:e>
              <m:r>
                <w:rPr>
                  <w:rFonts w:ascii="Cambria Math" w:eastAsia="等线" w:hAnsi="Cambria Math"/>
                  <w:lang w:val="en-US" w:eastAsia="zh-CN"/>
                </w:rPr>
                <m:t>m</m:t>
              </m:r>
            </m:e>
            <m:sub>
              <m:r>
                <w:rPr>
                  <w:rFonts w:ascii="Cambria Math" w:eastAsia="等线" w:hAnsi="Cambria Math"/>
                  <w:lang w:val="en-US" w:eastAsia="zh-CN"/>
                </w:rPr>
                <m:t>i</m:t>
              </m:r>
            </m:sub>
          </m:sSub>
          <m:r>
            <w:rPr>
              <w:rFonts w:ascii="Cambria Math" w:eastAsia="等线" w:hAnsi="Cambria Math"/>
              <w:lang w:val="en-US" w:eastAsia="zh-CN"/>
            </w:rPr>
            <m:t>)</m:t>
          </m:r>
        </m:oMath>
      </w:ins>
    </w:p>
    <w:p w14:paraId="2BCFA76C" w14:textId="5FA74956" w:rsidR="0013000F" w:rsidRDefault="00284EAD" w:rsidP="00AE3684">
      <w:pPr>
        <w:spacing w:line="480" w:lineRule="auto"/>
        <w:ind w:firstLineChars="100" w:firstLine="240"/>
        <w:jc w:val="both"/>
        <w:rPr>
          <w:rFonts w:eastAsia="等线"/>
          <w:lang w:val="en-US" w:eastAsia="zh-CN"/>
        </w:rPr>
        <w:pPrChange w:id="86" w:author="admin" w:date="2019-12-18T17:02:00Z">
          <w:pPr>
            <w:spacing w:beforeLines="50" w:before="120" w:afterLines="50" w:after="120" w:line="480" w:lineRule="auto"/>
            <w:jc w:val="right"/>
          </w:pPr>
        </w:pPrChange>
      </w:pPr>
      <m:oMath>
        <m:sSub>
          <m:sSubPr>
            <m:ctrlPr>
              <w:del w:id="87" w:author="admin" w:date="2019-12-18T17:02:00Z">
                <w:rPr>
                  <w:rFonts w:ascii="Cambria Math" w:eastAsia="等线" w:hAnsi="Cambria Math"/>
                  <w:i/>
                  <w:lang w:val="en-US" w:eastAsia="zh-CN"/>
                </w:rPr>
              </w:del>
            </m:ctrlPr>
          </m:sSubPr>
          <m:e>
            <m:r>
              <w:del w:id="88" w:author="admin" w:date="2019-12-18T17:02:00Z">
                <w:rPr>
                  <w:rFonts w:ascii="Cambria Math" w:eastAsia="等线" w:hAnsi="Cambria Math"/>
                  <w:lang w:val="en-US" w:eastAsia="zh-CN"/>
                </w:rPr>
                <m:t>t</m:t>
              </w:del>
            </m:r>
          </m:e>
          <m:sub>
            <m:r>
              <w:del w:id="89" w:author="admin" w:date="2019-12-18T17:02:00Z">
                <w:rPr>
                  <w:rFonts w:ascii="Cambria Math" w:eastAsia="等线" w:hAnsi="Cambria Math"/>
                  <w:lang w:val="en-US" w:eastAsia="zh-CN"/>
                </w:rPr>
                <m:t>i</m:t>
              </w:del>
            </m:r>
          </m:sub>
        </m:sSub>
        <m:r>
          <w:del w:id="90" w:author="admin" w:date="2019-12-18T17:02:00Z">
            <w:rPr>
              <w:rFonts w:ascii="Cambria Math" w:eastAsia="等线" w:hAnsi="Cambria Math"/>
              <w:lang w:val="en-US" w:eastAsia="zh-CN"/>
            </w:rPr>
            <m:t>=Cyc(</m:t>
          </w:del>
        </m:r>
        <m:sSub>
          <m:sSubPr>
            <m:ctrlPr>
              <w:del w:id="91" w:author="admin" w:date="2019-12-18T17:02:00Z">
                <w:rPr>
                  <w:rFonts w:ascii="Cambria Math" w:eastAsia="等线" w:hAnsi="Cambria Math"/>
                  <w:i/>
                  <w:lang w:val="en-US" w:eastAsia="zh-CN"/>
                </w:rPr>
              </w:del>
            </m:ctrlPr>
          </m:sSubPr>
          <m:e>
            <m:r>
              <w:del w:id="92" w:author="admin" w:date="2019-12-18T17:02:00Z">
                <w:rPr>
                  <w:rFonts w:ascii="Cambria Math" w:eastAsia="等线" w:hAnsi="Cambria Math"/>
                  <w:lang w:val="en-US" w:eastAsia="zh-CN"/>
                </w:rPr>
                <m:t>m</m:t>
              </w:del>
            </m:r>
          </m:e>
          <m:sub>
            <m:r>
              <w:del w:id="93" w:author="admin" w:date="2019-12-18T17:02:00Z">
                <w:rPr>
                  <w:rFonts w:ascii="Cambria Math" w:eastAsia="等线" w:hAnsi="Cambria Math"/>
                  <w:lang w:val="en-US" w:eastAsia="zh-CN"/>
                </w:rPr>
                <m:t>i</m:t>
              </w:del>
            </m:r>
          </m:sub>
        </m:sSub>
        <m:r>
          <w:del w:id="94" w:author="admin" w:date="2019-12-18T17:02:00Z">
            <w:rPr>
              <w:rFonts w:ascii="Cambria Math" w:eastAsia="等线" w:hAnsi="Cambria Math"/>
              <w:lang w:val="en-US" w:eastAsia="zh-CN"/>
            </w:rPr>
            <m:t>)</m:t>
          </w:del>
        </m:r>
      </m:oMath>
      <w:del w:id="95" w:author="admin" w:date="2019-12-18T17:02:00Z">
        <w:r w:rsidDel="00AE3684">
          <w:rPr>
            <w:rFonts w:eastAsia="等线" w:hint="eastAsia"/>
            <w:lang w:val="en-US" w:eastAsia="zh-CN"/>
          </w:rPr>
          <w:delText xml:space="preserve"> </w:delText>
        </w:r>
        <w:r w:rsidDel="00AE3684">
          <w:rPr>
            <w:rFonts w:eastAsia="等线"/>
            <w:lang w:val="en-US" w:eastAsia="zh-CN"/>
          </w:rPr>
          <w:delText xml:space="preserve">                                                             </w:delText>
        </w:r>
        <w:r w:rsidDel="00AE3684">
          <w:rPr>
            <w:rFonts w:eastAsia="等线" w:hint="eastAsia"/>
            <w:lang w:val="en-US" w:eastAsia="zh-CN"/>
          </w:rPr>
          <w:delText>(9</w:delText>
        </w:r>
        <w:r w:rsidDel="00AE3684">
          <w:rPr>
            <w:rFonts w:eastAsia="等线"/>
            <w:lang w:val="en-US" w:eastAsia="zh-CN"/>
          </w:rPr>
          <w:delText>)</w:delText>
        </w:r>
      </w:del>
    </w:p>
    <w:p w14:paraId="5856B33F" w14:textId="1F19C59E" w:rsidR="0013000F" w:rsidRDefault="00284EAD">
      <w:pPr>
        <w:spacing w:line="480" w:lineRule="auto"/>
        <w:jc w:val="both"/>
        <w:rPr>
          <w:rFonts w:eastAsia="等线"/>
          <w:lang w:val="en-US" w:eastAsia="zh-CN"/>
        </w:rPr>
      </w:pPr>
      <w:r>
        <w:rPr>
          <w:rFonts w:eastAsia="等线" w:hint="eastAsia"/>
          <w:lang w:val="en-US" w:eastAsia="zh-CN"/>
        </w:rPr>
        <w:t xml:space="preserve">where the length of </w:t>
      </w:r>
      <m:oMath>
        <m:sSub>
          <m:sSubPr>
            <m:ctrlPr>
              <w:rPr>
                <w:rFonts w:ascii="Cambria Math" w:eastAsia="等线" w:hAnsi="Cambria Math"/>
                <w:i/>
                <w:lang w:val="en-US" w:eastAsia="zh-CN"/>
              </w:rPr>
            </m:ctrlPr>
          </m:sSubPr>
          <m:e>
            <m:r>
              <w:rPr>
                <w:rFonts w:ascii="Cambria Math" w:eastAsia="等线" w:hAnsi="Cambria Math"/>
                <w:lang w:val="en-US" w:eastAsia="zh-CN"/>
              </w:rPr>
              <m:t>t</m:t>
            </m:r>
          </m:e>
          <m:sub>
            <m:r>
              <w:rPr>
                <w:rFonts w:ascii="Cambria Math" w:eastAsia="等线" w:hAnsi="Cambria Math"/>
                <w:lang w:val="en-US" w:eastAsia="zh-CN"/>
              </w:rPr>
              <m:t>i</m:t>
            </m:r>
          </m:sub>
        </m:sSub>
      </m:oMath>
      <w:r>
        <w:rPr>
          <w:rFonts w:eastAsia="等线" w:hint="eastAsia"/>
          <w:lang w:val="en-US" w:eastAsia="zh-CN"/>
        </w:rPr>
        <w:t xml:space="preserve"> is denoted as </w:t>
      </w:r>
      <w:r>
        <w:rPr>
          <w:rFonts w:eastAsia="等线" w:hint="eastAsia"/>
          <w:i/>
          <w:lang w:val="en-US" w:eastAsia="zh-CN"/>
        </w:rPr>
        <w:t>s</w:t>
      </w:r>
      <w:r>
        <w:rPr>
          <w:rFonts w:eastAsia="等线" w:hint="eastAsia"/>
          <w:lang w:val="en-US" w:eastAsia="zh-CN"/>
        </w:rPr>
        <w:t xml:space="preserve"> (</w:t>
      </w:r>
      <w:r>
        <w:rPr>
          <w:rFonts w:eastAsia="等线" w:hint="eastAsia"/>
          <w:i/>
          <w:lang w:val="en-US" w:eastAsia="zh-CN"/>
        </w:rPr>
        <w:t>s&gt;p)</w:t>
      </w:r>
      <w:r>
        <w:rPr>
          <w:rFonts w:eastAsia="等线" w:hint="eastAsia"/>
          <w:lang w:val="en-US" w:eastAsia="zh-CN"/>
        </w:rPr>
        <w:t xml:space="preserve">. </w:t>
      </w:r>
      <w:r>
        <w:rPr>
          <w:rFonts w:eastAsia="等线"/>
          <w:lang w:val="en-US" w:eastAsia="zh-CN"/>
        </w:rPr>
        <w:t xml:space="preserve">Next, </w:t>
      </w:r>
      <w:r>
        <w:rPr>
          <w:rFonts w:eastAsia="等线" w:hint="eastAsia"/>
          <w:lang w:val="en-US" w:eastAsia="zh-CN"/>
        </w:rPr>
        <w:t xml:space="preserve">we transfer the data format of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from numbers to string, and use </w:t>
      </w:r>
      <w:ins w:id="96" w:author="admin" w:date="2019-12-18T17:02:00Z">
        <w:r w:rsidR="00AE3684">
          <w:rPr>
            <w:rFonts w:eastAsia="等线"/>
            <w:lang w:val="en-US" w:eastAsia="zh-CN"/>
          </w:rPr>
          <w:t>least significant bit (</w:t>
        </w:r>
      </w:ins>
      <w:r>
        <w:rPr>
          <w:rFonts w:eastAsia="等线" w:hint="eastAsia"/>
          <w:lang w:val="en-US" w:eastAsia="zh-CN"/>
        </w:rPr>
        <w:t>LSB</w:t>
      </w:r>
      <w:ins w:id="97" w:author="admin" w:date="2019-12-18T17:02:00Z">
        <w:r w:rsidR="00AE3684">
          <w:rPr>
            <w:rFonts w:eastAsia="等线"/>
            <w:lang w:val="en-US" w:eastAsia="zh-CN"/>
          </w:rPr>
          <w:t>)</w:t>
        </w:r>
      </w:ins>
      <w:r>
        <w:rPr>
          <w:rFonts w:eastAsia="等线" w:hint="eastAsia"/>
          <w:lang w:val="en-US" w:eastAsia="zh-CN"/>
        </w:rPr>
        <w:t xml:space="preserve"> modification to conduct data embedding.</w:t>
      </w:r>
      <w:r>
        <w:rPr>
          <w:rFonts w:eastAsia="等线"/>
          <w:lang w:val="en-US" w:eastAsia="zh-CN"/>
        </w:rPr>
        <w:t xml:space="preserve"> </w:t>
      </w:r>
      <w:r>
        <w:rPr>
          <w:rFonts w:eastAsia="等线" w:hint="eastAsia"/>
          <w:lang w:val="en-US" w:eastAsia="zh-CN"/>
        </w:rPr>
        <w:t xml:space="preserve">Denote the embedded data of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as </w:t>
      </w:r>
      <m:oMath>
        <m:sSubSup>
          <m:sSubSupPr>
            <m:ctrlPr>
              <w:rPr>
                <w:rFonts w:ascii="Cambria Math" w:eastAsia="等线" w:hAnsi="Cambria Math"/>
                <w:lang w:val="en-US" w:eastAsia="zh-CN"/>
              </w:rPr>
            </m:ctrlPr>
          </m:sSubSupPr>
          <m:e>
            <m:r>
              <w:rPr>
                <w:rFonts w:ascii="Cambria Math" w:eastAsia="等线" w:hAnsi="Cambria Math"/>
                <w:lang w:val="en-US" w:eastAsia="zh-CN"/>
              </w:rPr>
              <m:t>y</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w:t>
      </w:r>
      <w:r>
        <w:rPr>
          <w:rFonts w:eastAsia="等线"/>
          <w:lang w:val="en-US" w:eastAsia="zh-CN"/>
        </w:rPr>
        <w:t xml:space="preserve"> </w:t>
      </w:r>
    </w:p>
    <w:p w14:paraId="11277000" w14:textId="77777777" w:rsidR="0013000F" w:rsidRDefault="00284EAD">
      <w:pPr>
        <w:spacing w:line="480" w:lineRule="auto"/>
        <w:ind w:firstLineChars="100" w:firstLine="240"/>
        <w:jc w:val="both"/>
        <w:rPr>
          <w:rFonts w:eastAsia="等线"/>
          <w:lang w:val="en-US" w:eastAsia="zh-CN"/>
        </w:rPr>
      </w:pPr>
      <w:r>
        <w:rPr>
          <w:rFonts w:eastAsia="等线"/>
          <w:lang w:val="en-US" w:eastAsia="zh-CN"/>
        </w:rPr>
        <w:t xml:space="preserve">We then embed </w:t>
      </w:r>
      <w:r>
        <w:rPr>
          <w:rFonts w:eastAsia="等线"/>
          <w:i/>
          <w:lang w:val="en-US" w:eastAsia="zh-CN"/>
        </w:rPr>
        <w:t>s</w:t>
      </w:r>
      <w:r>
        <w:rPr>
          <w:rFonts w:eastAsia="等线"/>
          <w:lang w:val="en-US" w:eastAsia="zh-CN"/>
        </w:rPr>
        <w:t xml:space="preserve"> bits to a value of an embedding pair. Denote the value is </w:t>
      </w:r>
      <w:r>
        <w:rPr>
          <w:rFonts w:eastAsia="等线"/>
          <w:i/>
          <w:lang w:val="en-US" w:eastAsia="zh-CN"/>
        </w:rPr>
        <w:t>X</w:t>
      </w:r>
      <w:r>
        <w:rPr>
          <w:rFonts w:eastAsia="等线"/>
          <w:lang w:val="en-US" w:eastAsia="zh-CN"/>
        </w:rPr>
        <w:t xml:space="preserve"> and the to-be-embedded bits are </w:t>
      </w:r>
      <w:r>
        <w:rPr>
          <w:rFonts w:eastAsia="等线"/>
          <w:i/>
          <w:lang w:val="en-US" w:eastAsia="zh-CN"/>
        </w:rPr>
        <w:t>a</w:t>
      </w:r>
      <w:r>
        <w:rPr>
          <w:rFonts w:eastAsia="等线"/>
          <w:lang w:val="en-US" w:eastAsia="zh-CN"/>
        </w:rPr>
        <w:t xml:space="preserve">. Then, according to </w:t>
      </w:r>
      <m:oMath>
        <m:sSub>
          <m:sSubPr>
            <m:ctrlPr>
              <w:rPr>
                <w:rFonts w:ascii="Cambria Math" w:eastAsia="等线" w:hAnsi="Cambria Math"/>
              </w:rPr>
            </m:ctrlPr>
          </m:sSubPr>
          <m:e>
            <m:r>
              <w:rPr>
                <w:rFonts w:ascii="Cambria Math" w:eastAsia="等线" w:hAnsi="Cambria Math"/>
                <w:lang w:val="en-US" w:eastAsia="zh-CN"/>
              </w:rPr>
              <m:t>S</m:t>
            </m:r>
          </m:e>
          <m:sub>
            <m:r>
              <w:rPr>
                <w:rFonts w:ascii="Cambria Math" w:eastAsia="等线" w:hAnsi="Cambria Math"/>
                <w:lang w:val="en-US" w:eastAsia="zh-CN"/>
              </w:rPr>
              <m:t>i</m:t>
            </m:r>
          </m:sub>
        </m:sSub>
      </m:oMath>
      <w:r>
        <w:rPr>
          <w:rFonts w:eastAsia="等线"/>
          <w:lang w:val="en-US" w:eastAsia="zh-CN"/>
        </w:rPr>
        <w:t xml:space="preserve">, </w:t>
      </w:r>
      <w:r>
        <w:rPr>
          <w:rFonts w:eastAsia="等线"/>
          <w:i/>
          <w:lang w:val="en-US" w:eastAsia="zh-CN"/>
        </w:rPr>
        <w:t>a</w:t>
      </w:r>
      <w:r>
        <w:rPr>
          <w:rFonts w:eastAsia="等线"/>
          <w:lang w:val="en-US" w:eastAsia="zh-CN"/>
        </w:rPr>
        <w:t>[</w:t>
      </w:r>
      <w:r>
        <w:rPr>
          <w:rFonts w:eastAsia="等线"/>
          <w:i/>
          <w:iCs/>
          <w:lang w:val="en-US" w:eastAsia="zh-CN"/>
        </w:rPr>
        <w:t>j</w:t>
      </w:r>
      <w:r>
        <w:rPr>
          <w:rFonts w:eastAsia="等线"/>
          <w:lang w:val="en-US" w:eastAsia="zh-CN"/>
        </w:rPr>
        <w:t xml:space="preserve">] will be embedded in </w:t>
      </w:r>
      <m:oMath>
        <m:d>
          <m:dPr>
            <m:ctrlPr>
              <w:rPr>
                <w:rFonts w:ascii="Cambria Math" w:eastAsia="等线" w:hAnsi="Cambria Math"/>
              </w:rPr>
            </m:ctrlPr>
          </m:dPr>
          <m:e>
            <m:r>
              <w:rPr>
                <w:rFonts w:ascii="Cambria Math" w:eastAsia="等线" w:hAnsi="Cambria Math"/>
                <w:lang w:val="en-US" w:eastAsia="zh-CN"/>
              </w:rPr>
              <m:t>∆+j</m:t>
            </m:r>
          </m:e>
        </m:d>
        <m:r>
          <w:rPr>
            <w:rFonts w:ascii="Cambria Math" w:hAnsi="Cambria Math"/>
            <w:lang w:val="en-US" w:eastAsia="zh-CN"/>
          </w:rPr>
          <m:t xml:space="preserve"> mod len(X)</m:t>
        </m:r>
      </m:oMath>
      <w:r>
        <w:rPr>
          <w:rFonts w:eastAsia="等线"/>
          <w:lang w:val="en-US" w:eastAsia="zh-CN"/>
        </w:rPr>
        <w:t xml:space="preserve">, where </w:t>
      </w:r>
      <m:oMath>
        <m:r>
          <w:rPr>
            <w:rFonts w:ascii="Cambria Math" w:eastAsia="等线" w:hAnsi="Cambria Math"/>
            <w:lang w:val="en-US" w:eastAsia="zh-CN"/>
          </w:rPr>
          <m:t>∆=</m:t>
        </m:r>
        <m:sSub>
          <m:sSubPr>
            <m:ctrlPr>
              <w:rPr>
                <w:rFonts w:ascii="Cambria Math" w:eastAsia="等线" w:hAnsi="Cambria Math"/>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rPr>
            </m:ctrlPr>
          </m:dPr>
          <m:e>
            <m:r>
              <w:rPr>
                <w:rFonts w:ascii="Cambria Math" w:eastAsia="等线" w:hAnsi="Cambria Math"/>
                <w:lang w:val="en-US" w:eastAsia="zh-CN"/>
              </w:rPr>
              <m:t>1</m:t>
            </m:r>
          </m:e>
        </m:d>
        <m:r>
          <w:rPr>
            <w:rFonts w:ascii="Cambria Math" w:eastAsia="等线" w:hAnsi="Cambria Math"/>
            <w:lang w:val="en-US" w:eastAsia="zh-CN"/>
          </w:rPr>
          <m:t>+</m:t>
        </m:r>
        <m:sSub>
          <m:sSubPr>
            <m:ctrlPr>
              <w:rPr>
                <w:rFonts w:ascii="Cambria Math" w:eastAsia="等线" w:hAnsi="Cambria Math"/>
                <w:i/>
              </w:rPr>
            </m:ctrlPr>
          </m:sSubPr>
          <m:e>
            <m:r>
              <w:rPr>
                <w:rFonts w:ascii="Cambria Math" w:eastAsia="等线" w:hAnsi="Cambria Math"/>
                <w:lang w:val="en-US" w:eastAsia="zh-CN"/>
              </w:rPr>
              <m:t>x</m:t>
            </m:r>
          </m:e>
          <m:sub>
            <m:r>
              <w:rPr>
                <w:rFonts w:ascii="Cambria Math" w:eastAsia="等线" w:hAnsi="Cambria Math"/>
                <w:lang w:val="en-US" w:eastAsia="zh-CN"/>
              </w:rPr>
              <m:t>i</m:t>
            </m:r>
          </m:sub>
        </m:sSub>
      </m:oMath>
      <w:r>
        <w:rPr>
          <w:rFonts w:eastAsia="等线"/>
          <w:lang w:val="en-US" w:eastAsia="zh-CN"/>
        </w:rPr>
        <w:t>, and therefore</w:t>
      </w:r>
    </w:p>
    <w:p w14:paraId="310069FF" w14:textId="77777777" w:rsidR="0013000F" w:rsidRDefault="00284EAD">
      <w:pPr>
        <w:spacing w:beforeLines="50" w:before="120" w:afterLines="50" w:after="120" w:line="480" w:lineRule="auto"/>
        <w:jc w:val="right"/>
        <w:rPr>
          <w:rFonts w:eastAsia="等线"/>
          <w:lang w:val="en-US" w:eastAsia="zh-CN"/>
        </w:rPr>
      </w:pPr>
      <m:oMath>
        <m:r>
          <w:rPr>
            <w:rFonts w:ascii="Cambria Math" w:eastAsia="等线" w:hAnsi="Cambria Math"/>
            <w:lang w:val="en-US" w:eastAsia="zh-CN"/>
          </w:rPr>
          <m:t>Y[∆+j]=X[∆+j]-mod</m:t>
        </m:r>
        <m:d>
          <m:dPr>
            <m:ctrlPr>
              <w:rPr>
                <w:rFonts w:ascii="Cambria Math" w:eastAsia="等线" w:hAnsi="Cambria Math"/>
                <w:i/>
              </w:rPr>
            </m:ctrlPr>
          </m:dPr>
          <m:e>
            <m:r>
              <w:rPr>
                <w:rFonts w:ascii="Cambria Math" w:eastAsia="等线" w:hAnsi="Cambria Math"/>
                <w:lang w:val="en-US" w:eastAsia="zh-CN"/>
              </w:rPr>
              <m:t>X</m:t>
            </m:r>
            <m:d>
              <m:dPr>
                <m:begChr m:val="["/>
                <m:endChr m:val="]"/>
                <m:ctrlPr>
                  <w:rPr>
                    <w:rFonts w:ascii="Cambria Math" w:eastAsia="等线" w:hAnsi="Cambria Math"/>
                    <w:i/>
                    <w:lang w:val="en-US" w:eastAsia="zh-CN"/>
                  </w:rPr>
                </m:ctrlPr>
              </m:dPr>
              <m:e>
                <m:r>
                  <w:rPr>
                    <w:rFonts w:ascii="Cambria Math" w:eastAsia="等线" w:hAnsi="Cambria Math"/>
                    <w:lang w:val="en-US" w:eastAsia="zh-CN"/>
                  </w:rPr>
                  <m:t>∆+j</m:t>
                </m:r>
              </m:e>
            </m:d>
            <m:r>
              <w:rPr>
                <w:rFonts w:ascii="Cambria Math" w:eastAsia="等线" w:hAnsi="Cambria Math"/>
                <w:lang w:val="en-US" w:eastAsia="zh-CN"/>
              </w:rPr>
              <m:t>,2</m:t>
            </m:r>
          </m:e>
        </m:d>
        <m:r>
          <w:rPr>
            <w:rFonts w:ascii="Cambria Math" w:eastAsia="等线" w:hAnsi="Cambria Math"/>
            <w:lang w:val="en-US" w:eastAsia="zh-CN"/>
          </w:rPr>
          <m:t>+a[j]</m:t>
        </m:r>
      </m:oMath>
      <w:r>
        <w:rPr>
          <w:rFonts w:eastAsia="等线"/>
          <w:lang w:val="en-US" w:eastAsia="zh-CN"/>
        </w:rPr>
        <w:t xml:space="preserve">                             (10)</w:t>
      </w:r>
    </w:p>
    <w:p w14:paraId="77EF25BD" w14:textId="0D7FEE15" w:rsidR="0013000F" w:rsidRDefault="00AE3684">
      <w:pPr>
        <w:spacing w:line="480" w:lineRule="auto"/>
        <w:jc w:val="both"/>
        <w:rPr>
          <w:rFonts w:eastAsia="等线"/>
          <w:lang w:val="en-US" w:eastAsia="zh-CN"/>
        </w:rPr>
      </w:pPr>
      <w:ins w:id="98" w:author="admin" w:date="2019-12-18T17:03:00Z">
        <w:r>
          <w:rPr>
            <w:rFonts w:eastAsia="等线"/>
            <w:lang w:val="en-US" w:eastAsia="zh-CN"/>
          </w:rPr>
          <w:t xml:space="preserve">, </w:t>
        </w:r>
      </w:ins>
      <w:bookmarkStart w:id="99" w:name="_GoBack"/>
      <w:bookmarkEnd w:id="99"/>
      <w:r w:rsidR="00284EAD">
        <w:rPr>
          <w:rFonts w:eastAsia="等线"/>
          <w:lang w:val="en-US" w:eastAsia="zh-CN"/>
        </w:rPr>
        <w:t xml:space="preserve">where </w:t>
      </w:r>
      <w:r w:rsidR="00284EAD">
        <w:rPr>
          <w:rFonts w:eastAsia="等线"/>
          <w:i/>
          <w:lang w:val="en-US" w:eastAsia="zh-CN"/>
        </w:rPr>
        <w:t>Y</w:t>
      </w:r>
      <w:r w:rsidR="00284EAD">
        <w:rPr>
          <w:rFonts w:eastAsia="等线"/>
          <w:lang w:val="en-US" w:eastAsia="zh-CN"/>
        </w:rPr>
        <w:t xml:space="preserve"> denotes the watermarked value. We repeat this operation until all </w:t>
      </w:r>
      <w:r w:rsidR="00284EAD">
        <w:rPr>
          <w:rFonts w:eastAsia="等线"/>
          <w:i/>
          <w:lang w:val="en-US" w:eastAsia="zh-CN"/>
        </w:rPr>
        <w:t>s</w:t>
      </w:r>
      <w:r w:rsidR="00284EAD">
        <w:rPr>
          <w:rFonts w:eastAsia="等线"/>
          <w:lang w:val="en-US" w:eastAsia="zh-CN"/>
        </w:rPr>
        <w:t xml:space="preserve"> bits are embedded into the pair and then iteratively conduct the same embedding procedure to all the embedding pairs in the cover file. </w:t>
      </w:r>
    </w:p>
    <w:p w14:paraId="2C87B627" w14:textId="77777777" w:rsidR="0013000F" w:rsidRDefault="00284EAD">
      <w:pPr>
        <w:spacing w:line="480" w:lineRule="auto"/>
        <w:ind w:firstLine="195"/>
        <w:jc w:val="both"/>
        <w:rPr>
          <w:rFonts w:eastAsia="等线"/>
          <w:lang w:val="en-US" w:eastAsia="zh-CN"/>
        </w:rPr>
      </w:pPr>
      <w:r>
        <w:rPr>
          <w:rFonts w:eastAsia="等线"/>
          <w:lang w:val="en-US" w:eastAsia="zh-CN"/>
        </w:rPr>
        <w:t xml:space="preserve">Finally, we get the watermarked pairs as </w:t>
      </w:r>
      <m:oMath>
        <m:sSup>
          <m:sSupPr>
            <m:ctrlPr>
              <w:rPr>
                <w:rFonts w:ascii="Cambria Math" w:eastAsia="等线" w:hAnsi="Cambria Math"/>
              </w:rPr>
            </m:ctrlPr>
          </m:sSupPr>
          <m:e>
            <m:r>
              <w:rPr>
                <w:rFonts w:ascii="Cambria Math" w:eastAsia="等线" w:hAnsi="Cambria Math"/>
                <w:lang w:val="en-US" w:eastAsia="zh-CN"/>
              </w:rPr>
              <m:t>Y</m:t>
            </m:r>
          </m:e>
          <m:sup>
            <m:r>
              <w:rPr>
                <w:rFonts w:ascii="Cambria Math" w:eastAsia="等线" w:hAnsi="Cambria Math"/>
                <w:lang w:val="en-US" w:eastAsia="zh-CN"/>
              </w:rPr>
              <m:t>'</m:t>
            </m:r>
          </m:sup>
        </m:sSup>
        <m:r>
          <w:rPr>
            <w:rFonts w:ascii="Cambria Math" w:eastAsia="等线" w:hAnsi="Cambria Math"/>
            <w:lang w:val="en-US" w:eastAsia="zh-CN"/>
          </w:rPr>
          <m:t>={</m:t>
        </m:r>
        <m:sSubSup>
          <m:sSubSupPr>
            <m:ctrlPr>
              <w:rPr>
                <w:rFonts w:ascii="Cambria Math" w:eastAsia="等线" w:hAnsi="Cambria Math"/>
              </w:rPr>
            </m:ctrlPr>
          </m:sSubSupPr>
          <m:e>
            <m:r>
              <w:rPr>
                <w:rFonts w:ascii="Cambria Math" w:eastAsia="等线" w:hAnsi="Cambria Math"/>
                <w:lang w:val="en-US" w:eastAsia="zh-CN"/>
              </w:rPr>
              <m:t>y</m:t>
            </m:r>
          </m:e>
          <m:sub>
            <m:r>
              <w:rPr>
                <w:rFonts w:ascii="Cambria Math" w:eastAsia="等线" w:hAnsi="Cambria Math"/>
                <w:lang w:val="en-US" w:eastAsia="zh-CN"/>
              </w:rPr>
              <m:t>1</m:t>
            </m:r>
          </m:sub>
          <m:sup>
            <m:r>
              <w:rPr>
                <w:rFonts w:ascii="Cambria Math" w:eastAsia="等线" w:hAnsi="Cambria Math"/>
                <w:lang w:val="en-US" w:eastAsia="zh-CN"/>
              </w:rPr>
              <m:t>'</m:t>
            </m:r>
          </m:sup>
        </m:sSubSup>
        <m:r>
          <w:rPr>
            <w:rFonts w:ascii="Cambria Math" w:eastAsia="等线" w:hAnsi="Cambria Math"/>
            <w:lang w:val="en-US" w:eastAsia="zh-CN"/>
          </w:rPr>
          <m:t>,</m:t>
        </m:r>
        <m:sSubSup>
          <m:sSubSupPr>
            <m:ctrlPr>
              <w:rPr>
                <w:rFonts w:ascii="Cambria Math" w:eastAsia="等线" w:hAnsi="Cambria Math"/>
              </w:rPr>
            </m:ctrlPr>
          </m:sSubSupPr>
          <m:e>
            <m:r>
              <w:rPr>
                <w:rFonts w:ascii="Cambria Math" w:eastAsia="等线" w:hAnsi="Cambria Math"/>
                <w:lang w:val="en-US" w:eastAsia="zh-CN"/>
              </w:rPr>
              <m:t>y</m:t>
            </m:r>
          </m:e>
          <m:sub>
            <m:r>
              <w:rPr>
                <w:rFonts w:ascii="Cambria Math" w:eastAsia="等线" w:hAnsi="Cambria Math"/>
                <w:lang w:val="en-US" w:eastAsia="zh-CN"/>
              </w:rPr>
              <m:t>2</m:t>
            </m:r>
          </m:sub>
          <m:sup>
            <m:r>
              <w:rPr>
                <w:rFonts w:ascii="Cambria Math" w:eastAsia="等线" w:hAnsi="Cambria Math"/>
                <w:lang w:val="en-US" w:eastAsia="zh-CN"/>
              </w:rPr>
              <m:t>'</m:t>
            </m:r>
          </m:sup>
        </m:sSubSup>
        <m:r>
          <w:rPr>
            <w:rFonts w:ascii="Cambria Math" w:eastAsia="等线" w:hAnsi="Cambria Math"/>
            <w:lang w:val="en-US" w:eastAsia="zh-CN"/>
          </w:rPr>
          <m:t>,…,</m:t>
        </m:r>
        <m:sSubSup>
          <m:sSubSupPr>
            <m:ctrlPr>
              <w:rPr>
                <w:rFonts w:ascii="Cambria Math" w:eastAsia="等线" w:hAnsi="Cambria Math"/>
              </w:rPr>
            </m:ctrlPr>
          </m:sSubSupPr>
          <m:e>
            <m:r>
              <w:rPr>
                <w:rFonts w:ascii="Cambria Math" w:eastAsia="等线" w:hAnsi="Cambria Math"/>
                <w:lang w:val="en-US" w:eastAsia="zh-CN"/>
              </w:rPr>
              <m:t>y</m:t>
            </m:r>
          </m:e>
          <m:sub>
            <m:r>
              <w:rPr>
                <w:rFonts w:ascii="Cambria Math" w:eastAsia="等线" w:hAnsi="Cambria Math"/>
                <w:lang w:val="en-US" w:eastAsia="zh-CN"/>
              </w:rPr>
              <m:t>n</m:t>
            </m:r>
          </m:sub>
          <m:sup>
            <m:r>
              <w:rPr>
                <w:rFonts w:ascii="Cambria Math" w:eastAsia="等线" w:hAnsi="Cambria Math"/>
                <w:lang w:val="en-US" w:eastAsia="zh-CN"/>
              </w:rPr>
              <m:t>'</m:t>
            </m:r>
          </m:sup>
        </m:sSubSup>
        <m:r>
          <w:rPr>
            <w:rFonts w:ascii="Cambria Math" w:eastAsia="等线" w:hAnsi="Cambria Math"/>
            <w:lang w:val="en-US" w:eastAsia="zh-CN"/>
          </w:rPr>
          <m:t>}</m:t>
        </m:r>
      </m:oMath>
      <w:r>
        <w:rPr>
          <w:rFonts w:eastAsia="等线"/>
          <w:lang w:val="en-US" w:eastAsia="zh-CN"/>
        </w:rPr>
        <w:t xml:space="preserve">. At last, we restore the parsed embedding pairs to the original format. We go through all the nodes of the tree structure. If the values are different from those of </w:t>
      </w:r>
      <m:oMath>
        <m:sSup>
          <m:sSupPr>
            <m:ctrlPr>
              <w:rPr>
                <w:rFonts w:ascii="Cambria Math" w:eastAsia="等线" w:hAnsi="Cambria Math"/>
              </w:rPr>
            </m:ctrlPr>
          </m:sSupPr>
          <m:e>
            <m:r>
              <w:rPr>
                <w:rFonts w:ascii="Cambria Math" w:eastAsia="等线" w:hAnsi="Cambria Math"/>
                <w:lang w:val="en-US" w:eastAsia="zh-CN"/>
              </w:rPr>
              <m:t>Y</m:t>
            </m:r>
          </m:e>
          <m:sup>
            <m:r>
              <w:rPr>
                <w:rFonts w:ascii="Cambria Math" w:eastAsia="等线" w:hAnsi="Cambria Math"/>
                <w:lang w:val="en-US" w:eastAsia="zh-CN"/>
              </w:rPr>
              <m:t>'</m:t>
            </m:r>
          </m:sup>
        </m:sSup>
      </m:oMath>
      <w:r>
        <w:rPr>
          <w:rFonts w:eastAsia="等线"/>
          <w:lang w:val="en-US" w:eastAsia="zh-CN"/>
        </w:rPr>
        <w:t xml:space="preserve">, we modify them to </w:t>
      </w:r>
      <m:oMath>
        <m:sSubSup>
          <m:sSubSupPr>
            <m:ctrlPr>
              <w:rPr>
                <w:rFonts w:ascii="Cambria Math" w:eastAsia="等线" w:hAnsi="Cambria Math"/>
              </w:rPr>
            </m:ctrlPr>
          </m:sSubSupPr>
          <m:e>
            <m:r>
              <w:rPr>
                <w:rFonts w:ascii="Cambria Math" w:eastAsia="等线" w:hAnsi="Cambria Math"/>
                <w:lang w:val="en-US" w:eastAsia="zh-CN"/>
              </w:rPr>
              <m:t>y</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lang w:val="en-US" w:eastAsia="zh-CN"/>
        </w:rPr>
        <w:t xml:space="preserve">. So that the watermarked JSON file </w:t>
      </w:r>
      <m:oMath>
        <m:sSup>
          <m:sSupPr>
            <m:ctrlPr>
              <w:rPr>
                <w:rFonts w:ascii="Cambria Math" w:eastAsia="等线" w:hAnsi="Cambria Math"/>
              </w:rPr>
            </m:ctrlPr>
          </m:sSupPr>
          <m:e>
            <m:r>
              <m:rPr>
                <m:sty m:val="b"/>
              </m:rPr>
              <w:rPr>
                <w:rFonts w:ascii="Cambria Math" w:eastAsia="等线" w:hAnsi="Cambria Math"/>
                <w:lang w:val="en-US" w:eastAsia="zh-CN"/>
              </w:rPr>
              <m:t>J</m:t>
            </m:r>
          </m:e>
          <m:sup>
            <m:r>
              <w:rPr>
                <w:rFonts w:ascii="Cambria Math" w:eastAsia="等线" w:hAnsi="Cambria Math"/>
                <w:lang w:val="en-US" w:eastAsia="zh-CN"/>
              </w:rPr>
              <m:t>'</m:t>
            </m:r>
          </m:sup>
        </m:sSup>
      </m:oMath>
      <w:r>
        <w:rPr>
          <w:rFonts w:eastAsia="等线"/>
          <w:lang w:val="en-US" w:eastAsia="zh-CN"/>
        </w:rPr>
        <w:t xml:space="preserve"> is obtained.</w:t>
      </w:r>
    </w:p>
    <w:p w14:paraId="6D63BE9F" w14:textId="77777777" w:rsidR="0013000F" w:rsidRDefault="00284EAD">
      <w:pPr>
        <w:keepNext/>
        <w:numPr>
          <w:ilvl w:val="1"/>
          <w:numId w:val="0"/>
        </w:numPr>
        <w:spacing w:before="120" w:after="60" w:line="480" w:lineRule="auto"/>
        <w:outlineLvl w:val="1"/>
        <w:rPr>
          <w:rFonts w:eastAsia="等线"/>
          <w:i/>
          <w:iCs/>
          <w:lang w:val="en-US" w:eastAsia="zh-CN"/>
        </w:rPr>
      </w:pPr>
      <w:r>
        <w:rPr>
          <w:rFonts w:eastAsia="等线"/>
          <w:i/>
          <w:iCs/>
          <w:lang w:val="en-US" w:eastAsia="zh-CN"/>
        </w:rPr>
        <w:t>2.3. W</w:t>
      </w:r>
      <w:r>
        <w:rPr>
          <w:rFonts w:eastAsia="等线" w:hint="eastAsia"/>
          <w:i/>
          <w:iCs/>
          <w:lang w:val="en-US" w:eastAsia="zh-CN"/>
        </w:rPr>
        <w:t>a</w:t>
      </w:r>
      <w:r>
        <w:rPr>
          <w:rFonts w:eastAsia="等线"/>
          <w:i/>
          <w:iCs/>
          <w:lang w:val="en-US" w:eastAsia="zh-CN"/>
        </w:rPr>
        <w:t>termark Extraction</w:t>
      </w:r>
    </w:p>
    <w:p w14:paraId="2694CC67" w14:textId="77777777" w:rsidR="0013000F" w:rsidRDefault="00284EAD">
      <w:pPr>
        <w:spacing w:line="480" w:lineRule="auto"/>
        <w:ind w:firstLineChars="100" w:firstLine="240"/>
        <w:jc w:val="both"/>
        <w:rPr>
          <w:iCs/>
          <w:lang w:val="en-US" w:eastAsia="zh-CN"/>
        </w:rPr>
      </w:pPr>
      <w:bookmarkStart w:id="100" w:name="_Hlk22216544"/>
      <w:r>
        <w:rPr>
          <w:iCs/>
          <w:lang w:val="en-US" w:eastAsia="zh-CN"/>
        </w:rPr>
        <w:t xml:space="preserve">When the recipient gets the doubted semi-structured data </w:t>
      </w:r>
      <m:oMath>
        <m:sSup>
          <m:sSupPr>
            <m:ctrlPr>
              <w:rPr>
                <w:rFonts w:ascii="Cambria Math" w:eastAsia="等线" w:hAnsi="Cambria Math"/>
              </w:rPr>
            </m:ctrlPr>
          </m:sSupPr>
          <m:e>
            <m:r>
              <m:rPr>
                <m:sty m:val="b"/>
              </m:rPr>
              <w:rPr>
                <w:rFonts w:ascii="Cambria Math" w:eastAsia="等线" w:hAnsi="Cambria Math"/>
                <w:lang w:val="en-US" w:eastAsia="zh-CN"/>
              </w:rPr>
              <m:t>J</m:t>
            </m:r>
          </m:e>
          <m:sup>
            <m:r>
              <w:rPr>
                <w:rFonts w:ascii="Cambria Math" w:eastAsia="等线" w:hAnsi="Cambria Math"/>
                <w:lang w:val="en-US" w:eastAsia="zh-CN"/>
              </w:rPr>
              <m:t>*</m:t>
            </m:r>
          </m:sup>
        </m:sSup>
      </m:oMath>
      <w:r>
        <w:rPr>
          <w:iCs/>
          <w:lang w:val="en-US" w:eastAsia="zh-CN"/>
        </w:rPr>
        <w:t xml:space="preserve"> , the hidden watermark can be detected and extracted. The flowchart of the extracting procedure is depicted in Fig. 5. Note that the </w:t>
      </w:r>
      <w:r>
        <w:rPr>
          <w:iCs/>
          <w:lang w:val="en-US" w:eastAsia="zh-CN"/>
        </w:rPr>
        <w:lastRenderedPageBreak/>
        <w:t>recipient is convinced to know the private keys used in watermark embedding for the generation of random sequences, otherwise he cannot perform the watermark extraction.</w:t>
      </w:r>
    </w:p>
    <w:p w14:paraId="357261F6" w14:textId="77777777" w:rsidR="0013000F" w:rsidRDefault="00284EAD">
      <w:pPr>
        <w:spacing w:line="480" w:lineRule="auto"/>
        <w:jc w:val="both"/>
        <w:rPr>
          <w:iCs/>
          <w:lang w:val="en-US" w:eastAsia="zh-CN"/>
        </w:rPr>
      </w:pPr>
      <w:r>
        <w:rPr>
          <w:iCs/>
          <w:noProof/>
          <w:color w:val="000000" w:themeColor="text1"/>
          <w:sz w:val="18"/>
          <w:szCs w:val="18"/>
          <w:lang w:val="en-US" w:eastAsia="zh-CN"/>
        </w:rPr>
        <mc:AlternateContent>
          <mc:Choice Requires="wpc">
            <w:drawing>
              <wp:inline distT="0" distB="0" distL="0" distR="0" wp14:anchorId="660C3E8D" wp14:editId="7EC893DD">
                <wp:extent cx="5994400" cy="3796030"/>
                <wp:effectExtent l="19050" t="0" r="0" b="0"/>
                <wp:docPr id="144" name="画布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259696" y="166557"/>
                            <a:ext cx="674085" cy="402564"/>
                          </a:xfrm>
                          <a:prstGeom prst="rect">
                            <a:avLst/>
                          </a:prstGeom>
                          <a:noFill/>
                          <a:ln w="12700" cap="flat" cmpd="sng" algn="ctr">
                            <a:solidFill>
                              <a:sysClr val="windowText" lastClr="000000"/>
                            </a:solidFill>
                            <a:prstDash val="solid"/>
                            <a:miter lim="800000"/>
                          </a:ln>
                          <a:effectLst/>
                        </wps:spPr>
                        <wps:txbx>
                          <w:txbxContent>
                            <w:p w14:paraId="53D96936" w14:textId="77777777" w:rsidR="00AE3684" w:rsidRDefault="00AE3684">
                              <w:pPr>
                                <w:jc w:val="center"/>
                              </w:pPr>
                              <w:r>
                                <w:rPr>
                                  <w:color w:val="000000"/>
                                  <w:sz w:val="18"/>
                                  <w:szCs w:val="18"/>
                                </w:rPr>
                                <w:t xml:space="preserve">Parse to the pairs </w:t>
                              </w:r>
                              <m:oMath>
                                <m:sSup>
                                  <m:sSupPr>
                                    <m:ctrlPr>
                                      <w:rPr>
                                        <w:rFonts w:ascii="Cambria Math" w:eastAsia="Cambria Math" w:hAnsi="Cambria Math" w:cs="宋体"/>
                                        <w:i/>
                                        <w:iCs/>
                                        <w:sz w:val="18"/>
                                        <w:szCs w:val="18"/>
                                      </w:rPr>
                                    </m:ctrlPr>
                                  </m:sSupPr>
                                  <m:e>
                                    <m:r>
                                      <w:rPr>
                                        <w:rFonts w:ascii="Cambria Math" w:eastAsia="等线" w:hAnsi="Cambria Math"/>
                                        <w:sz w:val="18"/>
                                        <w:szCs w:val="18"/>
                                      </w:rPr>
                                      <m:t>X</m:t>
                                    </m:r>
                                  </m:e>
                                  <m:sup>
                                    <m:r>
                                      <w:rPr>
                                        <w:rFonts w:ascii="Cambria Math" w:eastAsia="等线" w:hAnsi="Cambria Math"/>
                                        <w:sz w:val="18"/>
                                        <w:szCs w:val="18"/>
                                      </w:rPr>
                                      <m:t>*</m:t>
                                    </m:r>
                                  </m:sup>
                                </m:sSup>
                              </m:oMath>
                            </w:p>
                          </w:txbxContent>
                        </wps:txbx>
                        <wps:bodyPr rot="0" spcFirstLastPara="0" vert="horz" wrap="square" lIns="36000" tIns="45720" rIns="36000" bIns="45720" numCol="1" spcCol="0" rtlCol="0" fromWordArt="0" anchor="ctr" anchorCtr="0" forceAA="0" compatLnSpc="1">
                          <a:noAutofit/>
                        </wps:bodyPr>
                      </wps:wsp>
                      <wps:wsp>
                        <wps:cNvPr id="39" name="矩形 39"/>
                        <wps:cNvSpPr/>
                        <wps:spPr>
                          <a:xfrm>
                            <a:off x="2247331" y="120931"/>
                            <a:ext cx="762928" cy="494284"/>
                          </a:xfrm>
                          <a:prstGeom prst="rect">
                            <a:avLst/>
                          </a:prstGeom>
                          <a:noFill/>
                          <a:ln w="12700" cap="flat" cmpd="sng" algn="ctr">
                            <a:solidFill>
                              <a:sysClr val="windowText" lastClr="000000"/>
                            </a:solidFill>
                            <a:prstDash val="solid"/>
                            <a:miter lim="800000"/>
                          </a:ln>
                          <a:effectLst/>
                        </wps:spPr>
                        <wps:txbx>
                          <w:txbxContent>
                            <w:p w14:paraId="3F0B5D68" w14:textId="77777777" w:rsidR="00AE3684" w:rsidRDefault="00AE3684">
                              <w:pPr>
                                <w:jc w:val="center"/>
                              </w:pPr>
                              <w:r>
                                <w:rPr>
                                  <w:color w:val="000000"/>
                                  <w:sz w:val="18"/>
                                  <w:szCs w:val="18"/>
                                </w:rPr>
                                <w:t xml:space="preserve">Filter the pairs and obtain </w:t>
                              </w:r>
                            </w:p>
                            <w:p w14:paraId="320B2F1B" w14:textId="77777777" w:rsidR="00AE3684" w:rsidRDefault="00AE3684">
                              <w:pPr>
                                <w:jc w:val="center"/>
                              </w:pPr>
                              <w:r>
                                <w:rPr>
                                  <w:i/>
                                  <w:iCs/>
                                  <w:color w:val="000000"/>
                                  <w:sz w:val="18"/>
                                  <w:szCs w:val="18"/>
                                </w:rPr>
                                <w:t>n’</w:t>
                              </w:r>
                              <w:r>
                                <w:rPr>
                                  <w:color w:val="000000"/>
                                  <w:sz w:val="18"/>
                                  <w:szCs w:val="18"/>
                                </w:rPr>
                                <w:t xml:space="preserve"> pairs</w:t>
                              </w:r>
                            </w:p>
                          </w:txbxContent>
                        </wps:txbx>
                        <wps:bodyPr rot="0" spcFirstLastPara="0" vert="horz" wrap="square" lIns="36000" tIns="45720" rIns="36000" bIns="45720" numCol="1" spcCol="0" rtlCol="0" fromWordArt="0" anchor="ctr" anchorCtr="0" forceAA="0" compatLnSpc="1">
                          <a:noAutofit/>
                        </wps:bodyPr>
                      </wps:wsp>
                      <wps:wsp>
                        <wps:cNvPr id="42" name="矩形 42"/>
                        <wps:cNvSpPr/>
                        <wps:spPr>
                          <a:xfrm>
                            <a:off x="3545568" y="1483034"/>
                            <a:ext cx="635538" cy="417288"/>
                          </a:xfrm>
                          <a:prstGeom prst="rect">
                            <a:avLst/>
                          </a:prstGeom>
                          <a:noFill/>
                          <a:ln w="12700" cap="flat" cmpd="sng" algn="ctr">
                            <a:solidFill>
                              <a:sysClr val="windowText" lastClr="000000"/>
                            </a:solidFill>
                            <a:prstDash val="solid"/>
                            <a:miter lim="800000"/>
                          </a:ln>
                          <a:effectLst/>
                        </wps:spPr>
                        <wps:txbx>
                          <w:txbxContent>
                            <w:p w14:paraId="0E23DC9A" w14:textId="77777777" w:rsidR="00AE3684" w:rsidRDefault="00AE3684">
                              <w:pPr>
                                <w:jc w:val="center"/>
                              </w:pPr>
                              <w:r>
                                <w:rPr>
                                  <w:color w:val="000000"/>
                                  <w:sz w:val="18"/>
                                  <w:szCs w:val="18"/>
                                </w:rPr>
                                <w:t>Hash generator</w:t>
                              </w:r>
                            </w:p>
                          </w:txbxContent>
                        </wps:txbx>
                        <wps:bodyPr rot="0" spcFirstLastPara="0" vert="horz" wrap="square" lIns="36000" tIns="45720" rIns="36000" bIns="45720" numCol="1" spcCol="0" rtlCol="0" fromWordArt="0" anchor="ctr" anchorCtr="0" forceAA="0" compatLnSpc="1">
                          <a:noAutofit/>
                        </wps:bodyPr>
                      </wps:wsp>
                      <wps:wsp>
                        <wps:cNvPr id="45" name="矩形 45"/>
                        <wps:cNvSpPr/>
                        <wps:spPr>
                          <a:xfrm>
                            <a:off x="3479598" y="2035859"/>
                            <a:ext cx="771518" cy="512527"/>
                          </a:xfrm>
                          <a:prstGeom prst="rect">
                            <a:avLst/>
                          </a:prstGeom>
                          <a:noFill/>
                          <a:ln w="12700" cap="flat" cmpd="sng" algn="ctr">
                            <a:solidFill>
                              <a:sysClr val="windowText" lastClr="000000"/>
                            </a:solidFill>
                            <a:prstDash val="solid"/>
                            <a:miter lim="800000"/>
                          </a:ln>
                          <a:effectLst/>
                        </wps:spPr>
                        <wps:txbx>
                          <w:txbxContent>
                            <w:p w14:paraId="00E06964" w14:textId="77777777" w:rsidR="00AE3684" w:rsidRDefault="00AE3684">
                              <w:pPr>
                                <w:jc w:val="center"/>
                              </w:pPr>
                              <w:r>
                                <w:rPr>
                                  <w:color w:val="000000"/>
                                  <w:sz w:val="18"/>
                                  <w:szCs w:val="18"/>
                                </w:rPr>
                                <w:t>Embedding Location Identification</w:t>
                              </w:r>
                            </w:p>
                            <w:p w14:paraId="3C37C6DE" w14:textId="77777777" w:rsidR="00AE3684" w:rsidRDefault="00AE3684">
                              <w:pPr>
                                <w:jc w:val="center"/>
                              </w:pPr>
                              <w:r>
                                <w:t> </w:t>
                              </w:r>
                            </w:p>
                          </w:txbxContent>
                        </wps:txbx>
                        <wps:bodyPr rot="0" spcFirstLastPara="0" vert="horz" wrap="square" lIns="36000" tIns="45720" rIns="36000" bIns="45720" numCol="1" spcCol="0" rtlCol="0" fromWordArt="0" anchor="ctr" anchorCtr="0" forceAA="0" compatLnSpc="1">
                          <a:noAutofit/>
                        </wps:bodyPr>
                      </wps:wsp>
                      <wps:wsp>
                        <wps:cNvPr id="48" name="矩形 48"/>
                        <wps:cNvSpPr/>
                        <wps:spPr>
                          <a:xfrm>
                            <a:off x="1374394" y="3237504"/>
                            <a:ext cx="706579" cy="401275"/>
                          </a:xfrm>
                          <a:prstGeom prst="rect">
                            <a:avLst/>
                          </a:prstGeom>
                          <a:noFill/>
                          <a:ln w="12700" cap="flat" cmpd="sng" algn="ctr">
                            <a:solidFill>
                              <a:sysClr val="windowText" lastClr="000000"/>
                            </a:solidFill>
                            <a:prstDash val="solid"/>
                            <a:miter lim="800000"/>
                          </a:ln>
                          <a:effectLst/>
                        </wps:spPr>
                        <wps:txbx>
                          <w:txbxContent>
                            <w:p w14:paraId="024FD46C" w14:textId="77777777" w:rsidR="00AE3684" w:rsidRDefault="00AE3684">
                              <w:pPr>
                                <w:jc w:val="center"/>
                              </w:pPr>
                              <w:r>
                                <w:rPr>
                                  <w:color w:val="000000"/>
                                  <w:sz w:val="18"/>
                                  <w:szCs w:val="18"/>
                                </w:rPr>
                                <w:t>Cyclic decoding</w:t>
                              </w:r>
                            </w:p>
                          </w:txbxContent>
                        </wps:txbx>
                        <wps:bodyPr rot="0" spcFirstLastPara="0" vert="horz" wrap="square" lIns="36000" tIns="45720" rIns="36000" bIns="45720" numCol="1" spcCol="0" rtlCol="0" fromWordArt="0" anchor="ctr" anchorCtr="0" forceAA="0" compatLnSpc="1">
                          <a:noAutofit/>
                        </wps:bodyPr>
                      </wps:wsp>
                      <wps:wsp>
                        <wps:cNvPr id="50" name="流程图: 决策 50"/>
                        <wps:cNvSpPr/>
                        <wps:spPr>
                          <a:xfrm>
                            <a:off x="2329405" y="3170712"/>
                            <a:ext cx="939793" cy="537082"/>
                          </a:xfrm>
                          <a:prstGeom prst="flowChartDecision">
                            <a:avLst/>
                          </a:prstGeom>
                          <a:noFill/>
                          <a:ln w="12700" cap="flat" cmpd="sng" algn="ctr">
                            <a:solidFill>
                              <a:sysClr val="windowText" lastClr="000000"/>
                            </a:solidFill>
                            <a:prstDash val="solid"/>
                            <a:miter lim="800000"/>
                          </a:ln>
                          <a:effectLst/>
                        </wps:spPr>
                        <wps:txbx>
                          <w:txbxContent>
                            <w:p w14:paraId="2880BB85" w14:textId="77777777" w:rsidR="00AE3684" w:rsidRDefault="00AE3684">
                              <w:pPr>
                                <w:jc w:val="center"/>
                              </w:pPr>
                              <w:r>
                                <w:rPr>
                                  <w:color w:val="000000"/>
                                  <w:sz w:val="18"/>
                                  <w:szCs w:val="18"/>
                                </w:rPr>
                                <w:t>Cyclic codes?</w:t>
                              </w:r>
                            </w:p>
                          </w:txbxContent>
                        </wps:txbx>
                        <wps:bodyPr rot="0" spcFirstLastPara="0" vert="horz" wrap="square" lIns="0" tIns="0" rIns="0" bIns="0" numCol="1" spcCol="0" rtlCol="0" fromWordArt="0" anchor="ctr" anchorCtr="0" forceAA="0" compatLnSpc="1">
                          <a:noAutofit/>
                        </wps:bodyPr>
                      </wps:wsp>
                      <wps:wsp>
                        <wps:cNvPr id="51" name="矩形 51"/>
                        <wps:cNvSpPr/>
                        <wps:spPr>
                          <a:xfrm>
                            <a:off x="1358713" y="2103103"/>
                            <a:ext cx="740744" cy="401275"/>
                          </a:xfrm>
                          <a:prstGeom prst="rect">
                            <a:avLst/>
                          </a:prstGeom>
                          <a:noFill/>
                          <a:ln w="12700" cap="flat" cmpd="sng" algn="ctr">
                            <a:solidFill>
                              <a:sysClr val="windowText" lastClr="000000"/>
                            </a:solidFill>
                            <a:prstDash val="solid"/>
                            <a:miter lim="800000"/>
                          </a:ln>
                          <a:effectLst/>
                        </wps:spPr>
                        <wps:txbx>
                          <w:txbxContent>
                            <w:p w14:paraId="2DB3C363" w14:textId="77777777" w:rsidR="00AE3684" w:rsidRDefault="00AE3684">
                              <w:pPr>
                                <w:jc w:val="center"/>
                              </w:pPr>
                              <w:r>
                                <w:rPr>
                                  <w:color w:val="000000"/>
                                  <w:sz w:val="18"/>
                                  <w:szCs w:val="18"/>
                                </w:rPr>
                                <w:t>BP decoding</w:t>
                              </w:r>
                            </w:p>
                          </w:txbxContent>
                        </wps:txbx>
                        <wps:bodyPr rot="0" spcFirstLastPara="0" vert="horz" wrap="square" lIns="36000" tIns="45720" rIns="36000" bIns="45720" numCol="1" spcCol="0" rtlCol="0" fromWordArt="0" anchor="ctr" anchorCtr="0" forceAA="0" compatLnSpc="1">
                          <a:noAutofit/>
                        </wps:bodyPr>
                      </wps:wsp>
                      <wps:wsp>
                        <wps:cNvPr id="52" name="矩形 52"/>
                        <wps:cNvSpPr/>
                        <wps:spPr>
                          <a:xfrm>
                            <a:off x="3520168" y="2679420"/>
                            <a:ext cx="701669" cy="400640"/>
                          </a:xfrm>
                          <a:prstGeom prst="rect">
                            <a:avLst/>
                          </a:prstGeom>
                          <a:noFill/>
                          <a:ln w="12700" cap="flat" cmpd="sng" algn="ctr">
                            <a:solidFill>
                              <a:sysClr val="windowText" lastClr="000000"/>
                            </a:solidFill>
                            <a:prstDash val="solid"/>
                            <a:miter lim="800000"/>
                          </a:ln>
                          <a:effectLst/>
                        </wps:spPr>
                        <wps:txbx>
                          <w:txbxContent>
                            <w:p w14:paraId="26C25956" w14:textId="77777777" w:rsidR="00AE3684" w:rsidRDefault="00AE3684">
                              <w:pPr>
                                <w:jc w:val="center"/>
                              </w:pPr>
                              <w:r>
                                <w:rPr>
                                  <w:color w:val="000000"/>
                                  <w:sz w:val="18"/>
                                  <w:szCs w:val="18"/>
                                </w:rPr>
                                <w:t>Extracting</w:t>
                              </w:r>
                            </w:p>
                          </w:txbxContent>
                        </wps:txbx>
                        <wps:bodyPr rot="0" spcFirstLastPara="0" vert="horz" wrap="square" lIns="36000" tIns="45720" rIns="36000" bIns="45720" numCol="1" spcCol="0" rtlCol="0" fromWordArt="0" anchor="ctr" anchorCtr="0" forceAA="0" compatLnSpc="1">
                          <a:noAutofit/>
                        </wps:bodyPr>
                      </wps:wsp>
                      <wps:wsp>
                        <wps:cNvPr id="54" name="矩形: 圆角 54"/>
                        <wps:cNvSpPr/>
                        <wps:spPr>
                          <a:xfrm>
                            <a:off x="3418324" y="121159"/>
                            <a:ext cx="878726" cy="495061"/>
                          </a:xfrm>
                          <a:prstGeom prst="roundRect">
                            <a:avLst/>
                          </a:prstGeom>
                          <a:noFill/>
                          <a:ln w="12700" cap="flat" cmpd="sng" algn="ctr">
                            <a:solidFill>
                              <a:sysClr val="windowText" lastClr="000000"/>
                            </a:solidFill>
                            <a:prstDash val="solid"/>
                            <a:miter lim="800000"/>
                          </a:ln>
                          <a:effectLst/>
                        </wps:spPr>
                        <wps:txbx>
                          <w:txbxContent>
                            <w:p w14:paraId="14FE55BD" w14:textId="77777777" w:rsidR="00AE3684" w:rsidRDefault="00AE3684">
                              <w:pPr>
                                <w:jc w:val="center"/>
                              </w:pPr>
                              <w:r>
                                <w:rPr>
                                  <w:color w:val="000000"/>
                                  <w:sz w:val="18"/>
                                  <w:szCs w:val="18"/>
                                </w:rPr>
                                <w:t xml:space="preserve">For the </w:t>
                              </w:r>
                              <m:oMath>
                                <m:sSup>
                                  <m:sSupPr>
                                    <m:ctrlPr>
                                      <w:rPr>
                                        <w:rFonts w:ascii="Cambria Math" w:eastAsia="Cambria Math" w:hAnsi="Cambria Math" w:cs="宋体"/>
                                        <w:i/>
                                        <w:iCs/>
                                        <w:color w:val="000000"/>
                                        <w:sz w:val="18"/>
                                        <w:szCs w:val="18"/>
                                      </w:rPr>
                                    </m:ctrlPr>
                                  </m:sSupPr>
                                  <m:e>
                                    <m:r>
                                      <w:rPr>
                                        <w:rFonts w:ascii="Cambria Math" w:hAnsi="Cambria Math"/>
                                        <w:color w:val="000000"/>
                                        <w:sz w:val="18"/>
                                        <w:szCs w:val="18"/>
                                      </w:rPr>
                                      <m:t>i</m:t>
                                    </m:r>
                                  </m:e>
                                  <m:sup>
                                    <m:r>
                                      <w:rPr>
                                        <w:rFonts w:ascii="Cambria Math" w:hAnsi="Cambria Math"/>
                                        <w:color w:val="000000"/>
                                        <w:sz w:val="18"/>
                                        <w:szCs w:val="18"/>
                                      </w:rPr>
                                      <m:t>th</m:t>
                                    </m:r>
                                  </m:sup>
                                </m:sSup>
                              </m:oMath>
                              <w:r>
                                <w:rPr>
                                  <w:color w:val="000000"/>
                                  <w:sz w:val="18"/>
                                  <w:szCs w:val="18"/>
                                </w:rPr>
                                <w:t xml:space="preserve"> embedding pair </w:t>
                              </w:r>
                            </w:p>
                          </w:txbxContent>
                        </wps:txbx>
                        <wps:bodyPr rot="0" spcFirstLastPara="0" vert="horz" wrap="square" lIns="36000" tIns="36000" rIns="36000" bIns="36000" numCol="1" spcCol="0" rtlCol="0" fromWordArt="0" anchor="ctr" anchorCtr="0" forceAA="0" compatLnSpc="1">
                          <a:noAutofit/>
                        </wps:bodyPr>
                      </wps:wsp>
                      <wps:wsp>
                        <wps:cNvPr id="56" name="流程图: 数据 56"/>
                        <wps:cNvSpPr/>
                        <wps:spPr>
                          <a:xfrm>
                            <a:off x="3476498" y="3223281"/>
                            <a:ext cx="788553" cy="434471"/>
                          </a:xfrm>
                          <a:prstGeom prst="flowChartInputOutput">
                            <a:avLst/>
                          </a:prstGeom>
                          <a:noFill/>
                          <a:ln w="12700" cap="flat" cmpd="sng" algn="ctr">
                            <a:solidFill>
                              <a:sysClr val="windowText" lastClr="000000"/>
                            </a:solidFill>
                            <a:prstDash val="solid"/>
                            <a:miter lim="800000"/>
                          </a:ln>
                          <a:effectLst/>
                        </wps:spPr>
                        <wps:txbx>
                          <w:txbxContent>
                            <w:p w14:paraId="3B157DF9" w14:textId="77777777" w:rsidR="00AE3684" w:rsidRDefault="00AE3684">
                              <w:pPr>
                                <w:jc w:val="center"/>
                              </w:pPr>
                              <w:r>
                                <w:rPr>
                                  <w:color w:val="000000"/>
                                  <w:sz w:val="18"/>
                                  <w:szCs w:val="18"/>
                                </w:rPr>
                                <w:t xml:space="preserve">Hidden bits </w:t>
                              </w:r>
                              <m:oMath>
                                <m:sSubSup>
                                  <m:sSubSupPr>
                                    <m:ctrlPr>
                                      <w:rPr>
                                        <w:rFonts w:ascii="Cambria Math" w:eastAsia="Cambria Math" w:hAnsi="Cambria Math" w:cs="宋体"/>
                                        <w:i/>
                                        <w:iCs/>
                                        <w:color w:val="000000"/>
                                        <w:sz w:val="18"/>
                                        <w:szCs w:val="18"/>
                                      </w:rPr>
                                    </m:ctrlPr>
                                  </m:sSubSupPr>
                                  <m:e>
                                    <m:r>
                                      <w:rPr>
                                        <w:rFonts w:ascii="Cambria Math" w:hAnsi="Cambria Math"/>
                                        <w:color w:val="000000"/>
                                        <w:sz w:val="18"/>
                                        <w:szCs w:val="18"/>
                                      </w:rPr>
                                      <m:t>a</m:t>
                                    </m:r>
                                  </m:e>
                                  <m:sub>
                                    <m:r>
                                      <w:rPr>
                                        <w:rFonts w:ascii="Cambria Math" w:hAnsi="Cambria Math"/>
                                        <w:color w:val="000000"/>
                                        <w:sz w:val="18"/>
                                        <w:szCs w:val="18"/>
                                      </w:rPr>
                                      <m:t>i</m:t>
                                    </m:r>
                                  </m:sub>
                                  <m:sup>
                                    <m:r>
                                      <w:rPr>
                                        <w:rFonts w:ascii="Cambria Math" w:hAnsi="Cambria Math"/>
                                        <w:color w:val="000000"/>
                                        <w:sz w:val="18"/>
                                        <w:szCs w:val="18"/>
                                      </w:rPr>
                                      <m:t>'</m:t>
                                    </m:r>
                                  </m:sup>
                                </m:sSubSup>
                              </m:oMath>
                            </w:p>
                            <w:p w14:paraId="428E98B1" w14:textId="77777777" w:rsidR="00AE3684" w:rsidRDefault="00AE3684">
                              <w:pPr>
                                <w:jc w:val="center"/>
                              </w:pPr>
                              <w:r>
                                <w:rPr>
                                  <w:color w:val="000000"/>
                                  <w:sz w:val="18"/>
                                  <w:szCs w:val="18"/>
                                </w:rPr>
                                <w:t> </w:t>
                              </w:r>
                            </w:p>
                          </w:txbxContent>
                        </wps:txbx>
                        <wps:bodyPr rot="0" spcFirstLastPara="0" vert="horz" wrap="square" lIns="0" tIns="90000" rIns="0" bIns="36000" numCol="1" spcCol="0" rtlCol="0" fromWordArt="0" anchor="ctr" anchorCtr="0" forceAA="0" compatLnSpc="1">
                          <a:noAutofit/>
                        </wps:bodyPr>
                      </wps:wsp>
                      <wps:wsp>
                        <wps:cNvPr id="58" name="流程图: 数据 58"/>
                        <wps:cNvSpPr/>
                        <wps:spPr>
                          <a:xfrm>
                            <a:off x="0" y="171683"/>
                            <a:ext cx="1062387" cy="391087"/>
                          </a:xfrm>
                          <a:prstGeom prst="flowChartInputOutput">
                            <a:avLst/>
                          </a:prstGeom>
                          <a:noFill/>
                          <a:ln w="12700" cap="flat" cmpd="sng" algn="ctr">
                            <a:solidFill>
                              <a:sysClr val="windowText" lastClr="000000"/>
                            </a:solidFill>
                            <a:prstDash val="solid"/>
                            <a:miter lim="800000"/>
                          </a:ln>
                          <a:effectLst/>
                        </wps:spPr>
                        <wps:txbx>
                          <w:txbxContent>
                            <w:p w14:paraId="400717AC" w14:textId="77777777" w:rsidR="00AE3684" w:rsidRDefault="00AE3684">
                              <w:pPr>
                                <w:jc w:val="center"/>
                              </w:pPr>
                              <w:r>
                                <w:rPr>
                                  <w:color w:val="000000"/>
                                  <w:sz w:val="18"/>
                                  <w:szCs w:val="18"/>
                                </w:rPr>
                                <w:t xml:space="preserve">Watermarked Data </w:t>
                              </w:r>
                              <m:oMath>
                                <m:sSup>
                                  <m:sSupPr>
                                    <m:ctrlPr>
                                      <w:rPr>
                                        <w:rFonts w:ascii="Cambria Math" w:eastAsia="Cambria Math" w:hAnsi="Cambria Math" w:cs="宋体"/>
                                        <w:i/>
                                        <w:iCs/>
                                        <w:color w:val="000000"/>
                                        <w:sz w:val="18"/>
                                        <w:szCs w:val="18"/>
                                      </w:rPr>
                                    </m:ctrlPr>
                                  </m:sSupPr>
                                  <m:e>
                                    <m:r>
                                      <m:rPr>
                                        <m:sty m:val="bi"/>
                                      </m:rPr>
                                      <w:rPr>
                                        <w:rFonts w:ascii="Cambria Math" w:hAnsi="Cambria Math"/>
                                        <w:color w:val="000000"/>
                                        <w:sz w:val="18"/>
                                        <w:szCs w:val="18"/>
                                      </w:rPr>
                                      <m:t>J</m:t>
                                    </m:r>
                                  </m:e>
                                  <m:sup>
                                    <m:r>
                                      <w:rPr>
                                        <w:rFonts w:ascii="Cambria Math" w:hAnsi="Cambria Math"/>
                                        <w:color w:val="000000"/>
                                        <w:sz w:val="18"/>
                                        <w:szCs w:val="18"/>
                                      </w:rPr>
                                      <m:t>*</m:t>
                                    </m:r>
                                  </m:sup>
                                </m:sSup>
                              </m:oMath>
                            </w:p>
                          </w:txbxContent>
                        </wps:txbx>
                        <wps:bodyPr rot="0" spcFirstLastPara="0" vert="horz" wrap="square" lIns="0" tIns="0" rIns="0" bIns="0" numCol="1" spcCol="0" rtlCol="0" fromWordArt="0" anchor="ctr" anchorCtr="0" forceAA="0" compatLnSpc="1">
                          <a:noAutofit/>
                        </wps:bodyPr>
                      </wps:wsp>
                      <wps:wsp>
                        <wps:cNvPr id="59" name="流程图: 数据 59"/>
                        <wps:cNvSpPr/>
                        <wps:spPr>
                          <a:xfrm>
                            <a:off x="4735254" y="1494773"/>
                            <a:ext cx="956147" cy="390481"/>
                          </a:xfrm>
                          <a:prstGeom prst="flowChartInputOutput">
                            <a:avLst/>
                          </a:prstGeom>
                          <a:noFill/>
                          <a:ln w="12700" cap="flat" cmpd="sng" algn="ctr">
                            <a:solidFill>
                              <a:sysClr val="windowText" lastClr="000000"/>
                            </a:solidFill>
                            <a:prstDash val="solid"/>
                            <a:miter lim="800000"/>
                          </a:ln>
                          <a:effectLst/>
                        </wps:spPr>
                        <wps:txbx>
                          <w:txbxContent>
                            <w:p w14:paraId="60BD962E" w14:textId="77777777" w:rsidR="00AE3684" w:rsidRDefault="00AE3684">
                              <w:pPr>
                                <w:jc w:val="center"/>
                              </w:pPr>
                              <w:r>
                                <w:rPr>
                                  <w:color w:val="000000"/>
                                  <w:sz w:val="18"/>
                                  <w:szCs w:val="18"/>
                                </w:rPr>
                                <w:t xml:space="preserve">Watermark </w:t>
                              </w:r>
                              <w:r>
                                <w:rPr>
                                  <w:i/>
                                  <w:iCs/>
                                  <w:color w:val="000000"/>
                                  <w:sz w:val="18"/>
                                  <w:szCs w:val="18"/>
                                </w:rPr>
                                <w:t>W</w:t>
                              </w:r>
                            </w:p>
                            <w:p w14:paraId="64375D84" w14:textId="77777777" w:rsidR="00AE3684" w:rsidRDefault="00AE3684">
                              <w:pPr>
                                <w:jc w:val="center"/>
                              </w:pPr>
                              <w:r>
                                <w:t> </w:t>
                              </w:r>
                            </w:p>
                          </w:txbxContent>
                        </wps:txbx>
                        <wps:bodyPr rot="0" spcFirstLastPara="0" vert="horz" wrap="square" lIns="0" tIns="72000" rIns="0" bIns="36000" numCol="1" spcCol="0" rtlCol="0" fromWordArt="0" anchor="ctr" anchorCtr="0" forceAA="0" compatLnSpc="1">
                          <a:noAutofit/>
                        </wps:bodyPr>
                      </wps:wsp>
                      <wps:wsp>
                        <wps:cNvPr id="62" name="文本框 216"/>
                        <wps:cNvSpPr txBox="1"/>
                        <wps:spPr>
                          <a:xfrm>
                            <a:off x="3803841" y="1176896"/>
                            <a:ext cx="273048" cy="284448"/>
                          </a:xfrm>
                          <a:prstGeom prst="rect">
                            <a:avLst/>
                          </a:prstGeom>
                          <a:solidFill>
                            <a:sysClr val="window" lastClr="FFFFFF">
                              <a:alpha val="0"/>
                            </a:sysClr>
                          </a:solidFill>
                          <a:ln w="6350">
                            <a:noFill/>
                          </a:ln>
                        </wps:spPr>
                        <wps:txbx>
                          <w:txbxContent>
                            <w:p w14:paraId="44203079" w14:textId="77777777" w:rsidR="00AE3684" w:rsidRDefault="00AE3684">
                              <w:r>
                                <w:rPr>
                                  <w:rFonts w:eastAsia="等线"/>
                                </w:rPr>
                                <w:t>Y</w:t>
                              </w:r>
                            </w:p>
                          </w:txbxContent>
                        </wps:txbx>
                        <wps:bodyPr rot="0" spcFirstLastPara="0" vert="horz" wrap="square" lIns="91440" tIns="45720" rIns="91440" bIns="45720" numCol="1" spcCol="0" rtlCol="0" fromWordArt="0" anchor="t" anchorCtr="0" forceAA="0" compatLnSpc="1">
                          <a:noAutofit/>
                        </wps:bodyPr>
                      </wps:wsp>
                      <wps:wsp>
                        <wps:cNvPr id="63" name="文本框 216"/>
                        <wps:cNvSpPr txBox="1"/>
                        <wps:spPr>
                          <a:xfrm>
                            <a:off x="4336104" y="764575"/>
                            <a:ext cx="273048" cy="284448"/>
                          </a:xfrm>
                          <a:prstGeom prst="rect">
                            <a:avLst/>
                          </a:prstGeom>
                          <a:solidFill>
                            <a:sysClr val="window" lastClr="FFFFFF">
                              <a:alpha val="0"/>
                            </a:sysClr>
                          </a:solidFill>
                          <a:ln w="6350">
                            <a:noFill/>
                          </a:ln>
                        </wps:spPr>
                        <wps:txbx>
                          <w:txbxContent>
                            <w:p w14:paraId="1F5BA32C" w14:textId="77777777" w:rsidR="00AE3684" w:rsidRDefault="00AE3684">
                              <w:r>
                                <w:rPr>
                                  <w:rFonts w:eastAsia="等线"/>
                                </w:rPr>
                                <w:t>N</w:t>
                              </w:r>
                            </w:p>
                          </w:txbxContent>
                        </wps:txbx>
                        <wps:bodyPr rot="0" spcFirstLastPara="0" vert="horz" wrap="square" lIns="91440" tIns="45720" rIns="91440" bIns="45720" numCol="1" spcCol="0" rtlCol="0" fromWordArt="0" anchor="t" anchorCtr="0" forceAA="0" compatLnSpc="1">
                          <a:noAutofit/>
                        </wps:bodyPr>
                      </wps:wsp>
                      <wps:wsp>
                        <wps:cNvPr id="64" name="矩形 64"/>
                        <wps:cNvSpPr/>
                        <wps:spPr>
                          <a:xfrm>
                            <a:off x="2448658" y="2035860"/>
                            <a:ext cx="701669" cy="513310"/>
                          </a:xfrm>
                          <a:prstGeom prst="rect">
                            <a:avLst/>
                          </a:prstGeom>
                          <a:noFill/>
                          <a:ln w="12700" cap="flat" cmpd="sng" algn="ctr">
                            <a:solidFill>
                              <a:sysClr val="windowText" lastClr="000000"/>
                            </a:solidFill>
                            <a:prstDash val="solid"/>
                            <a:miter lim="800000"/>
                          </a:ln>
                          <a:effectLst/>
                        </wps:spPr>
                        <wps:txbx>
                          <w:txbxContent>
                            <w:p w14:paraId="3355C5FA" w14:textId="77777777" w:rsidR="00AE3684" w:rsidRDefault="00AE3684">
                              <w:pPr>
                                <w:jc w:val="center"/>
                              </w:pPr>
                              <w:r>
                                <w:rPr>
                                  <w:color w:val="000000"/>
                                  <w:sz w:val="18"/>
                                  <w:szCs w:val="18"/>
                                </w:rPr>
                                <w:t>Discard the embedding pair</w:t>
                              </w:r>
                            </w:p>
                          </w:txbxContent>
                        </wps:txbx>
                        <wps:bodyPr rot="0" spcFirstLastPara="0" vert="horz" wrap="square" lIns="36000" tIns="45720" rIns="36000" bIns="45720" numCol="1" spcCol="0" rtlCol="0" fromWordArt="0" anchor="ctr" anchorCtr="0" forceAA="0" compatLnSpc="1">
                          <a:noAutofit/>
                        </wps:bodyPr>
                      </wps:wsp>
                      <wps:wsp>
                        <wps:cNvPr id="65" name="流程图: 决策 65"/>
                        <wps:cNvSpPr/>
                        <wps:spPr>
                          <a:xfrm>
                            <a:off x="3422871" y="764560"/>
                            <a:ext cx="871826" cy="466121"/>
                          </a:xfrm>
                          <a:prstGeom prst="flowChartDecision">
                            <a:avLst/>
                          </a:prstGeom>
                          <a:noFill/>
                          <a:ln w="12700" cap="flat" cmpd="sng" algn="ctr">
                            <a:solidFill>
                              <a:sysClr val="windowText" lastClr="000000"/>
                            </a:solidFill>
                            <a:prstDash val="solid"/>
                            <a:miter lim="800000"/>
                          </a:ln>
                          <a:effectLst/>
                        </wps:spPr>
                        <wps:txbx>
                          <w:txbxContent>
                            <w:p w14:paraId="0F8EC826" w14:textId="77777777" w:rsidR="00AE3684" w:rsidRDefault="00AE3684">
                              <w:pPr>
                                <w:jc w:val="center"/>
                              </w:pPr>
                              <m:oMath>
                                <m:r>
                                  <w:rPr>
                                    <w:rFonts w:ascii="Cambria Math" w:hAnsi="Cambria Math"/>
                                    <w:color w:val="000000"/>
                                    <w:sz w:val="18"/>
                                    <w:szCs w:val="18"/>
                                  </w:rPr>
                                  <m:t>i≤n'</m:t>
                                </m:r>
                              </m:oMath>
                              <w:r>
                                <w:rPr>
                                  <w:color w:val="000000"/>
                                  <w:sz w:val="18"/>
                                  <w:szCs w:val="18"/>
                                </w:rPr>
                                <w:t>?</w:t>
                              </w:r>
                            </w:p>
                          </w:txbxContent>
                        </wps:txbx>
                        <wps:bodyPr rot="0" spcFirstLastPara="0" vert="horz" wrap="square" lIns="0" tIns="0" rIns="0" bIns="0" numCol="1" spcCol="0" rtlCol="0" fromWordArt="0" anchor="ctr" anchorCtr="0" forceAA="0" compatLnSpc="1">
                          <a:noAutofit/>
                        </wps:bodyPr>
                      </wps:wsp>
                      <wps:wsp>
                        <wps:cNvPr id="66" name="矩形 66"/>
                        <wps:cNvSpPr/>
                        <wps:spPr>
                          <a:xfrm>
                            <a:off x="2527283" y="1527286"/>
                            <a:ext cx="547041" cy="321729"/>
                          </a:xfrm>
                          <a:prstGeom prst="rect">
                            <a:avLst/>
                          </a:prstGeom>
                          <a:noFill/>
                          <a:ln w="12700" cap="flat" cmpd="sng" algn="ctr">
                            <a:solidFill>
                              <a:sysClr val="windowText" lastClr="000000"/>
                            </a:solidFill>
                            <a:prstDash val="solid"/>
                            <a:miter lim="800000"/>
                          </a:ln>
                          <a:effectLst/>
                        </wps:spPr>
                        <wps:txbx>
                          <w:txbxContent>
                            <w:p w14:paraId="04C0D23F" w14:textId="77777777" w:rsidR="00AE3684" w:rsidRDefault="00AE3684">
                              <w:pPr>
                                <w:jc w:val="center"/>
                              </w:pPr>
                              <w:r>
                                <w:rPr>
                                  <w:i/>
                                  <w:iCs/>
                                  <w:color w:val="000000"/>
                                  <w:sz w:val="18"/>
                                  <w:szCs w:val="18"/>
                                </w:rPr>
                                <w:t>i</w:t>
                              </w:r>
                              <w:r>
                                <w:rPr>
                                  <w:color w:val="000000"/>
                                  <w:sz w:val="18"/>
                                  <w:szCs w:val="18"/>
                                </w:rPr>
                                <w:t>=</w:t>
                              </w:r>
                              <w:r>
                                <w:rPr>
                                  <w:i/>
                                  <w:iCs/>
                                  <w:color w:val="000000"/>
                                  <w:sz w:val="18"/>
                                  <w:szCs w:val="18"/>
                                </w:rPr>
                                <w:t>i</w:t>
                              </w:r>
                              <w:r>
                                <w:rPr>
                                  <w:color w:val="000000"/>
                                  <w:sz w:val="18"/>
                                  <w:szCs w:val="18"/>
                                </w:rPr>
                                <w:t>+1</w:t>
                              </w:r>
                            </w:p>
                          </w:txbxContent>
                        </wps:txbx>
                        <wps:bodyPr rot="0" spcFirstLastPara="0" vert="horz" wrap="square" lIns="36000" tIns="45720" rIns="36000" bIns="45720" numCol="1" spcCol="0" rtlCol="0" fromWordArt="0" anchor="ctr" anchorCtr="0" forceAA="0" compatLnSpc="1">
                          <a:noAutofit/>
                        </wps:bodyPr>
                      </wps:wsp>
                      <wps:wsp>
                        <wps:cNvPr id="67" name="直接箭头连接符 67"/>
                        <wps:cNvCnPr/>
                        <wps:spPr>
                          <a:xfrm>
                            <a:off x="956148" y="367227"/>
                            <a:ext cx="303548" cy="612"/>
                          </a:xfrm>
                          <a:prstGeom prst="straightConnector1">
                            <a:avLst/>
                          </a:prstGeom>
                          <a:noFill/>
                          <a:ln w="9525" cap="flat" cmpd="sng" algn="ctr">
                            <a:solidFill>
                              <a:sysClr val="windowText" lastClr="000000"/>
                            </a:solidFill>
                            <a:prstDash val="solid"/>
                            <a:miter lim="800000"/>
                            <a:tailEnd type="triangle"/>
                          </a:ln>
                          <a:effectLst/>
                        </wps:spPr>
                        <wps:bodyPr/>
                      </wps:wsp>
                      <wps:wsp>
                        <wps:cNvPr id="68" name="直接箭头连接符 68"/>
                        <wps:cNvCnPr/>
                        <wps:spPr>
                          <a:xfrm>
                            <a:off x="1933781" y="367839"/>
                            <a:ext cx="313550" cy="234"/>
                          </a:xfrm>
                          <a:prstGeom prst="straightConnector1">
                            <a:avLst/>
                          </a:prstGeom>
                          <a:noFill/>
                          <a:ln w="9525" cap="flat" cmpd="sng" algn="ctr">
                            <a:solidFill>
                              <a:sysClr val="windowText" lastClr="000000"/>
                            </a:solidFill>
                            <a:prstDash val="solid"/>
                            <a:miter lim="800000"/>
                            <a:tailEnd type="triangle"/>
                          </a:ln>
                          <a:effectLst/>
                        </wps:spPr>
                        <wps:bodyPr/>
                      </wps:wsp>
                      <wps:wsp>
                        <wps:cNvPr id="69" name="直接箭头连接符 69"/>
                        <wps:cNvCnPr/>
                        <wps:spPr>
                          <a:xfrm>
                            <a:off x="3010259" y="368058"/>
                            <a:ext cx="408065" cy="617"/>
                          </a:xfrm>
                          <a:prstGeom prst="straightConnector1">
                            <a:avLst/>
                          </a:prstGeom>
                          <a:noFill/>
                          <a:ln w="9525" cap="flat" cmpd="sng" algn="ctr">
                            <a:solidFill>
                              <a:sysClr val="windowText" lastClr="000000"/>
                            </a:solidFill>
                            <a:prstDash val="solid"/>
                            <a:miter lim="800000"/>
                            <a:tailEnd type="triangle"/>
                          </a:ln>
                          <a:effectLst/>
                        </wps:spPr>
                        <wps:bodyPr/>
                      </wps:wsp>
                      <wps:wsp>
                        <wps:cNvPr id="70" name="直接箭头连接符 70"/>
                        <wps:cNvCnPr/>
                        <wps:spPr>
                          <a:xfrm>
                            <a:off x="3857687" y="616220"/>
                            <a:ext cx="1097" cy="148340"/>
                          </a:xfrm>
                          <a:prstGeom prst="straightConnector1">
                            <a:avLst/>
                          </a:prstGeom>
                          <a:noFill/>
                          <a:ln w="9525" cap="flat" cmpd="sng" algn="ctr">
                            <a:solidFill>
                              <a:sysClr val="windowText" lastClr="000000"/>
                            </a:solidFill>
                            <a:prstDash val="solid"/>
                            <a:miter lim="800000"/>
                            <a:tailEnd type="triangle"/>
                          </a:ln>
                          <a:effectLst/>
                        </wps:spPr>
                        <wps:bodyPr/>
                      </wps:wsp>
                      <wps:wsp>
                        <wps:cNvPr id="71" name="直接箭头连接符 71"/>
                        <wps:cNvCnPr/>
                        <wps:spPr>
                          <a:xfrm>
                            <a:off x="3858784" y="1230681"/>
                            <a:ext cx="4553" cy="252353"/>
                          </a:xfrm>
                          <a:prstGeom prst="straightConnector1">
                            <a:avLst/>
                          </a:prstGeom>
                          <a:noFill/>
                          <a:ln w="9525" cap="flat" cmpd="sng" algn="ctr">
                            <a:solidFill>
                              <a:sysClr val="windowText" lastClr="000000"/>
                            </a:solidFill>
                            <a:prstDash val="solid"/>
                            <a:miter lim="800000"/>
                            <a:tailEnd type="triangle"/>
                          </a:ln>
                          <a:effectLst/>
                        </wps:spPr>
                        <wps:bodyPr/>
                      </wps:wsp>
                      <wps:wsp>
                        <wps:cNvPr id="72" name="直接箭头连接符 72"/>
                        <wps:cNvCnPr/>
                        <wps:spPr>
                          <a:xfrm>
                            <a:off x="3863337" y="1900322"/>
                            <a:ext cx="2020" cy="135537"/>
                          </a:xfrm>
                          <a:prstGeom prst="straightConnector1">
                            <a:avLst/>
                          </a:prstGeom>
                          <a:noFill/>
                          <a:ln w="9525" cap="flat" cmpd="sng" algn="ctr">
                            <a:solidFill>
                              <a:sysClr val="windowText" lastClr="000000"/>
                            </a:solidFill>
                            <a:prstDash val="solid"/>
                            <a:miter lim="800000"/>
                            <a:tailEnd type="triangle"/>
                          </a:ln>
                          <a:effectLst/>
                        </wps:spPr>
                        <wps:bodyPr/>
                      </wps:wsp>
                      <wps:wsp>
                        <wps:cNvPr id="73" name="直接箭头连接符 73"/>
                        <wps:cNvCnPr/>
                        <wps:spPr>
                          <a:xfrm>
                            <a:off x="3865357" y="2548386"/>
                            <a:ext cx="5646" cy="131034"/>
                          </a:xfrm>
                          <a:prstGeom prst="straightConnector1">
                            <a:avLst/>
                          </a:prstGeom>
                          <a:noFill/>
                          <a:ln w="9525" cap="flat" cmpd="sng" algn="ctr">
                            <a:solidFill>
                              <a:sysClr val="windowText" lastClr="000000"/>
                            </a:solidFill>
                            <a:prstDash val="solid"/>
                            <a:miter lim="800000"/>
                            <a:tailEnd type="triangle"/>
                          </a:ln>
                          <a:effectLst/>
                        </wps:spPr>
                        <wps:bodyPr/>
                      </wps:wsp>
                      <wps:wsp>
                        <wps:cNvPr id="74" name="直接箭头连接符 74"/>
                        <wps:cNvCnPr/>
                        <wps:spPr>
                          <a:xfrm flipH="1">
                            <a:off x="3870775" y="3080060"/>
                            <a:ext cx="228" cy="143221"/>
                          </a:xfrm>
                          <a:prstGeom prst="straightConnector1">
                            <a:avLst/>
                          </a:prstGeom>
                          <a:noFill/>
                          <a:ln w="9525" cap="flat" cmpd="sng" algn="ctr">
                            <a:solidFill>
                              <a:sysClr val="windowText" lastClr="000000"/>
                            </a:solidFill>
                            <a:prstDash val="solid"/>
                            <a:miter lim="800000"/>
                            <a:tailEnd type="triangle"/>
                          </a:ln>
                          <a:effectLst/>
                        </wps:spPr>
                        <wps:bodyPr/>
                      </wps:wsp>
                      <wps:wsp>
                        <wps:cNvPr id="75" name="直接箭头连接符 75"/>
                        <wps:cNvCnPr/>
                        <wps:spPr>
                          <a:xfrm flipH="1" flipV="1">
                            <a:off x="3269198" y="3439253"/>
                            <a:ext cx="286155" cy="1264"/>
                          </a:xfrm>
                          <a:prstGeom prst="straightConnector1">
                            <a:avLst/>
                          </a:prstGeom>
                          <a:noFill/>
                          <a:ln w="9525" cap="flat" cmpd="sng" algn="ctr">
                            <a:solidFill>
                              <a:sysClr val="windowText" lastClr="000000"/>
                            </a:solidFill>
                            <a:prstDash val="solid"/>
                            <a:miter lim="800000"/>
                            <a:tailEnd type="triangle"/>
                          </a:ln>
                          <a:effectLst/>
                        </wps:spPr>
                        <wps:bodyPr/>
                      </wps:wsp>
                      <wps:wsp>
                        <wps:cNvPr id="76" name="直接箭头连接符 76"/>
                        <wps:cNvCnPr/>
                        <wps:spPr>
                          <a:xfrm flipV="1">
                            <a:off x="2799302" y="2549170"/>
                            <a:ext cx="191" cy="621542"/>
                          </a:xfrm>
                          <a:prstGeom prst="straightConnector1">
                            <a:avLst/>
                          </a:prstGeom>
                          <a:noFill/>
                          <a:ln w="9525" cap="flat" cmpd="sng" algn="ctr">
                            <a:solidFill>
                              <a:sysClr val="windowText" lastClr="000000"/>
                            </a:solidFill>
                            <a:prstDash val="solid"/>
                            <a:miter lim="800000"/>
                            <a:tailEnd type="triangle"/>
                          </a:ln>
                          <a:effectLst/>
                        </wps:spPr>
                        <wps:bodyPr/>
                      </wps:wsp>
                      <wps:wsp>
                        <wps:cNvPr id="78" name="直接箭头连接符 78"/>
                        <wps:cNvCnPr/>
                        <wps:spPr>
                          <a:xfrm flipV="1">
                            <a:off x="2799493" y="1849015"/>
                            <a:ext cx="1311" cy="186845"/>
                          </a:xfrm>
                          <a:prstGeom prst="straightConnector1">
                            <a:avLst/>
                          </a:prstGeom>
                          <a:noFill/>
                          <a:ln w="9525" cap="flat" cmpd="sng" algn="ctr">
                            <a:solidFill>
                              <a:sysClr val="windowText" lastClr="000000"/>
                            </a:solidFill>
                            <a:prstDash val="solid"/>
                            <a:miter lim="800000"/>
                            <a:tailEnd type="triangle"/>
                          </a:ln>
                          <a:effectLst/>
                        </wps:spPr>
                        <wps:bodyPr/>
                      </wps:wsp>
                      <wps:wsp>
                        <wps:cNvPr id="80" name="连接符: 肘形 80"/>
                        <wps:cNvCnPr/>
                        <wps:spPr>
                          <a:xfrm rot="5400000" flipH="1" flipV="1">
                            <a:off x="2847015" y="951370"/>
                            <a:ext cx="529645" cy="622067"/>
                          </a:xfrm>
                          <a:prstGeom prst="bentConnector2">
                            <a:avLst/>
                          </a:prstGeom>
                          <a:noFill/>
                          <a:ln w="9525" cap="flat" cmpd="sng" algn="ctr">
                            <a:solidFill>
                              <a:sysClr val="windowText" lastClr="000000"/>
                            </a:solidFill>
                            <a:prstDash val="solid"/>
                            <a:miter lim="800000"/>
                            <a:tailEnd type="triangle"/>
                          </a:ln>
                          <a:effectLst/>
                        </wps:spPr>
                        <wps:bodyPr/>
                      </wps:wsp>
                      <wps:wsp>
                        <wps:cNvPr id="82" name="流程图: 数据 82"/>
                        <wps:cNvSpPr/>
                        <wps:spPr>
                          <a:xfrm>
                            <a:off x="1251349" y="1495386"/>
                            <a:ext cx="955675" cy="389890"/>
                          </a:xfrm>
                          <a:prstGeom prst="flowChartInputOutput">
                            <a:avLst/>
                          </a:prstGeom>
                          <a:noFill/>
                          <a:ln w="12700" cap="flat" cmpd="sng" algn="ctr">
                            <a:solidFill>
                              <a:sysClr val="windowText" lastClr="000000"/>
                            </a:solidFill>
                            <a:prstDash val="solid"/>
                            <a:miter lim="800000"/>
                          </a:ln>
                          <a:effectLst/>
                        </wps:spPr>
                        <wps:txbx>
                          <w:txbxContent>
                            <w:p w14:paraId="7F06C1CD" w14:textId="77777777" w:rsidR="00AE3684" w:rsidRDefault="00AE3684">
                              <w:pPr>
                                <w:jc w:val="center"/>
                              </w:pPr>
                              <w:r>
                                <w:rPr>
                                  <w:color w:val="000000"/>
                                  <w:sz w:val="18"/>
                                  <w:szCs w:val="18"/>
                                </w:rPr>
                                <w:t xml:space="preserve">Watermark  Packet </w:t>
                              </w:r>
                              <m:oMath>
                                <m:sSubSup>
                                  <m:sSubSupPr>
                                    <m:ctrlPr>
                                      <w:rPr>
                                        <w:rFonts w:ascii="Cambria Math" w:eastAsia="Cambria Math" w:hAnsi="Cambria Math" w:cs="宋体"/>
                                        <w:i/>
                                        <w:iCs/>
                                        <w:color w:val="000000"/>
                                        <w:sz w:val="18"/>
                                        <w:szCs w:val="18"/>
                                      </w:rPr>
                                    </m:ctrlPr>
                                  </m:sSubSupPr>
                                  <m:e>
                                    <m:r>
                                      <w:rPr>
                                        <w:rFonts w:ascii="Cambria Math" w:hAnsi="Cambria Math"/>
                                        <w:color w:val="000000"/>
                                        <w:sz w:val="18"/>
                                        <w:szCs w:val="18"/>
                                      </w:rPr>
                                      <m:t>w</m:t>
                                    </m:r>
                                  </m:e>
                                  <m:sub>
                                    <m:r>
                                      <w:rPr>
                                        <w:rFonts w:ascii="Cambria Math" w:hAnsi="Cambria Math"/>
                                        <w:color w:val="000000"/>
                                        <w:sz w:val="18"/>
                                        <w:szCs w:val="18"/>
                                      </w:rPr>
                                      <m:t>i</m:t>
                                    </m:r>
                                  </m:sub>
                                  <m:sup>
                                    <m:r>
                                      <w:rPr>
                                        <w:rFonts w:ascii="Cambria Math" w:hAnsi="Cambria Math"/>
                                        <w:color w:val="000000"/>
                                        <w:sz w:val="18"/>
                                        <w:szCs w:val="18"/>
                                      </w:rPr>
                                      <m:t>'</m:t>
                                    </m:r>
                                  </m:sup>
                                </m:sSubSup>
                              </m:oMath>
                            </w:p>
                            <w:p w14:paraId="4145C5CA" w14:textId="77777777" w:rsidR="00AE3684" w:rsidRDefault="00AE3684">
                              <w:pPr>
                                <w:jc w:val="center"/>
                              </w:pPr>
                              <w:r>
                                <w:t> </w:t>
                              </w:r>
                            </w:p>
                          </w:txbxContent>
                        </wps:txbx>
                        <wps:bodyPr rot="0" spcFirstLastPara="0" vert="horz" wrap="square" lIns="0" tIns="72000" rIns="0" bIns="36000" numCol="1" spcCol="0" rtlCol="0" fromWordArt="0" anchor="ctr" anchorCtr="0" forceAA="0" compatLnSpc="1">
                          <a:noAutofit/>
                        </wps:bodyPr>
                      </wps:wsp>
                      <wps:wsp>
                        <wps:cNvPr id="85" name="直接箭头连接符 85"/>
                        <wps:cNvCnPr/>
                        <wps:spPr>
                          <a:xfrm flipH="1" flipV="1">
                            <a:off x="2080973" y="3438142"/>
                            <a:ext cx="248432" cy="1111"/>
                          </a:xfrm>
                          <a:prstGeom prst="straightConnector1">
                            <a:avLst/>
                          </a:prstGeom>
                          <a:noFill/>
                          <a:ln w="9525" cap="flat" cmpd="sng" algn="ctr">
                            <a:solidFill>
                              <a:sysClr val="windowText" lastClr="000000"/>
                            </a:solidFill>
                            <a:prstDash val="solid"/>
                            <a:miter lim="800000"/>
                            <a:tailEnd type="triangle"/>
                          </a:ln>
                          <a:effectLst/>
                        </wps:spPr>
                        <wps:bodyPr/>
                      </wps:wsp>
                      <wps:wsp>
                        <wps:cNvPr id="87" name="直接箭头连接符 87"/>
                        <wps:cNvCnPr/>
                        <wps:spPr>
                          <a:xfrm flipV="1">
                            <a:off x="1727684" y="2504378"/>
                            <a:ext cx="1401" cy="733126"/>
                          </a:xfrm>
                          <a:prstGeom prst="straightConnector1">
                            <a:avLst/>
                          </a:prstGeom>
                          <a:noFill/>
                          <a:ln w="9525" cap="flat" cmpd="sng" algn="ctr">
                            <a:solidFill>
                              <a:sysClr val="windowText" lastClr="000000"/>
                            </a:solidFill>
                            <a:prstDash val="solid"/>
                            <a:miter lim="800000"/>
                            <a:tailEnd type="triangle"/>
                          </a:ln>
                          <a:effectLst/>
                        </wps:spPr>
                        <wps:bodyPr/>
                      </wps:wsp>
                      <wps:wsp>
                        <wps:cNvPr id="95" name="直接箭头连接符 95"/>
                        <wps:cNvCnPr/>
                        <wps:spPr>
                          <a:xfrm flipV="1">
                            <a:off x="1729085" y="1885276"/>
                            <a:ext cx="102" cy="217827"/>
                          </a:xfrm>
                          <a:prstGeom prst="straightConnector1">
                            <a:avLst/>
                          </a:prstGeom>
                          <a:noFill/>
                          <a:ln w="9525" cap="flat" cmpd="sng" algn="ctr">
                            <a:solidFill>
                              <a:sysClr val="windowText" lastClr="000000"/>
                            </a:solidFill>
                            <a:prstDash val="solid"/>
                            <a:miter lim="800000"/>
                            <a:tailEnd type="triangle"/>
                          </a:ln>
                          <a:effectLst/>
                        </wps:spPr>
                        <wps:bodyPr/>
                      </wps:wsp>
                      <wps:wsp>
                        <wps:cNvPr id="96" name="直接箭头连接符 96"/>
                        <wps:cNvCnPr/>
                        <wps:spPr>
                          <a:xfrm flipV="1">
                            <a:off x="2111457" y="1688151"/>
                            <a:ext cx="415826" cy="2180"/>
                          </a:xfrm>
                          <a:prstGeom prst="straightConnector1">
                            <a:avLst/>
                          </a:prstGeom>
                          <a:noFill/>
                          <a:ln w="9525" cap="flat" cmpd="sng" algn="ctr">
                            <a:solidFill>
                              <a:sysClr val="windowText" lastClr="000000"/>
                            </a:solidFill>
                            <a:prstDash val="solid"/>
                            <a:miter lim="800000"/>
                            <a:tailEnd type="triangle"/>
                          </a:ln>
                          <a:effectLst/>
                        </wps:spPr>
                        <wps:bodyPr/>
                      </wps:wsp>
                      <wps:wsp>
                        <wps:cNvPr id="133" name="文本框 216"/>
                        <wps:cNvSpPr txBox="1"/>
                        <wps:spPr>
                          <a:xfrm>
                            <a:off x="2111457" y="3189331"/>
                            <a:ext cx="272415" cy="283845"/>
                          </a:xfrm>
                          <a:prstGeom prst="rect">
                            <a:avLst/>
                          </a:prstGeom>
                          <a:solidFill>
                            <a:sysClr val="window" lastClr="FFFFFF">
                              <a:alpha val="0"/>
                            </a:sysClr>
                          </a:solidFill>
                          <a:ln w="6350">
                            <a:noFill/>
                          </a:ln>
                        </wps:spPr>
                        <wps:txbx>
                          <w:txbxContent>
                            <w:p w14:paraId="1F3039C2" w14:textId="77777777" w:rsidR="00AE3684" w:rsidRDefault="00AE3684">
                              <w:r>
                                <w:rPr>
                                  <w:rFonts w:eastAsia="等线"/>
                                </w:rPr>
                                <w:t>Y</w:t>
                              </w:r>
                            </w:p>
                          </w:txbxContent>
                        </wps:txbx>
                        <wps:bodyPr rot="0" spcFirstLastPara="0" vert="horz" wrap="square" lIns="91440" tIns="45720" rIns="91440" bIns="45720" numCol="1" spcCol="0" rtlCol="0" fromWordArt="0" anchor="t" anchorCtr="0" forceAA="0" compatLnSpc="1">
                          <a:noAutofit/>
                        </wps:bodyPr>
                      </wps:wsp>
                      <wps:wsp>
                        <wps:cNvPr id="134" name="文本框 216"/>
                        <wps:cNvSpPr txBox="1"/>
                        <wps:spPr>
                          <a:xfrm>
                            <a:off x="2752603" y="2759427"/>
                            <a:ext cx="272415" cy="283845"/>
                          </a:xfrm>
                          <a:prstGeom prst="rect">
                            <a:avLst/>
                          </a:prstGeom>
                          <a:solidFill>
                            <a:sysClr val="window" lastClr="FFFFFF">
                              <a:alpha val="0"/>
                            </a:sysClr>
                          </a:solidFill>
                          <a:ln w="6350">
                            <a:noFill/>
                          </a:ln>
                        </wps:spPr>
                        <wps:txbx>
                          <w:txbxContent>
                            <w:p w14:paraId="4D8A51E9" w14:textId="77777777" w:rsidR="00AE3684" w:rsidRDefault="00AE3684">
                              <w:r>
                                <w:rPr>
                                  <w:rFonts w:eastAsia="等线"/>
                                </w:rPr>
                                <w:t>N</w:t>
                              </w:r>
                            </w:p>
                          </w:txbxContent>
                        </wps:txbx>
                        <wps:bodyPr rot="0" spcFirstLastPara="0" vert="horz" wrap="square" lIns="91440" tIns="45720" rIns="91440" bIns="45720" numCol="1" spcCol="0" rtlCol="0" fromWordArt="0" anchor="t" anchorCtr="0" forceAA="0" compatLnSpc="1">
                          <a:noAutofit/>
                        </wps:bodyPr>
                      </wps:wsp>
                      <wps:wsp>
                        <wps:cNvPr id="139" name="矩形 139"/>
                        <wps:cNvSpPr/>
                        <wps:spPr>
                          <a:xfrm>
                            <a:off x="4781550" y="749278"/>
                            <a:ext cx="863260" cy="498097"/>
                          </a:xfrm>
                          <a:prstGeom prst="rect">
                            <a:avLst/>
                          </a:prstGeom>
                          <a:noFill/>
                          <a:ln w="12700" cap="flat" cmpd="sng" algn="ctr">
                            <a:solidFill>
                              <a:sysClr val="windowText" lastClr="000000"/>
                            </a:solidFill>
                            <a:prstDash val="solid"/>
                            <a:miter lim="800000"/>
                          </a:ln>
                          <a:effectLst/>
                        </wps:spPr>
                        <wps:txbx>
                          <w:txbxContent>
                            <w:p w14:paraId="0359984E" w14:textId="77777777" w:rsidR="00AE3684" w:rsidRDefault="00AE3684">
                              <w:pPr>
                                <w:jc w:val="center"/>
                              </w:pPr>
                              <w:r>
                                <w:rPr>
                                  <w:color w:val="000000"/>
                                  <w:sz w:val="18"/>
                                  <w:szCs w:val="18"/>
                                </w:rPr>
                                <w:t>Concatenate the watermark packets</w:t>
                              </w:r>
                              <w:r>
                                <w:rPr>
                                  <w:rFonts w:hint="eastAsia"/>
                                  <w:color w:val="000000"/>
                                  <w:sz w:val="18"/>
                                  <w:szCs w:val="18"/>
                                  <w:lang w:eastAsia="zh-CN"/>
                                </w:rPr>
                                <w:t xml:space="preserve"> </w:t>
                              </w:r>
                              <m:oMath>
                                <m:sSubSup>
                                  <m:sSubSupPr>
                                    <m:ctrlPr>
                                      <w:rPr>
                                        <w:rFonts w:ascii="Cambria Math" w:eastAsia="Cambria Math" w:hAnsi="Cambria Math" w:cs="宋体"/>
                                        <w:i/>
                                        <w:iCs/>
                                        <w:color w:val="000000"/>
                                        <w:sz w:val="18"/>
                                        <w:szCs w:val="18"/>
                                      </w:rPr>
                                    </m:ctrlPr>
                                  </m:sSubSupPr>
                                  <m:e>
                                    <m:r>
                                      <w:rPr>
                                        <w:rFonts w:ascii="Cambria Math" w:hAnsi="Cambria Math"/>
                                        <w:color w:val="000000"/>
                                        <w:sz w:val="18"/>
                                        <w:szCs w:val="18"/>
                                      </w:rPr>
                                      <m:t>w</m:t>
                                    </m:r>
                                  </m:e>
                                  <m:sub>
                                    <m:r>
                                      <w:rPr>
                                        <w:rFonts w:ascii="Cambria Math" w:hAnsi="Cambria Math"/>
                                        <w:color w:val="000000"/>
                                        <w:sz w:val="18"/>
                                        <w:szCs w:val="18"/>
                                      </w:rPr>
                                      <m:t>i</m:t>
                                    </m:r>
                                  </m:sub>
                                  <m:sup>
                                    <m:r>
                                      <w:rPr>
                                        <w:rFonts w:ascii="Cambria Math" w:hAnsi="Cambria Math"/>
                                        <w:color w:val="000000"/>
                                        <w:sz w:val="18"/>
                                        <w:szCs w:val="18"/>
                                      </w:rPr>
                                      <m:t>'</m:t>
                                    </m:r>
                                  </m:sup>
                                </m:sSubSup>
                              </m:oMath>
                            </w:p>
                          </w:txbxContent>
                        </wps:txbx>
                        <wps:bodyPr rot="0" spcFirstLastPara="0" vert="horz" wrap="square" lIns="0" tIns="36000" rIns="0" bIns="36000" numCol="1" spcCol="0" rtlCol="0" fromWordArt="0" anchor="ctr" anchorCtr="0" forceAA="0" compatLnSpc="1">
                          <a:noAutofit/>
                        </wps:bodyPr>
                      </wps:wsp>
                      <wps:wsp>
                        <wps:cNvPr id="140" name="直接箭头连接符 140"/>
                        <wps:cNvCnPr/>
                        <wps:spPr>
                          <a:xfrm>
                            <a:off x="4294697" y="997621"/>
                            <a:ext cx="486853" cy="706"/>
                          </a:xfrm>
                          <a:prstGeom prst="straightConnector1">
                            <a:avLst/>
                          </a:prstGeom>
                          <a:noFill/>
                          <a:ln w="9525" cap="flat" cmpd="sng" algn="ctr">
                            <a:solidFill>
                              <a:sysClr val="windowText" lastClr="000000"/>
                            </a:solidFill>
                            <a:prstDash val="solid"/>
                            <a:miter lim="800000"/>
                            <a:tailEnd type="triangle"/>
                          </a:ln>
                          <a:effectLst/>
                        </wps:spPr>
                        <wps:bodyPr/>
                      </wps:wsp>
                      <wps:wsp>
                        <wps:cNvPr id="143" name="直接箭头连接符 143"/>
                        <wps:cNvCnPr/>
                        <wps:spPr>
                          <a:xfrm>
                            <a:off x="5213180" y="1247375"/>
                            <a:ext cx="148" cy="247398"/>
                          </a:xfrm>
                          <a:prstGeom prst="straightConnector1">
                            <a:avLst/>
                          </a:prstGeom>
                          <a:noFill/>
                          <a:ln w="9525" cap="flat" cmpd="sng" algn="ctr">
                            <a:solidFill>
                              <a:sysClr val="windowText" lastClr="000000"/>
                            </a:solidFill>
                            <a:prstDash val="solid"/>
                            <a:miter lim="800000"/>
                            <a:tailEnd type="triangle"/>
                          </a:ln>
                          <a:effectLst/>
                        </wps:spPr>
                        <wps:bodyPr/>
                      </wps:wsp>
                    </wpc:wpc>
                  </a:graphicData>
                </a:graphic>
              </wp:inline>
            </w:drawing>
          </mc:Choice>
          <mc:Fallback>
            <w:pict>
              <v:group w14:anchorId="660C3E8D" id="画布 144" o:spid="_x0000_s1189" editas="canvas" style="width:472pt;height:298.9pt;mso-position-horizontal-relative:char;mso-position-vertical-relative:line" coordsize="59944,3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">
                <v:shape id="_x0000_s1190" type="#_x0000_t75" style="position:absolute;width:59944;height:37960;visibility:visible;mso-wrap-style:square">
                  <v:fill o:detectmouseclick="t"/>
                  <v:path o:connecttype="none"/>
                </v:shape>
                <v:rect id="矩形 13" o:spid="_x0000_s1191" style="position:absolute;left:12596;top:1665;width:6741;height:4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" filled="f" strokecolor="windowText" strokeweight="1pt">
                  <v:textbox inset="1mm,,1mm">
                    <w:txbxContent>
                      <w:p w14:paraId="53D96936" w14:textId="77777777" w:rsidR="00AE3684" w:rsidRDefault="00AE3684">
                        <w:pPr>
                          <w:jc w:val="center"/>
                        </w:pPr>
                        <w:r>
                          <w:rPr>
                            <w:color w:val="000000"/>
                            <w:sz w:val="18"/>
                            <w:szCs w:val="18"/>
                          </w:rPr>
                          <w:t xml:space="preserve">Parse to the pairs </w:t>
                        </w:r>
                        <m:oMath>
                          <m:sSup>
                            <m:sSupPr>
                              <m:ctrlPr>
                                <w:rPr>
                                  <w:rFonts w:ascii="Cambria Math" w:eastAsia="Cambria Math" w:hAnsi="Cambria Math" w:cs="宋体"/>
                                  <w:i/>
                                  <w:iCs/>
                                  <w:sz w:val="18"/>
                                  <w:szCs w:val="18"/>
                                </w:rPr>
                              </m:ctrlPr>
                            </m:sSupPr>
                            <m:e>
                              <m:r>
                                <w:rPr>
                                  <w:rFonts w:ascii="Cambria Math" w:eastAsia="等线" w:hAnsi="Cambria Math"/>
                                  <w:sz w:val="18"/>
                                  <w:szCs w:val="18"/>
                                </w:rPr>
                                <m:t>X</m:t>
                              </m:r>
                            </m:e>
                            <m:sup>
                              <m:r>
                                <w:rPr>
                                  <w:rFonts w:ascii="Cambria Math" w:eastAsia="等线" w:hAnsi="Cambria Math"/>
                                  <w:sz w:val="18"/>
                                  <w:szCs w:val="18"/>
                                </w:rPr>
                                <m:t>*</m:t>
                              </m:r>
                            </m:sup>
                          </m:sSup>
                        </m:oMath>
                      </w:p>
                    </w:txbxContent>
                  </v:textbox>
                </v:rect>
                <v:rect id="矩形 39" o:spid="_x0000_s1192" style="position:absolute;left:22473;top:1209;width:7629;height:4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" filled="f" strokecolor="windowText" strokeweight="1pt">
                  <v:textbox inset="1mm,,1mm">
                    <w:txbxContent>
                      <w:p w14:paraId="3F0B5D68" w14:textId="77777777" w:rsidR="00AE3684" w:rsidRDefault="00AE3684">
                        <w:pPr>
                          <w:jc w:val="center"/>
                        </w:pPr>
                        <w:r>
                          <w:rPr>
                            <w:color w:val="000000"/>
                            <w:sz w:val="18"/>
                            <w:szCs w:val="18"/>
                          </w:rPr>
                          <w:t xml:space="preserve">Filter the pairs and obtain </w:t>
                        </w:r>
                      </w:p>
                      <w:p w14:paraId="320B2F1B" w14:textId="77777777" w:rsidR="00AE3684" w:rsidRDefault="00AE3684">
                        <w:pPr>
                          <w:jc w:val="center"/>
                        </w:pPr>
                        <w:r>
                          <w:rPr>
                            <w:i/>
                            <w:iCs/>
                            <w:color w:val="000000"/>
                            <w:sz w:val="18"/>
                            <w:szCs w:val="18"/>
                          </w:rPr>
                          <w:t>n’</w:t>
                        </w:r>
                        <w:r>
                          <w:rPr>
                            <w:color w:val="000000"/>
                            <w:sz w:val="18"/>
                            <w:szCs w:val="18"/>
                          </w:rPr>
                          <w:t xml:space="preserve"> pairs</w:t>
                        </w:r>
                      </w:p>
                    </w:txbxContent>
                  </v:textbox>
                </v:rect>
                <v:rect id="矩形 42" o:spid="_x0000_s1193" style="position:absolute;left:35455;top:14830;width:6356;height:4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" filled="f" strokecolor="windowText" strokeweight="1pt">
                  <v:textbox inset="1mm,,1mm">
                    <w:txbxContent>
                      <w:p w14:paraId="0E23DC9A" w14:textId="77777777" w:rsidR="00AE3684" w:rsidRDefault="00AE3684">
                        <w:pPr>
                          <w:jc w:val="center"/>
                        </w:pPr>
                        <w:r>
                          <w:rPr>
                            <w:color w:val="000000"/>
                            <w:sz w:val="18"/>
                            <w:szCs w:val="18"/>
                          </w:rPr>
                          <w:t>Hash generator</w:t>
                        </w:r>
                      </w:p>
                    </w:txbxContent>
                  </v:textbox>
                </v:rect>
                <v:rect id="矩形 45" o:spid="_x0000_s1194" style="position:absolute;left:34795;top:20358;width:7716;height:5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" filled="f" strokecolor="windowText" strokeweight="1pt">
                  <v:textbox inset="1mm,,1mm">
                    <w:txbxContent>
                      <w:p w14:paraId="00E06964" w14:textId="77777777" w:rsidR="00AE3684" w:rsidRDefault="00AE3684">
                        <w:pPr>
                          <w:jc w:val="center"/>
                        </w:pPr>
                        <w:r>
                          <w:rPr>
                            <w:color w:val="000000"/>
                            <w:sz w:val="18"/>
                            <w:szCs w:val="18"/>
                          </w:rPr>
                          <w:t>Embedding Location Identification</w:t>
                        </w:r>
                      </w:p>
                      <w:p w14:paraId="3C37C6DE" w14:textId="77777777" w:rsidR="00AE3684" w:rsidRDefault="00AE3684">
                        <w:pPr>
                          <w:jc w:val="center"/>
                        </w:pPr>
                        <w:r>
                          <w:t> </w:t>
                        </w:r>
                      </w:p>
                    </w:txbxContent>
                  </v:textbox>
                </v:rect>
                <v:rect id="矩形 48" o:spid="_x0000_s1195" style="position:absolute;left:13743;top:32375;width:7066;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" filled="f" strokecolor="windowText" strokeweight="1pt">
                  <v:textbox inset="1mm,,1mm">
                    <w:txbxContent>
                      <w:p w14:paraId="024FD46C" w14:textId="77777777" w:rsidR="00AE3684" w:rsidRDefault="00AE3684">
                        <w:pPr>
                          <w:jc w:val="center"/>
                        </w:pPr>
                        <w:r>
                          <w:rPr>
                            <w:color w:val="000000"/>
                            <w:sz w:val="18"/>
                            <w:szCs w:val="18"/>
                          </w:rPr>
                          <w:t>Cyclic decoding</w:t>
                        </w:r>
                      </w:p>
                    </w:txbxContent>
                  </v:textbox>
                </v:rect>
                <v:shapetype id="_x0000_t110" coordsize="21600,21600" o:spt="110" path="m10800,l,10800,10800,21600,21600,10800xe">
                  <v:stroke joinstyle="miter"/>
                  <v:path gradientshapeok="t" o:connecttype="rect" textboxrect="5400,5400,16200,16200"/>
                </v:shapetype>
                <v:shape id="流程图: 决策 50" o:spid="_x0000_s1196" type="#_x0000_t110" style="position:absolute;left:23294;top:31707;width:9397;height: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" filled="f" strokecolor="windowText" strokeweight="1pt">
                  <v:textbox inset="0,0,0,0">
                    <w:txbxContent>
                      <w:p w14:paraId="2880BB85" w14:textId="77777777" w:rsidR="00AE3684" w:rsidRDefault="00AE3684">
                        <w:pPr>
                          <w:jc w:val="center"/>
                        </w:pPr>
                        <w:r>
                          <w:rPr>
                            <w:color w:val="000000"/>
                            <w:sz w:val="18"/>
                            <w:szCs w:val="18"/>
                          </w:rPr>
                          <w:t>Cyclic codes?</w:t>
                        </w:r>
                      </w:p>
                    </w:txbxContent>
                  </v:textbox>
                </v:shape>
                <v:rect id="矩形 51" o:spid="_x0000_s1197" style="position:absolute;left:13587;top:21031;width:7407;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" filled="f" strokecolor="windowText" strokeweight="1pt">
                  <v:textbox inset="1mm,,1mm">
                    <w:txbxContent>
                      <w:p w14:paraId="2DB3C363" w14:textId="77777777" w:rsidR="00AE3684" w:rsidRDefault="00AE3684">
                        <w:pPr>
                          <w:jc w:val="center"/>
                        </w:pPr>
                        <w:r>
                          <w:rPr>
                            <w:color w:val="000000"/>
                            <w:sz w:val="18"/>
                            <w:szCs w:val="18"/>
                          </w:rPr>
                          <w:t>BP decoding</w:t>
                        </w:r>
                      </w:p>
                    </w:txbxContent>
                  </v:textbox>
                </v:rect>
                <v:rect id="矩形 52" o:spid="_x0000_s1198" style="position:absolute;left:35201;top:26794;width:7017;height:4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" filled="f" strokecolor="windowText" strokeweight="1pt">
                  <v:textbox inset="1mm,,1mm">
                    <w:txbxContent>
                      <w:p w14:paraId="26C25956" w14:textId="77777777" w:rsidR="00AE3684" w:rsidRDefault="00AE3684">
                        <w:pPr>
                          <w:jc w:val="center"/>
                        </w:pPr>
                        <w:r>
                          <w:rPr>
                            <w:color w:val="000000"/>
                            <w:sz w:val="18"/>
                            <w:szCs w:val="18"/>
                          </w:rPr>
                          <w:t>Extracting</w:t>
                        </w:r>
                      </w:p>
                    </w:txbxContent>
                  </v:textbox>
                </v:rect>
                <v:roundrect id="矩形: 圆角 54" o:spid="_x0000_s1199" style="position:absolute;left:34183;top:1211;width:8787;height:49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" filled="f" strokecolor="windowText" strokeweight="1pt">
                  <v:stroke joinstyle="miter"/>
                  <v:textbox inset="1mm,1mm,1mm,1mm">
                    <w:txbxContent>
                      <w:p w14:paraId="14FE55BD" w14:textId="77777777" w:rsidR="00AE3684" w:rsidRDefault="00AE3684">
                        <w:pPr>
                          <w:jc w:val="center"/>
                        </w:pPr>
                        <w:r>
                          <w:rPr>
                            <w:color w:val="000000"/>
                            <w:sz w:val="18"/>
                            <w:szCs w:val="18"/>
                          </w:rPr>
                          <w:t xml:space="preserve">For the </w:t>
                        </w:r>
                        <m:oMath>
                          <m:sSup>
                            <m:sSupPr>
                              <m:ctrlPr>
                                <w:rPr>
                                  <w:rFonts w:ascii="Cambria Math" w:eastAsia="Cambria Math" w:hAnsi="Cambria Math" w:cs="宋体"/>
                                  <w:i/>
                                  <w:iCs/>
                                  <w:color w:val="000000"/>
                                  <w:sz w:val="18"/>
                                  <w:szCs w:val="18"/>
                                </w:rPr>
                              </m:ctrlPr>
                            </m:sSupPr>
                            <m:e>
                              <m:r>
                                <w:rPr>
                                  <w:rFonts w:ascii="Cambria Math" w:hAnsi="Cambria Math"/>
                                  <w:color w:val="000000"/>
                                  <w:sz w:val="18"/>
                                  <w:szCs w:val="18"/>
                                </w:rPr>
                                <m:t>i</m:t>
                              </m:r>
                            </m:e>
                            <m:sup>
                              <m:r>
                                <w:rPr>
                                  <w:rFonts w:ascii="Cambria Math" w:hAnsi="Cambria Math"/>
                                  <w:color w:val="000000"/>
                                  <w:sz w:val="18"/>
                                  <w:szCs w:val="18"/>
                                </w:rPr>
                                <m:t>th</m:t>
                              </m:r>
                            </m:sup>
                          </m:sSup>
                        </m:oMath>
                        <w:r>
                          <w:rPr>
                            <w:color w:val="000000"/>
                            <w:sz w:val="18"/>
                            <w:szCs w:val="18"/>
                          </w:rPr>
                          <w:t xml:space="preserve"> embedding pair </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56" o:spid="_x0000_s1200" type="#_x0000_t111" style="position:absolute;left:34764;top:32232;width:7886;height:4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" filled="f" strokecolor="windowText" strokeweight="1pt">
                  <v:textbox inset="0,2.5mm,0,1mm">
                    <w:txbxContent>
                      <w:p w14:paraId="3B157DF9" w14:textId="77777777" w:rsidR="00AE3684" w:rsidRDefault="00AE3684">
                        <w:pPr>
                          <w:jc w:val="center"/>
                        </w:pPr>
                        <w:r>
                          <w:rPr>
                            <w:color w:val="000000"/>
                            <w:sz w:val="18"/>
                            <w:szCs w:val="18"/>
                          </w:rPr>
                          <w:t xml:space="preserve">Hidden bits </w:t>
                        </w:r>
                        <m:oMath>
                          <m:sSubSup>
                            <m:sSubSupPr>
                              <m:ctrlPr>
                                <w:rPr>
                                  <w:rFonts w:ascii="Cambria Math" w:eastAsia="Cambria Math" w:hAnsi="Cambria Math" w:cs="宋体"/>
                                  <w:i/>
                                  <w:iCs/>
                                  <w:color w:val="000000"/>
                                  <w:sz w:val="18"/>
                                  <w:szCs w:val="18"/>
                                </w:rPr>
                              </m:ctrlPr>
                            </m:sSubSupPr>
                            <m:e>
                              <m:r>
                                <w:rPr>
                                  <w:rFonts w:ascii="Cambria Math" w:hAnsi="Cambria Math"/>
                                  <w:color w:val="000000"/>
                                  <w:sz w:val="18"/>
                                  <w:szCs w:val="18"/>
                                </w:rPr>
                                <m:t>a</m:t>
                              </m:r>
                            </m:e>
                            <m:sub>
                              <m:r>
                                <w:rPr>
                                  <w:rFonts w:ascii="Cambria Math" w:hAnsi="Cambria Math"/>
                                  <w:color w:val="000000"/>
                                  <w:sz w:val="18"/>
                                  <w:szCs w:val="18"/>
                                </w:rPr>
                                <m:t>i</m:t>
                              </m:r>
                            </m:sub>
                            <m:sup>
                              <m:r>
                                <w:rPr>
                                  <w:rFonts w:ascii="Cambria Math" w:hAnsi="Cambria Math"/>
                                  <w:color w:val="000000"/>
                                  <w:sz w:val="18"/>
                                  <w:szCs w:val="18"/>
                                </w:rPr>
                                <m:t>'</m:t>
                              </m:r>
                            </m:sup>
                          </m:sSubSup>
                        </m:oMath>
                      </w:p>
                      <w:p w14:paraId="428E98B1" w14:textId="77777777" w:rsidR="00AE3684" w:rsidRDefault="00AE3684">
                        <w:pPr>
                          <w:jc w:val="center"/>
                        </w:pPr>
                        <w:r>
                          <w:rPr>
                            <w:color w:val="000000"/>
                            <w:sz w:val="18"/>
                            <w:szCs w:val="18"/>
                          </w:rPr>
                          <w:t> </w:t>
                        </w:r>
                      </w:p>
                    </w:txbxContent>
                  </v:textbox>
                </v:shape>
                <v:shape id="流程图: 数据 58" o:spid="_x0000_s1201" type="#_x0000_t111" style="position:absolute;top:1716;width:10623;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" filled="f" strokecolor="windowText" strokeweight="1pt">
                  <v:textbox inset="0,0,0,0">
                    <w:txbxContent>
                      <w:p w14:paraId="400717AC" w14:textId="77777777" w:rsidR="00AE3684" w:rsidRDefault="00AE3684">
                        <w:pPr>
                          <w:jc w:val="center"/>
                        </w:pPr>
                        <w:r>
                          <w:rPr>
                            <w:color w:val="000000"/>
                            <w:sz w:val="18"/>
                            <w:szCs w:val="18"/>
                          </w:rPr>
                          <w:t xml:space="preserve">Watermarked Data </w:t>
                        </w:r>
                        <m:oMath>
                          <m:sSup>
                            <m:sSupPr>
                              <m:ctrlPr>
                                <w:rPr>
                                  <w:rFonts w:ascii="Cambria Math" w:eastAsia="Cambria Math" w:hAnsi="Cambria Math" w:cs="宋体"/>
                                  <w:i/>
                                  <w:iCs/>
                                  <w:color w:val="000000"/>
                                  <w:sz w:val="18"/>
                                  <w:szCs w:val="18"/>
                                </w:rPr>
                              </m:ctrlPr>
                            </m:sSupPr>
                            <m:e>
                              <m:r>
                                <m:rPr>
                                  <m:sty m:val="bi"/>
                                </m:rPr>
                                <w:rPr>
                                  <w:rFonts w:ascii="Cambria Math" w:hAnsi="Cambria Math"/>
                                  <w:color w:val="000000"/>
                                  <w:sz w:val="18"/>
                                  <w:szCs w:val="18"/>
                                </w:rPr>
                                <m:t>J</m:t>
                              </m:r>
                            </m:e>
                            <m:sup>
                              <m:r>
                                <w:rPr>
                                  <w:rFonts w:ascii="Cambria Math" w:hAnsi="Cambria Math"/>
                                  <w:color w:val="000000"/>
                                  <w:sz w:val="18"/>
                                  <w:szCs w:val="18"/>
                                </w:rPr>
                                <m:t>*</m:t>
                              </m:r>
                            </m:sup>
                          </m:sSup>
                        </m:oMath>
                      </w:p>
                    </w:txbxContent>
                  </v:textbox>
                </v:shape>
                <v:shape id="流程图: 数据 59" o:spid="_x0000_s1202" type="#_x0000_t111" style="position:absolute;left:47352;top:14947;width:956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" filled="f" strokecolor="windowText" strokeweight="1pt">
                  <v:textbox inset="0,2mm,0,1mm">
                    <w:txbxContent>
                      <w:p w14:paraId="60BD962E" w14:textId="77777777" w:rsidR="00AE3684" w:rsidRDefault="00AE3684">
                        <w:pPr>
                          <w:jc w:val="center"/>
                        </w:pPr>
                        <w:r>
                          <w:rPr>
                            <w:color w:val="000000"/>
                            <w:sz w:val="18"/>
                            <w:szCs w:val="18"/>
                          </w:rPr>
                          <w:t xml:space="preserve">Watermark </w:t>
                        </w:r>
                        <w:r>
                          <w:rPr>
                            <w:i/>
                            <w:iCs/>
                            <w:color w:val="000000"/>
                            <w:sz w:val="18"/>
                            <w:szCs w:val="18"/>
                          </w:rPr>
                          <w:t>W</w:t>
                        </w:r>
                      </w:p>
                      <w:p w14:paraId="64375D84" w14:textId="77777777" w:rsidR="00AE3684" w:rsidRDefault="00AE3684">
                        <w:pPr>
                          <w:jc w:val="center"/>
                        </w:pPr>
                        <w:r>
                          <w:t> </w:t>
                        </w:r>
                      </w:p>
                    </w:txbxContent>
                  </v:textbox>
                </v:shape>
                <v:shape id="文本框 216" o:spid="_x0000_s1203" type="#_x0000_t202" style="position:absolute;left:38038;top:11768;width:273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" fillcolor="window" stroked="f" strokeweight=".5pt">
                  <v:fill opacity="0"/>
                  <v:textbox>
                    <w:txbxContent>
                      <w:p w14:paraId="44203079" w14:textId="77777777" w:rsidR="00AE3684" w:rsidRDefault="00AE3684">
                        <w:r>
                          <w:rPr>
                            <w:rFonts w:eastAsia="等线"/>
                          </w:rPr>
                          <w:t>Y</w:t>
                        </w:r>
                      </w:p>
                    </w:txbxContent>
                  </v:textbox>
                </v:shape>
                <v:shape id="文本框 216" o:spid="_x0000_s1204" type="#_x0000_t202" style="position:absolute;left:43361;top:7645;width:273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" fillcolor="window" stroked="f" strokeweight=".5pt">
                  <v:fill opacity="0"/>
                  <v:textbox>
                    <w:txbxContent>
                      <w:p w14:paraId="1F5BA32C" w14:textId="77777777" w:rsidR="00AE3684" w:rsidRDefault="00AE3684">
                        <w:r>
                          <w:rPr>
                            <w:rFonts w:eastAsia="等线"/>
                          </w:rPr>
                          <w:t>N</w:t>
                        </w:r>
                      </w:p>
                    </w:txbxContent>
                  </v:textbox>
                </v:shape>
                <v:rect id="矩形 64" o:spid="_x0000_s1205" style="position:absolute;left:24486;top:20358;width:7017;height:5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" filled="f" strokecolor="windowText" strokeweight="1pt">
                  <v:textbox inset="1mm,,1mm">
                    <w:txbxContent>
                      <w:p w14:paraId="3355C5FA" w14:textId="77777777" w:rsidR="00AE3684" w:rsidRDefault="00AE3684">
                        <w:pPr>
                          <w:jc w:val="center"/>
                        </w:pPr>
                        <w:r>
                          <w:rPr>
                            <w:color w:val="000000"/>
                            <w:sz w:val="18"/>
                            <w:szCs w:val="18"/>
                          </w:rPr>
                          <w:t>Discard the embedding pair</w:t>
                        </w:r>
                      </w:p>
                    </w:txbxContent>
                  </v:textbox>
                </v:rect>
                <v:shape id="流程图: 决策 65" o:spid="_x0000_s1206" type="#_x0000_t110" style="position:absolute;left:34228;top:7645;width:8718;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" filled="f" strokecolor="windowText" strokeweight="1pt">
                  <v:textbox inset="0,0,0,0">
                    <w:txbxContent>
                      <w:p w14:paraId="0F8EC826" w14:textId="77777777" w:rsidR="00AE3684" w:rsidRDefault="00AE3684">
                        <w:pPr>
                          <w:jc w:val="center"/>
                        </w:pPr>
                        <m:oMath>
                          <m:r>
                            <w:rPr>
                              <w:rFonts w:ascii="Cambria Math" w:hAnsi="Cambria Math"/>
                              <w:color w:val="000000"/>
                              <w:sz w:val="18"/>
                              <w:szCs w:val="18"/>
                            </w:rPr>
                            <m:t>i≤n'</m:t>
                          </m:r>
                        </m:oMath>
                        <w:r>
                          <w:rPr>
                            <w:color w:val="000000"/>
                            <w:sz w:val="18"/>
                            <w:szCs w:val="18"/>
                          </w:rPr>
                          <w:t>?</w:t>
                        </w:r>
                      </w:p>
                    </w:txbxContent>
                  </v:textbox>
                </v:shape>
                <v:rect id="矩形 66" o:spid="_x0000_s1207" style="position:absolute;left:25272;top:15272;width:5471;height:3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" filled="f" strokecolor="windowText" strokeweight="1pt">
                  <v:textbox inset="1mm,,1mm">
                    <w:txbxContent>
                      <w:p w14:paraId="04C0D23F" w14:textId="77777777" w:rsidR="00AE3684" w:rsidRDefault="00AE3684">
                        <w:pPr>
                          <w:jc w:val="center"/>
                        </w:pPr>
                        <w:r>
                          <w:rPr>
                            <w:i/>
                            <w:iCs/>
                            <w:color w:val="000000"/>
                            <w:sz w:val="18"/>
                            <w:szCs w:val="18"/>
                          </w:rPr>
                          <w:t>i</w:t>
                        </w:r>
                        <w:r>
                          <w:rPr>
                            <w:color w:val="000000"/>
                            <w:sz w:val="18"/>
                            <w:szCs w:val="18"/>
                          </w:rPr>
                          <w:t>=</w:t>
                        </w:r>
                        <w:r>
                          <w:rPr>
                            <w:i/>
                            <w:iCs/>
                            <w:color w:val="000000"/>
                            <w:sz w:val="18"/>
                            <w:szCs w:val="18"/>
                          </w:rPr>
                          <w:t>i</w:t>
                        </w:r>
                        <w:r>
                          <w:rPr>
                            <w:color w:val="000000"/>
                            <w:sz w:val="18"/>
                            <w:szCs w:val="18"/>
                          </w:rPr>
                          <w:t>+1</w:t>
                        </w:r>
                      </w:p>
                    </w:txbxContent>
                  </v:textbox>
                </v:rect>
                <v:shape id="直接箭头连接符 67" o:spid="_x0000_s1208" type="#_x0000_t32" style="position:absolute;left:9561;top:3672;width:303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" strokecolor="windowText">
                  <v:stroke endarrow="block" joinstyle="miter"/>
                </v:shape>
                <v:shape id="直接箭头连接符 68" o:spid="_x0000_s1209" type="#_x0000_t32" style="position:absolute;left:19337;top:3678;width:3136;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" strokecolor="windowText">
                  <v:stroke endarrow="block" joinstyle="miter"/>
                </v:shape>
                <v:shape id="直接箭头连接符 69" o:spid="_x0000_s1210" type="#_x0000_t32" style="position:absolute;left:30102;top:3680;width:40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" strokecolor="windowText">
                  <v:stroke endarrow="block" joinstyle="miter"/>
                </v:shape>
                <v:shape id="直接箭头连接符 70" o:spid="_x0000_s1211" type="#_x0000_t32" style="position:absolute;left:38576;top:6162;width:11;height:1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" strokecolor="windowText">
                  <v:stroke endarrow="block" joinstyle="miter"/>
                </v:shape>
                <v:shape id="直接箭头连接符 71" o:spid="_x0000_s1212" type="#_x0000_t32" style="position:absolute;left:38587;top:12306;width:46;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" strokecolor="windowText">
                  <v:stroke endarrow="block" joinstyle="miter"/>
                </v:shape>
                <v:shape id="直接箭头连接符 72" o:spid="_x0000_s1213" type="#_x0000_t32" style="position:absolute;left:38633;top:19003;width:20;height:13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" strokecolor="windowText">
                  <v:stroke endarrow="block" joinstyle="miter"/>
                </v:shape>
                <v:shape id="直接箭头连接符 73" o:spid="_x0000_s1214" type="#_x0000_t32" style="position:absolute;left:38653;top:25483;width:57;height:13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" strokecolor="windowText">
                  <v:stroke endarrow="block" joinstyle="miter"/>
                </v:shape>
                <v:shape id="直接箭头连接符 74" o:spid="_x0000_s1215" type="#_x0000_t32" style="position:absolute;left:38707;top:30800;width:3;height:1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" strokecolor="windowText">
                  <v:stroke endarrow="block" joinstyle="miter"/>
                </v:shape>
                <v:shape id="直接箭头连接符 75" o:spid="_x0000_s1216" type="#_x0000_t32" style="position:absolute;left:32691;top:34392;width:2862;height: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" strokecolor="windowText">
                  <v:stroke endarrow="block" joinstyle="miter"/>
                </v:shape>
                <v:shape id="直接箭头连接符 76" o:spid="_x0000_s1217" type="#_x0000_t32" style="position:absolute;left:27993;top:25491;width:1;height:62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" strokecolor="windowText">
                  <v:stroke endarrow="block" joinstyle="miter"/>
                </v:shape>
                <v:shape id="直接箭头连接符 78" o:spid="_x0000_s1218" type="#_x0000_t32" style="position:absolute;left:27994;top:18490;width:14;height:18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" strokecolor="windowText">
                  <v:stroke endarrow="block" joinstyle="miter"/>
                </v:shape>
                <v:shape id="连接符: 肘形 80" o:spid="_x0000_s1219" type="#_x0000_t33" style="position:absolute;left:28469;top:9514;width:5297;height:62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" strokecolor="windowText">
                  <v:stroke endarrow="block"/>
                </v:shape>
                <v:shape id="流程图: 数据 82" o:spid="_x0000_s1220" type="#_x0000_t111" style="position:absolute;left:12513;top:14953;width:9557;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" filled="f" strokecolor="windowText" strokeweight="1pt">
                  <v:textbox inset="0,2mm,0,1mm">
                    <w:txbxContent>
                      <w:p w14:paraId="7F06C1CD" w14:textId="77777777" w:rsidR="00AE3684" w:rsidRDefault="00AE3684">
                        <w:pPr>
                          <w:jc w:val="center"/>
                        </w:pPr>
                        <w:r>
                          <w:rPr>
                            <w:color w:val="000000"/>
                            <w:sz w:val="18"/>
                            <w:szCs w:val="18"/>
                          </w:rPr>
                          <w:t xml:space="preserve">Watermark  Packet </w:t>
                        </w:r>
                        <m:oMath>
                          <m:sSubSup>
                            <m:sSubSupPr>
                              <m:ctrlPr>
                                <w:rPr>
                                  <w:rFonts w:ascii="Cambria Math" w:eastAsia="Cambria Math" w:hAnsi="Cambria Math" w:cs="宋体"/>
                                  <w:i/>
                                  <w:iCs/>
                                  <w:color w:val="000000"/>
                                  <w:sz w:val="18"/>
                                  <w:szCs w:val="18"/>
                                </w:rPr>
                              </m:ctrlPr>
                            </m:sSubSupPr>
                            <m:e>
                              <m:r>
                                <w:rPr>
                                  <w:rFonts w:ascii="Cambria Math" w:hAnsi="Cambria Math"/>
                                  <w:color w:val="000000"/>
                                  <w:sz w:val="18"/>
                                  <w:szCs w:val="18"/>
                                </w:rPr>
                                <m:t>w</m:t>
                              </m:r>
                            </m:e>
                            <m:sub>
                              <m:r>
                                <w:rPr>
                                  <w:rFonts w:ascii="Cambria Math" w:hAnsi="Cambria Math"/>
                                  <w:color w:val="000000"/>
                                  <w:sz w:val="18"/>
                                  <w:szCs w:val="18"/>
                                </w:rPr>
                                <m:t>i</m:t>
                              </m:r>
                            </m:sub>
                            <m:sup>
                              <m:r>
                                <w:rPr>
                                  <w:rFonts w:ascii="Cambria Math" w:hAnsi="Cambria Math"/>
                                  <w:color w:val="000000"/>
                                  <w:sz w:val="18"/>
                                  <w:szCs w:val="18"/>
                                </w:rPr>
                                <m:t>'</m:t>
                              </m:r>
                            </m:sup>
                          </m:sSubSup>
                        </m:oMath>
                      </w:p>
                      <w:p w14:paraId="4145C5CA" w14:textId="77777777" w:rsidR="00AE3684" w:rsidRDefault="00AE3684">
                        <w:pPr>
                          <w:jc w:val="center"/>
                        </w:pPr>
                        <w:r>
                          <w:t> </w:t>
                        </w:r>
                      </w:p>
                    </w:txbxContent>
                  </v:textbox>
                </v:shape>
                <v:shape id="直接箭头连接符 85" o:spid="_x0000_s1221" type="#_x0000_t32" style="position:absolute;left:20809;top:34381;width:2485;height: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" strokecolor="windowText">
                  <v:stroke endarrow="block" joinstyle="miter"/>
                </v:shape>
                <v:shape id="直接箭头连接符 87" o:spid="_x0000_s1222" type="#_x0000_t32" style="position:absolute;left:17276;top:25043;width:14;height:7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" strokecolor="windowText">
                  <v:stroke endarrow="block" joinstyle="miter"/>
                </v:shape>
                <v:shape id="直接箭头连接符 95" o:spid="_x0000_s1223" type="#_x0000_t32" style="position:absolute;left:17290;top:18852;width:1;height:2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" strokecolor="windowText">
                  <v:stroke endarrow="block" joinstyle="miter"/>
                </v:shape>
                <v:shape id="直接箭头连接符 96" o:spid="_x0000_s1224" type="#_x0000_t32" style="position:absolute;left:21114;top:16881;width:4158;height: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" strokecolor="windowText">
                  <v:stroke endarrow="block" joinstyle="miter"/>
                </v:shape>
                <v:shape id="文本框 216" o:spid="_x0000_s1225" type="#_x0000_t202" style="position:absolute;left:21114;top:31893;width:2724;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" fillcolor="window" stroked="f" strokeweight=".5pt">
                  <v:fill opacity="0"/>
                  <v:textbox>
                    <w:txbxContent>
                      <w:p w14:paraId="1F3039C2" w14:textId="77777777" w:rsidR="00AE3684" w:rsidRDefault="00AE3684">
                        <w:r>
                          <w:rPr>
                            <w:rFonts w:eastAsia="等线"/>
                          </w:rPr>
                          <w:t>Y</w:t>
                        </w:r>
                      </w:p>
                    </w:txbxContent>
                  </v:textbox>
                </v:shape>
                <v:shape id="文本框 216" o:spid="_x0000_s1226" type="#_x0000_t202" style="position:absolute;left:27526;top:27594;width:2724;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" fillcolor="window" stroked="f" strokeweight=".5pt">
                  <v:fill opacity="0"/>
                  <v:textbox>
                    <w:txbxContent>
                      <w:p w14:paraId="4D8A51E9" w14:textId="77777777" w:rsidR="00AE3684" w:rsidRDefault="00AE3684">
                        <w:r>
                          <w:rPr>
                            <w:rFonts w:eastAsia="等线"/>
                          </w:rPr>
                          <w:t>N</w:t>
                        </w:r>
                      </w:p>
                    </w:txbxContent>
                  </v:textbox>
                </v:shape>
                <v:rect id="矩形 139" o:spid="_x0000_s1227" style="position:absolute;left:47815;top:7492;width:8633;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" filled="f" strokecolor="windowText" strokeweight="1pt">
                  <v:textbox inset="0,1mm,0,1mm">
                    <w:txbxContent>
                      <w:p w14:paraId="0359984E" w14:textId="77777777" w:rsidR="00AE3684" w:rsidRDefault="00AE3684">
                        <w:pPr>
                          <w:jc w:val="center"/>
                        </w:pPr>
                        <w:r>
                          <w:rPr>
                            <w:color w:val="000000"/>
                            <w:sz w:val="18"/>
                            <w:szCs w:val="18"/>
                          </w:rPr>
                          <w:t>Concatenate the watermark packets</w:t>
                        </w:r>
                        <w:r>
                          <w:rPr>
                            <w:rFonts w:hint="eastAsia"/>
                            <w:color w:val="000000"/>
                            <w:sz w:val="18"/>
                            <w:szCs w:val="18"/>
                            <w:lang w:eastAsia="zh-CN"/>
                          </w:rPr>
                          <w:t xml:space="preserve"> </w:t>
                        </w:r>
                        <m:oMath>
                          <m:sSubSup>
                            <m:sSubSupPr>
                              <m:ctrlPr>
                                <w:rPr>
                                  <w:rFonts w:ascii="Cambria Math" w:eastAsia="Cambria Math" w:hAnsi="Cambria Math" w:cs="宋体"/>
                                  <w:i/>
                                  <w:iCs/>
                                  <w:color w:val="000000"/>
                                  <w:sz w:val="18"/>
                                  <w:szCs w:val="18"/>
                                </w:rPr>
                              </m:ctrlPr>
                            </m:sSubSupPr>
                            <m:e>
                              <m:r>
                                <w:rPr>
                                  <w:rFonts w:ascii="Cambria Math" w:hAnsi="Cambria Math"/>
                                  <w:color w:val="000000"/>
                                  <w:sz w:val="18"/>
                                  <w:szCs w:val="18"/>
                                </w:rPr>
                                <m:t>w</m:t>
                              </m:r>
                            </m:e>
                            <m:sub>
                              <m:r>
                                <w:rPr>
                                  <w:rFonts w:ascii="Cambria Math" w:hAnsi="Cambria Math"/>
                                  <w:color w:val="000000"/>
                                  <w:sz w:val="18"/>
                                  <w:szCs w:val="18"/>
                                </w:rPr>
                                <m:t>i</m:t>
                              </m:r>
                            </m:sub>
                            <m:sup>
                              <m:r>
                                <w:rPr>
                                  <w:rFonts w:ascii="Cambria Math" w:hAnsi="Cambria Math"/>
                                  <w:color w:val="000000"/>
                                  <w:sz w:val="18"/>
                                  <w:szCs w:val="18"/>
                                </w:rPr>
                                <m:t>'</m:t>
                              </m:r>
                            </m:sup>
                          </m:sSubSup>
                        </m:oMath>
                      </w:p>
                    </w:txbxContent>
                  </v:textbox>
                </v:rect>
                <v:shape id="直接箭头连接符 140" o:spid="_x0000_s1228" type="#_x0000_t32" style="position:absolute;left:42946;top:9976;width:486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" strokecolor="windowText">
                  <v:stroke endarrow="block" joinstyle="miter"/>
                </v:shape>
                <v:shape id="直接箭头连接符 143" o:spid="_x0000_s1229" type="#_x0000_t32" style="position:absolute;left:52131;top:12473;width:2;height:2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" strokecolor="windowText">
                  <v:stroke endarrow="block" joinstyle="miter"/>
                </v:shape>
                <w10:anchorlock/>
              </v:group>
            </w:pict>
          </mc:Fallback>
        </mc:AlternateContent>
      </w:r>
    </w:p>
    <w:p w14:paraId="0024EC58" w14:textId="77777777" w:rsidR="0013000F" w:rsidRDefault="00284EAD">
      <w:pPr>
        <w:spacing w:beforeLines="50" w:before="120" w:afterLines="100" w:after="240" w:line="480" w:lineRule="auto"/>
        <w:jc w:val="center"/>
        <w:rPr>
          <w:iCs/>
          <w:lang w:val="en-US" w:eastAsia="zh-CN"/>
        </w:rPr>
      </w:pPr>
      <w:r>
        <w:rPr>
          <w:iCs/>
          <w:lang w:val="en-US" w:eastAsia="zh-CN"/>
        </w:rPr>
        <w:t xml:space="preserve">Fig. 5. </w:t>
      </w:r>
      <w:r>
        <w:rPr>
          <w:rFonts w:hint="eastAsia"/>
          <w:iCs/>
          <w:lang w:val="en-US" w:eastAsia="zh-CN"/>
        </w:rPr>
        <w:t xml:space="preserve"> </w:t>
      </w:r>
      <w:r>
        <w:rPr>
          <w:iCs/>
          <w:lang w:val="en-US" w:eastAsia="zh-CN"/>
        </w:rPr>
        <w:t xml:space="preserve">Flowchart of </w:t>
      </w:r>
      <w:r>
        <w:rPr>
          <w:rFonts w:hint="eastAsia"/>
          <w:iCs/>
          <w:lang w:val="en-US" w:eastAsia="zh-CN"/>
        </w:rPr>
        <w:t>watermark extraction</w:t>
      </w:r>
    </w:p>
    <w:p w14:paraId="238B9482" w14:textId="77777777" w:rsidR="0013000F" w:rsidRDefault="00284EAD">
      <w:pPr>
        <w:spacing w:line="480" w:lineRule="auto"/>
        <w:ind w:firstLineChars="100" w:firstLine="240"/>
        <w:jc w:val="both"/>
        <w:rPr>
          <w:iCs/>
          <w:lang w:val="en-US" w:eastAsia="zh-CN"/>
        </w:rPr>
      </w:pPr>
      <w:r>
        <w:rPr>
          <w:rFonts w:hint="eastAsia"/>
          <w:iCs/>
          <w:lang w:val="en-US" w:eastAsia="zh-CN"/>
        </w:rPr>
        <w:t>T</w:t>
      </w:r>
      <w:r>
        <w:rPr>
          <w:iCs/>
          <w:lang w:val="en-US" w:eastAsia="zh-CN"/>
        </w:rPr>
        <w:t>he recipient first</w:t>
      </w:r>
      <w:r>
        <w:rPr>
          <w:rFonts w:hint="eastAsia"/>
          <w:iCs/>
          <w:lang w:val="en-US" w:eastAsia="zh-CN"/>
        </w:rPr>
        <w:t xml:space="preserve"> conducts pre-processing</w:t>
      </w:r>
      <w:r>
        <w:rPr>
          <w:iCs/>
          <w:lang w:val="en-US" w:eastAsia="zh-CN"/>
        </w:rPr>
        <w:t>,</w:t>
      </w:r>
      <w:r>
        <w:rPr>
          <w:rFonts w:hint="eastAsia"/>
          <w:iCs/>
          <w:lang w:val="en-US" w:eastAsia="zh-CN"/>
        </w:rPr>
        <w:t xml:space="preserve"> that parses </w:t>
      </w:r>
      <m:oMath>
        <m:sSup>
          <m:sSupPr>
            <m:ctrlPr>
              <w:rPr>
                <w:rFonts w:ascii="Cambria Math" w:eastAsia="等线" w:hAnsi="Cambria Math"/>
                <w:lang w:val="en-US" w:eastAsia="zh-CN"/>
              </w:rPr>
            </m:ctrlPr>
          </m:sSupPr>
          <m:e>
            <m:r>
              <m:rPr>
                <m:sty m:val="b"/>
              </m:rPr>
              <w:rPr>
                <w:rFonts w:ascii="Cambria Math" w:eastAsia="等线" w:hAnsi="Cambria Math"/>
                <w:lang w:val="en-US" w:eastAsia="zh-CN"/>
              </w:rPr>
              <m:t>J</m:t>
            </m:r>
          </m:e>
          <m:sup>
            <m:r>
              <w:rPr>
                <w:rFonts w:ascii="Cambria Math" w:eastAsia="等线" w:hAnsi="Cambria Math"/>
                <w:lang w:val="en-US" w:eastAsia="zh-CN"/>
              </w:rPr>
              <m:t>*</m:t>
            </m:r>
          </m:sup>
        </m:sSup>
      </m:oMath>
      <w:r>
        <w:rPr>
          <w:rFonts w:hint="eastAsia"/>
          <w:lang w:val="en-US" w:eastAsia="zh-CN"/>
        </w:rPr>
        <w:t xml:space="preserve"> into </w:t>
      </w:r>
      <m:oMath>
        <m:sSup>
          <m:sSupPr>
            <m:ctrlPr>
              <w:rPr>
                <w:rFonts w:ascii="Cambria Math" w:eastAsia="等线" w:hAnsi="Cambria Math"/>
                <w:lang w:val="en-US" w:eastAsia="zh-CN"/>
              </w:rPr>
            </m:ctrlPr>
          </m:sSupPr>
          <m:e>
            <m:r>
              <w:rPr>
                <w:rFonts w:ascii="Cambria Math" w:eastAsia="等线" w:hAnsi="Cambria Math"/>
                <w:lang w:val="en-US" w:eastAsia="zh-CN"/>
              </w:rPr>
              <m:t>X</m:t>
            </m:r>
          </m:e>
          <m:sup>
            <m:r>
              <w:rPr>
                <w:rFonts w:ascii="Cambria Math" w:eastAsia="等线" w:hAnsi="Cambria Math"/>
                <w:lang w:val="en-US" w:eastAsia="zh-CN"/>
              </w:rPr>
              <m:t>*</m:t>
            </m:r>
          </m:sup>
        </m:sSup>
      </m:oMath>
      <w:r>
        <w:rPr>
          <w:rFonts w:hint="eastAsia"/>
          <w:lang w:val="en-US" w:eastAsia="zh-CN"/>
        </w:rPr>
        <w:t xml:space="preserve">. He applies the same hashing algorithm on the key and </w:t>
      </w:r>
      <w:r>
        <w:rPr>
          <w:rFonts w:hint="eastAsia"/>
          <w:iCs/>
          <w:lang w:val="en-US" w:eastAsia="zh-CN"/>
        </w:rPr>
        <w:t>generate</w:t>
      </w:r>
      <w:r>
        <w:rPr>
          <w:iCs/>
          <w:lang w:val="en-US" w:eastAsia="zh-CN"/>
        </w:rPr>
        <w:t xml:space="preserve"> the </w:t>
      </w:r>
      <w:r>
        <w:rPr>
          <w:rFonts w:hint="eastAsia"/>
          <w:iCs/>
          <w:lang w:val="en-US" w:eastAsia="zh-CN"/>
        </w:rPr>
        <w:t xml:space="preserve">pseudo-random sequence </w:t>
      </w:r>
      <m:oMath>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oMath>
      <w:r>
        <w:rPr>
          <w:rFonts w:hint="eastAsia"/>
          <w:lang w:val="en-US" w:eastAsia="zh-CN"/>
        </w:rPr>
        <w:t xml:space="preserve">, which is the same as </w:t>
      </w:r>
      <w:r>
        <w:rPr>
          <w:rFonts w:hint="eastAsia"/>
          <w:iCs/>
          <w:lang w:val="en-US" w:eastAsia="zh-CN"/>
        </w:rPr>
        <w:t>the sequence</w:t>
      </w:r>
      <w:r>
        <w:rPr>
          <w:iCs/>
          <w:lang w:val="en-US" w:eastAsia="zh-CN"/>
        </w:rPr>
        <w:t xml:space="preserve"> </w:t>
      </w:r>
      <w:r>
        <w:rPr>
          <w:rFonts w:hint="eastAsia"/>
          <w:iCs/>
          <w:lang w:val="en-US" w:eastAsia="zh-CN"/>
        </w:rPr>
        <w:t>during data embedding.</w:t>
      </w:r>
      <w:r>
        <w:rPr>
          <w:rFonts w:hint="eastAsia"/>
          <w:lang w:val="en-US" w:eastAsia="zh-CN"/>
        </w:rPr>
        <w:t xml:space="preserve"> Afterwards, he starts watermark extraction by initializing </w:t>
      </w:r>
      <w:r>
        <w:rPr>
          <w:b/>
          <w:lang w:val="en-US" w:eastAsia="zh-CN"/>
        </w:rPr>
        <w:t>G</w:t>
      </w:r>
      <w:r>
        <w:rPr>
          <w:rFonts w:hint="eastAsia"/>
          <w:lang w:val="en-US" w:eastAsia="zh-CN"/>
        </w:rPr>
        <w:t xml:space="preserve"> as an empty </w:t>
      </w:r>
      <m:oMath>
        <m:r>
          <w:rPr>
            <w:rFonts w:ascii="Cambria Math" w:hAnsi="Cambria Math" w:hint="eastAsia"/>
            <w:lang w:val="en-US" w:eastAsia="zh-CN"/>
          </w:rPr>
          <m:t>n</m:t>
        </m:r>
        <m:r>
          <w:rPr>
            <w:rFonts w:ascii="Cambria Math" w:eastAsia="MS Gothic" w:hAnsi="Cambria Math" w:cs="MS Gothic"/>
            <w:lang w:val="en-US" w:eastAsia="zh-CN"/>
          </w:rPr>
          <m:t>×</m:t>
        </m:r>
        <m:r>
          <w:rPr>
            <w:rFonts w:ascii="Cambria Math" w:hAnsi="Cambria Math" w:hint="eastAsia"/>
            <w:lang w:val="en-US" w:eastAsia="zh-CN"/>
          </w:rPr>
          <m:t>k</m:t>
        </m:r>
      </m:oMath>
      <w:r>
        <w:rPr>
          <w:rFonts w:hint="eastAsia"/>
          <w:lang w:val="en-US" w:eastAsia="zh-CN"/>
        </w:rPr>
        <w:t xml:space="preserve"> matrix. </w:t>
      </w:r>
      <w:r>
        <w:rPr>
          <w:rFonts w:hint="eastAsia"/>
          <w:iCs/>
          <w:lang w:val="en-US" w:eastAsia="zh-CN"/>
        </w:rPr>
        <w:t xml:space="preserve">Then, </w:t>
      </w:r>
      <m:oMath>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r>
          <w:rPr>
            <w:rFonts w:ascii="Cambria Math" w:eastAsia="等线" w:hAnsi="Cambria Math"/>
            <w:lang w:val="en-US" w:eastAsia="zh-CN"/>
          </w:rPr>
          <m:t>[1]</m:t>
        </m:r>
      </m:oMath>
      <w:r>
        <w:rPr>
          <w:rFonts w:hint="eastAsia"/>
          <w:lang w:val="en-US" w:eastAsia="zh-CN"/>
        </w:rPr>
        <w:t xml:space="preserve"> is used to get </w:t>
      </w:r>
      <m:oMath>
        <m:sSub>
          <m:sSubPr>
            <m:ctrlPr>
              <w:rPr>
                <w:rFonts w:ascii="Cambria Math" w:eastAsia="等线" w:hAnsi="Cambria Math"/>
                <w:lang w:val="en-US" w:eastAsia="zh-CN"/>
              </w:rPr>
            </m:ctrlPr>
          </m:sSubPr>
          <m:e>
            <m:r>
              <w:rPr>
                <w:rFonts w:ascii="Cambria Math" w:eastAsia="等线" w:hAnsi="Cambria Math"/>
                <w:lang w:val="en-US" w:eastAsia="zh-CN"/>
              </w:rPr>
              <m:t>x</m:t>
            </m:r>
          </m:e>
          <m:sub>
            <m:r>
              <w:rPr>
                <w:rFonts w:ascii="Cambria Math" w:eastAsia="等线" w:hAnsi="Cambria Math"/>
                <w:lang w:val="en-US" w:eastAsia="zh-CN"/>
              </w:rPr>
              <m:t>i</m:t>
            </m:r>
          </m:sub>
        </m:sSub>
      </m:oMath>
      <w:r>
        <w:rPr>
          <w:rFonts w:hint="eastAsia"/>
          <w:lang w:val="en-US" w:eastAsia="zh-CN"/>
        </w:rPr>
        <w:t xml:space="preserve">, </w:t>
      </w:r>
      <w:r>
        <w:rPr>
          <w:rFonts w:eastAsia="等线" w:hint="eastAsia"/>
          <w:lang w:val="en-US" w:eastAsia="zh-CN"/>
        </w:rPr>
        <w:t xml:space="preserve">and </w:t>
      </w:r>
      <m:oMath>
        <m:r>
          <m:rPr>
            <m:sty m:val="p"/>
          </m:rP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lang w:val="en-US" w:eastAsia="zh-CN"/>
              </w:rPr>
            </m:ctrlPr>
          </m:dPr>
          <m:e>
            <m:r>
              <w:rPr>
                <w:rFonts w:ascii="Cambria Math" w:eastAsia="等线" w:hAnsi="Cambria Math"/>
                <w:lang w:val="en-US" w:eastAsia="zh-CN"/>
              </w:rPr>
              <m:t>1</m:t>
            </m:r>
          </m:e>
        </m:d>
        <m:r>
          <w:rPr>
            <w:rFonts w:ascii="Cambria Math" w:eastAsia="等线" w:hAnsi="Cambria Math"/>
            <w:lang w:val="en-US" w:eastAsia="zh-CN"/>
          </w:rPr>
          <m:t>+1,…,</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lang w:val="en-US" w:eastAsia="zh-CN"/>
              </w:rPr>
            </m:ctrlPr>
          </m:dPr>
          <m:e>
            <m:r>
              <w:rPr>
                <w:rFonts w:ascii="Cambria Math" w:eastAsia="等线" w:hAnsi="Cambria Math"/>
                <w:lang w:val="en-US" w:eastAsia="zh-CN"/>
              </w:rPr>
              <m:t>1</m:t>
            </m:r>
          </m:e>
        </m:d>
        <m:r>
          <w:rPr>
            <w:rFonts w:ascii="Cambria Math" w:eastAsia="等线" w:hAnsi="Cambria Math"/>
            <w:lang w:val="en-US" w:eastAsia="zh-CN"/>
          </w:rPr>
          <m:t>+</m:t>
        </m:r>
        <m:sSub>
          <m:sSubPr>
            <m:ctrlPr>
              <w:rPr>
                <w:rFonts w:ascii="Cambria Math" w:eastAsia="等线" w:hAnsi="Cambria Math"/>
                <w:i/>
                <w:lang w:val="en-US" w:eastAsia="zh-CN"/>
              </w:rPr>
            </m:ctrlPr>
          </m:sSubPr>
          <m:e>
            <m:r>
              <w:rPr>
                <w:rFonts w:ascii="Cambria Math" w:eastAsia="等线" w:hAnsi="Cambria Math"/>
                <w:lang w:val="en-US" w:eastAsia="zh-CN"/>
              </w:rPr>
              <m:t>x</m:t>
            </m:r>
          </m:e>
          <m:sub>
            <m:r>
              <w:rPr>
                <w:rFonts w:ascii="Cambria Math" w:eastAsia="等线" w:hAnsi="Cambria Math"/>
                <w:lang w:val="en-US" w:eastAsia="zh-CN"/>
              </w:rPr>
              <m:t>i</m:t>
            </m:r>
          </m:sub>
        </m:sSub>
        <m:r>
          <m:rPr>
            <m:sty m:val="p"/>
          </m:rPr>
          <w:rPr>
            <w:rFonts w:ascii="Cambria Math" w:eastAsia="等线" w:hAnsi="Cambria Math"/>
            <w:lang w:val="en-US" w:eastAsia="zh-CN"/>
          </w:rPr>
          <m:t>]</m:t>
        </m:r>
      </m:oMath>
      <w:r>
        <w:rPr>
          <w:rFonts w:hint="eastAsia"/>
          <w:lang w:val="en-US" w:eastAsia="zh-CN"/>
        </w:rPr>
        <w:t xml:space="preserve"> are used to flip </w:t>
      </w:r>
      <m:oMath>
        <m:sSub>
          <m:sSubPr>
            <m:ctrlPr>
              <w:rPr>
                <w:rFonts w:ascii="Cambria Math" w:eastAsia="等线" w:hAnsi="Cambria Math"/>
                <w:lang w:val="en-US" w:eastAsia="zh-CN"/>
              </w:rPr>
            </m:ctrlPr>
          </m:sSubPr>
          <m:e>
            <m:r>
              <w:rPr>
                <w:rFonts w:ascii="Cambria Math" w:eastAsia="等线" w:hAnsi="Cambria Math"/>
                <w:lang w:val="en-US" w:eastAsia="zh-CN"/>
              </w:rPr>
              <m:t>g</m:t>
            </m:r>
          </m:e>
          <m:sub>
            <m:r>
              <w:rPr>
                <w:rFonts w:ascii="Cambria Math" w:eastAsia="等线" w:hAnsi="Cambria Math"/>
                <w:lang w:val="en-US" w:eastAsia="zh-CN"/>
              </w:rPr>
              <m:t>j,i</m:t>
            </m:r>
          </m:sub>
        </m:sSub>
      </m:oMath>
      <w:r>
        <w:rPr>
          <w:rFonts w:hint="eastAsia"/>
          <w:lang w:val="en-US" w:eastAsia="zh-CN"/>
        </w:rPr>
        <w:t>, as introduced in Section 2.2. Then</w:t>
      </w:r>
      <w:r>
        <w:rPr>
          <w:rFonts w:hint="eastAsia"/>
          <w:iCs/>
          <w:lang w:val="en-US" w:eastAsia="zh-CN"/>
        </w:rPr>
        <w:t xml:space="preserve"> he can get the exact transfer matrix </w:t>
      </w:r>
      <w:r>
        <w:rPr>
          <w:b/>
          <w:lang w:val="en-US" w:eastAsia="zh-CN"/>
        </w:rPr>
        <w:t>G</w:t>
      </w:r>
      <w:r>
        <w:rPr>
          <w:rFonts w:hint="eastAsia"/>
          <w:iCs/>
          <w:lang w:val="en-US" w:eastAsia="zh-CN"/>
        </w:rPr>
        <w:t xml:space="preserve"> used for data embedding. </w:t>
      </w:r>
    </w:p>
    <w:p w14:paraId="3CCCFCF8" w14:textId="77777777" w:rsidR="0013000F" w:rsidRDefault="00284EAD">
      <w:pPr>
        <w:spacing w:line="480" w:lineRule="auto"/>
        <w:ind w:firstLineChars="100" w:firstLine="240"/>
        <w:jc w:val="both"/>
        <w:rPr>
          <w:iCs/>
          <w:lang w:val="en-US" w:eastAsia="zh-CN"/>
        </w:rPr>
      </w:pPr>
      <w:r>
        <w:rPr>
          <w:rFonts w:hint="eastAsia"/>
          <w:iCs/>
          <w:lang w:val="en-US" w:eastAsia="zh-CN"/>
        </w:rPr>
        <w:t xml:space="preserve">Afterwards, </w:t>
      </w:r>
      <w:r>
        <w:rPr>
          <w:rFonts w:eastAsia="等线"/>
          <w:lang w:val="en-US" w:eastAsia="zh-CN"/>
        </w:rPr>
        <w:t xml:space="preserve">the pairs in </w:t>
      </w:r>
      <m:oMath>
        <m:sSup>
          <m:sSupPr>
            <m:ctrlPr>
              <w:rPr>
                <w:rFonts w:ascii="Cambria Math" w:eastAsia="等线" w:hAnsi="Cambria Math"/>
                <w:lang w:val="en-US" w:eastAsia="zh-CN"/>
              </w:rPr>
            </m:ctrlPr>
          </m:sSupPr>
          <m:e>
            <m:r>
              <w:rPr>
                <w:rFonts w:ascii="Cambria Math" w:eastAsia="等线" w:hAnsi="Cambria Math"/>
                <w:lang w:val="en-US" w:eastAsia="zh-CN"/>
              </w:rPr>
              <m:t>X</m:t>
            </m:r>
          </m:e>
          <m:sup>
            <m:r>
              <w:rPr>
                <w:rFonts w:ascii="Cambria Math" w:eastAsia="等线" w:hAnsi="Cambria Math"/>
                <w:lang w:val="en-US" w:eastAsia="zh-CN"/>
              </w:rPr>
              <m:t>'</m:t>
            </m:r>
          </m:sup>
        </m:sSup>
      </m:oMath>
      <w:r>
        <w:rPr>
          <w:rFonts w:eastAsia="等线" w:hint="eastAsia"/>
          <w:lang w:val="en-US" w:eastAsia="zh-CN"/>
        </w:rPr>
        <w:t xml:space="preserve"> </w:t>
      </w:r>
      <w:r>
        <w:rPr>
          <w:rFonts w:eastAsia="等线"/>
          <w:lang w:val="en-US" w:eastAsia="zh-CN"/>
        </w:rPr>
        <w:t xml:space="preserve">are sorted in ascending order according to the lexicographical order. </w:t>
      </w:r>
      <w:r>
        <w:rPr>
          <w:iCs/>
          <w:lang w:val="en-US" w:eastAsia="zh-CN"/>
        </w:rPr>
        <w:t xml:space="preserve">For each pair, </w:t>
      </w:r>
      <w:r>
        <w:rPr>
          <w:rFonts w:eastAsia="等线"/>
          <w:lang w:val="en-US" w:eastAsia="zh-CN"/>
        </w:rPr>
        <w:t xml:space="preserve">denote the modified value as Y, and the embedded bits as </w:t>
      </w:r>
      <w:r>
        <w:rPr>
          <w:rFonts w:eastAsia="等线"/>
          <w:i/>
          <w:lang w:val="en-US" w:eastAsia="zh-CN"/>
        </w:rPr>
        <w:t>a</w:t>
      </w:r>
      <w:r>
        <w:rPr>
          <w:rFonts w:eastAsia="等线"/>
          <w:lang w:val="en-US" w:eastAsia="zh-CN"/>
        </w:rPr>
        <w:t xml:space="preserve">. According to </w:t>
      </w:r>
      <m:oMath>
        <m:sSub>
          <m:sSubPr>
            <m:ctrlPr>
              <w:rPr>
                <w:rFonts w:ascii="Cambria Math" w:eastAsia="等线" w:hAnsi="Cambria Math"/>
              </w:rPr>
            </m:ctrlPr>
          </m:sSubPr>
          <m:e>
            <m:r>
              <w:rPr>
                <w:rFonts w:ascii="Cambria Math" w:eastAsia="等线" w:hAnsi="Cambria Math"/>
                <w:lang w:val="en-US" w:eastAsia="zh-CN"/>
              </w:rPr>
              <m:t>S</m:t>
            </m:r>
          </m:e>
          <m:sub>
            <m:r>
              <w:rPr>
                <w:rFonts w:ascii="Cambria Math" w:eastAsia="等线" w:hAnsi="Cambria Math"/>
                <w:lang w:val="en-US" w:eastAsia="zh-CN"/>
              </w:rPr>
              <m:t>i</m:t>
            </m:r>
          </m:sub>
        </m:sSub>
      </m:oMath>
      <w:r>
        <w:rPr>
          <w:rFonts w:eastAsia="等线"/>
          <w:lang w:val="en-US" w:eastAsia="zh-CN"/>
        </w:rPr>
        <w:t xml:space="preserve">, </w:t>
      </w:r>
      <w:r>
        <w:rPr>
          <w:rFonts w:eastAsia="等线"/>
          <w:i/>
          <w:lang w:val="en-US" w:eastAsia="zh-CN"/>
        </w:rPr>
        <w:t>a</w:t>
      </w:r>
      <w:r>
        <w:rPr>
          <w:rFonts w:eastAsia="等线"/>
          <w:lang w:val="en-US" w:eastAsia="zh-CN"/>
        </w:rPr>
        <w:t>[</w:t>
      </w:r>
      <w:r>
        <w:rPr>
          <w:rFonts w:eastAsia="等线"/>
          <w:i/>
          <w:iCs/>
          <w:lang w:val="en-US" w:eastAsia="zh-CN"/>
        </w:rPr>
        <w:t>j</w:t>
      </w:r>
      <w:r>
        <w:rPr>
          <w:rFonts w:eastAsia="等线"/>
          <w:lang w:val="en-US" w:eastAsia="zh-CN"/>
        </w:rPr>
        <w:t xml:space="preserve">] will be embedded in </w:t>
      </w:r>
      <m:oMath>
        <m:d>
          <m:dPr>
            <m:ctrlPr>
              <w:rPr>
                <w:rFonts w:ascii="Cambria Math" w:eastAsia="等线" w:hAnsi="Cambria Math"/>
              </w:rPr>
            </m:ctrlPr>
          </m:dPr>
          <m:e>
            <m:r>
              <w:rPr>
                <w:rFonts w:ascii="Cambria Math" w:eastAsia="等线" w:hAnsi="Cambria Math"/>
                <w:lang w:val="en-US" w:eastAsia="zh-CN"/>
              </w:rPr>
              <m:t>∆+j</m:t>
            </m:r>
          </m:e>
        </m:d>
        <m:r>
          <w:rPr>
            <w:rFonts w:ascii="Cambria Math" w:hAnsi="Cambria Math"/>
            <w:lang w:val="en-US" w:eastAsia="zh-CN"/>
          </w:rPr>
          <m:t xml:space="preserve"> mod len(X)</m:t>
        </m:r>
      </m:oMath>
      <w:r>
        <w:rPr>
          <w:rFonts w:eastAsia="等线"/>
          <w:lang w:val="en-US" w:eastAsia="zh-CN"/>
        </w:rPr>
        <w:t xml:space="preserve">, where </w:t>
      </w:r>
      <m:oMath>
        <m:r>
          <w:rPr>
            <w:rFonts w:ascii="Cambria Math" w:eastAsia="等线" w:hAnsi="Cambria Math"/>
            <w:lang w:val="en-US" w:eastAsia="zh-CN"/>
          </w:rPr>
          <m:t>∆=</m:t>
        </m:r>
        <m:sSub>
          <m:sSubPr>
            <m:ctrlPr>
              <w:rPr>
                <w:rFonts w:ascii="Cambria Math" w:eastAsia="等线" w:hAnsi="Cambria Math"/>
              </w:rPr>
            </m:ctrlPr>
          </m:sSubPr>
          <m:e>
            <m:r>
              <w:rPr>
                <w:rFonts w:ascii="Cambria Math" w:eastAsia="等线" w:hAnsi="Cambria Math"/>
                <w:lang w:val="en-US" w:eastAsia="zh-CN"/>
              </w:rPr>
              <m:t>S</m:t>
            </m:r>
          </m:e>
          <m:sub>
            <m:r>
              <w:rPr>
                <w:rFonts w:ascii="Cambria Math" w:eastAsia="等线" w:hAnsi="Cambria Math"/>
                <w:lang w:val="en-US" w:eastAsia="zh-CN"/>
              </w:rPr>
              <m:t>i</m:t>
            </m:r>
          </m:sub>
        </m:sSub>
        <m:d>
          <m:dPr>
            <m:begChr m:val="["/>
            <m:endChr m:val="]"/>
            <m:ctrlPr>
              <w:rPr>
                <w:rFonts w:ascii="Cambria Math" w:eastAsia="等线" w:hAnsi="Cambria Math"/>
                <w:i/>
              </w:rPr>
            </m:ctrlPr>
          </m:dPr>
          <m:e>
            <m:r>
              <w:rPr>
                <w:rFonts w:ascii="Cambria Math" w:eastAsia="等线" w:hAnsi="Cambria Math"/>
                <w:lang w:val="en-US" w:eastAsia="zh-CN"/>
              </w:rPr>
              <m:t>1</m:t>
            </m:r>
          </m:e>
        </m:d>
        <m:r>
          <w:rPr>
            <w:rFonts w:ascii="Cambria Math" w:eastAsia="等线" w:hAnsi="Cambria Math"/>
            <w:lang w:val="en-US" w:eastAsia="zh-CN"/>
          </w:rPr>
          <m:t>+</m:t>
        </m:r>
        <m:sSub>
          <m:sSubPr>
            <m:ctrlPr>
              <w:rPr>
                <w:rFonts w:ascii="Cambria Math" w:eastAsia="等线" w:hAnsi="Cambria Math"/>
                <w:i/>
              </w:rPr>
            </m:ctrlPr>
          </m:sSubPr>
          <m:e>
            <m:r>
              <w:rPr>
                <w:rFonts w:ascii="Cambria Math" w:eastAsia="等线" w:hAnsi="Cambria Math"/>
                <w:lang w:val="en-US" w:eastAsia="zh-CN"/>
              </w:rPr>
              <m:t>x</m:t>
            </m:r>
          </m:e>
          <m:sub>
            <m:r>
              <w:rPr>
                <w:rFonts w:ascii="Cambria Math" w:eastAsia="等线" w:hAnsi="Cambria Math"/>
                <w:lang w:val="en-US" w:eastAsia="zh-CN"/>
              </w:rPr>
              <m:t>i</m:t>
            </m:r>
          </m:sub>
        </m:sSub>
      </m:oMath>
      <w:r>
        <w:rPr>
          <w:rFonts w:eastAsia="等线"/>
          <w:lang w:val="en-US" w:eastAsia="zh-CN"/>
        </w:rPr>
        <w:t xml:space="preserve">, and therefore </w:t>
      </w:r>
      <w:r>
        <w:rPr>
          <w:iCs/>
          <w:lang w:val="en-US" w:eastAsia="zh-CN"/>
        </w:rPr>
        <w:t>the recipient</w:t>
      </w:r>
      <w:r>
        <w:rPr>
          <w:rFonts w:hint="eastAsia"/>
          <w:iCs/>
          <w:lang w:val="en-US" w:eastAsia="zh-CN"/>
        </w:rPr>
        <w:t xml:space="preserve"> </w:t>
      </w:r>
      <w:r>
        <w:rPr>
          <w:iCs/>
          <w:lang w:val="en-US" w:eastAsia="zh-CN"/>
        </w:rPr>
        <w:t xml:space="preserve">gets </w:t>
      </w:r>
      <w:r>
        <w:rPr>
          <w:rFonts w:hint="eastAsia"/>
          <w:iCs/>
          <w:lang w:val="en-US" w:eastAsia="zh-CN"/>
        </w:rPr>
        <w:t>the hidden bits by (</w:t>
      </w:r>
      <w:r>
        <w:rPr>
          <w:iCs/>
          <w:lang w:val="en-US" w:eastAsia="zh-CN"/>
        </w:rPr>
        <w:t>11</w:t>
      </w:r>
      <w:r>
        <w:rPr>
          <w:rFonts w:hint="eastAsia"/>
          <w:iCs/>
          <w:lang w:val="en-US" w:eastAsia="zh-CN"/>
        </w:rPr>
        <w:t>):</w:t>
      </w:r>
    </w:p>
    <w:p w14:paraId="1F1191BC" w14:textId="77777777" w:rsidR="0013000F" w:rsidRDefault="00284EAD">
      <w:pPr>
        <w:spacing w:beforeLines="50" w:before="120" w:afterLines="50" w:after="120" w:line="480" w:lineRule="auto"/>
        <w:jc w:val="right"/>
        <w:rPr>
          <w:lang w:val="en-US" w:eastAsia="zh-CN"/>
        </w:rPr>
      </w:pPr>
      <m:oMath>
        <m:r>
          <w:rPr>
            <w:rFonts w:ascii="Cambria Math" w:hAnsi="Cambria Math"/>
            <w:lang w:val="en-US" w:eastAsia="zh-CN"/>
          </w:rPr>
          <w:lastRenderedPageBreak/>
          <m:t>a</m:t>
        </m:r>
        <m:d>
          <m:dPr>
            <m:begChr m:val="["/>
            <m:endChr m:val="]"/>
            <m:ctrlPr>
              <w:rPr>
                <w:rFonts w:ascii="Cambria Math" w:hAnsi="Cambria Math"/>
                <w:i/>
                <w:lang w:val="en-US" w:eastAsia="zh-CN"/>
              </w:rPr>
            </m:ctrlPr>
          </m:dPr>
          <m:e>
            <m:r>
              <w:rPr>
                <w:rFonts w:ascii="Cambria Math" w:hAnsi="Cambria Math"/>
                <w:lang w:val="en-US" w:eastAsia="zh-CN"/>
              </w:rPr>
              <m:t>j</m:t>
            </m:r>
          </m:e>
        </m:d>
        <m:r>
          <w:rPr>
            <w:rFonts w:ascii="Cambria Math" w:hAnsi="Cambria Math"/>
            <w:lang w:val="en-US" w:eastAsia="zh-CN"/>
          </w:rPr>
          <m:t>=mod</m:t>
        </m:r>
        <m:d>
          <m:dPr>
            <m:ctrlPr>
              <w:rPr>
                <w:rFonts w:ascii="Cambria Math" w:hAnsi="Cambria Math"/>
                <w:i/>
                <w:lang w:val="en-US" w:eastAsia="zh-CN"/>
              </w:rPr>
            </m:ctrlPr>
          </m:dPr>
          <m:e>
            <m:r>
              <w:rPr>
                <w:rFonts w:ascii="Cambria Math" w:hAnsi="Cambria Math"/>
                <w:lang w:val="en-US" w:eastAsia="zh-CN"/>
              </w:rPr>
              <m:t>Y</m:t>
            </m:r>
            <m:d>
              <m:dPr>
                <m:begChr m:val="["/>
                <m:endChr m:val="]"/>
                <m:ctrlPr>
                  <w:rPr>
                    <w:rFonts w:ascii="Cambria Math" w:hAnsi="Cambria Math"/>
                    <w:i/>
                    <w:lang w:val="en-US" w:eastAsia="zh-CN"/>
                  </w:rPr>
                </m:ctrlPr>
              </m:dPr>
              <m:e>
                <m:r>
                  <w:rPr>
                    <w:rFonts w:ascii="Cambria Math" w:eastAsia="等线" w:hAnsi="Cambria Math"/>
                    <w:lang w:val="en-US" w:eastAsia="zh-CN"/>
                  </w:rPr>
                  <m:t>∆+j</m:t>
                </m:r>
              </m:e>
            </m:d>
            <m:r>
              <w:rPr>
                <w:rFonts w:ascii="Cambria Math" w:hAnsi="Cambria Math"/>
                <w:lang w:val="en-US" w:eastAsia="zh-CN"/>
              </w:rPr>
              <m:t>,2</m:t>
            </m:r>
          </m:e>
        </m:d>
        <m:r>
          <w:rPr>
            <w:rFonts w:ascii="Cambria Math" w:hAnsi="Cambria Math"/>
            <w:lang w:val="en-US" w:eastAsia="zh-CN"/>
          </w:rPr>
          <m:t>,j=1,2,…,s</m:t>
        </m:r>
      </m:oMath>
      <w:r>
        <w:rPr>
          <w:lang w:val="en-US" w:eastAsia="zh-CN"/>
        </w:rPr>
        <w:t xml:space="preserve">                                       </w:t>
      </w:r>
      <w:r>
        <w:rPr>
          <w:rFonts w:hint="eastAsia"/>
          <w:lang w:val="en-US" w:eastAsia="zh-CN"/>
        </w:rPr>
        <w:t>(</w:t>
      </w:r>
      <w:r>
        <w:rPr>
          <w:lang w:val="en-US" w:eastAsia="zh-CN"/>
        </w:rPr>
        <w:t>11)</w:t>
      </w:r>
    </w:p>
    <w:p w14:paraId="00109265" w14:textId="77777777" w:rsidR="0013000F" w:rsidRDefault="00284EAD">
      <w:pPr>
        <w:spacing w:line="480" w:lineRule="auto"/>
        <w:ind w:firstLineChars="100" w:firstLine="240"/>
        <w:jc w:val="both"/>
        <w:rPr>
          <w:lang w:val="en-US" w:eastAsia="zh-CN"/>
        </w:rPr>
      </w:pPr>
      <w:r>
        <w:rPr>
          <w:rFonts w:hint="eastAsia"/>
          <w:lang w:val="en-US" w:eastAsia="zh-CN"/>
        </w:rPr>
        <w:t>Then</w:t>
      </w:r>
      <w:r>
        <w:rPr>
          <w:lang w:val="en-US" w:eastAsia="zh-CN"/>
        </w:rPr>
        <w:t xml:space="preserve"> he applies cyclic decoding on </w:t>
      </w:r>
      <w:r>
        <w:rPr>
          <w:i/>
          <w:lang w:val="en-US" w:eastAsia="zh-CN"/>
        </w:rPr>
        <w:t>a</w:t>
      </w:r>
      <w:r>
        <w:rPr>
          <w:lang w:val="en-US" w:eastAsia="zh-CN"/>
        </w:rPr>
        <w:t xml:space="preserve"> to</w:t>
      </w:r>
      <w:r>
        <w:rPr>
          <w:rFonts w:hint="eastAsia"/>
          <w:lang w:val="en-US" w:eastAsia="zh-CN"/>
        </w:rPr>
        <w:t xml:space="preserve"> recover the intermediate sequence </w:t>
      </w:r>
      <m:oMath>
        <m:sSub>
          <m:sSubPr>
            <m:ctrlPr>
              <w:rPr>
                <w:rFonts w:ascii="Cambria Math" w:eastAsia="等线" w:hAnsi="Cambria Math"/>
                <w:lang w:val="en-US" w:eastAsia="zh-CN"/>
              </w:rPr>
            </m:ctrlPr>
          </m:sSubPr>
          <m:e>
            <m:r>
              <w:rPr>
                <w:rFonts w:ascii="Cambria Math" w:eastAsia="等线" w:hAnsi="Cambria Math"/>
                <w:lang w:val="en-US" w:eastAsia="zh-CN"/>
              </w:rPr>
              <m:t>a</m:t>
            </m:r>
          </m:e>
          <m:sub>
            <m:r>
              <w:rPr>
                <w:rFonts w:ascii="Cambria Math" w:eastAsia="等线" w:hAnsi="Cambria Math"/>
                <w:lang w:val="en-US" w:eastAsia="zh-CN"/>
              </w:rPr>
              <m:t>i</m:t>
            </m:r>
          </m:sub>
        </m:sSub>
      </m:oMath>
      <w:r>
        <w:rPr>
          <w:rFonts w:hint="eastAsia"/>
          <w:lang w:val="en-US" w:eastAsia="zh-CN"/>
        </w:rPr>
        <w:t xml:space="preserve"> from</w:t>
      </w:r>
      <w:r>
        <w:rPr>
          <w:lang w:val="en-US" w:eastAsia="zh-CN"/>
        </w:rPr>
        <w:t xml:space="preserve"> </w:t>
      </w:r>
      <m:oMath>
        <m:sSubSup>
          <m:sSubSupPr>
            <m:ctrlPr>
              <w:rPr>
                <w:rFonts w:ascii="Cambria Math" w:hAnsi="Cambria Math"/>
                <w:iCs/>
                <w:lang w:val="en-US" w:eastAsia="zh-CN"/>
              </w:rPr>
            </m:ctrlPr>
          </m:sSubSupPr>
          <m:e>
            <m:r>
              <w:rPr>
                <w:rFonts w:ascii="Cambria Math" w:hAnsi="Cambria Math"/>
                <w:lang w:val="en-US" w:eastAsia="zh-CN"/>
              </w:rPr>
              <m:t>a</m:t>
            </m:r>
          </m:e>
          <m:sub>
            <m:r>
              <w:rPr>
                <w:rFonts w:ascii="Cambria Math" w:hAnsi="Cambria Math"/>
                <w:lang w:val="en-US" w:eastAsia="zh-CN"/>
              </w:rPr>
              <m:t>i</m:t>
            </m:r>
          </m:sub>
          <m:sup>
            <m:r>
              <w:rPr>
                <w:rFonts w:ascii="Cambria Math" w:hAnsi="Cambria Math"/>
                <w:lang w:val="en-US" w:eastAsia="zh-CN"/>
              </w:rPr>
              <m:t>'</m:t>
            </m:r>
          </m:sup>
        </m:sSubSup>
      </m:oMath>
      <w:r>
        <w:rPr>
          <w:lang w:val="en-US" w:eastAsia="zh-CN"/>
        </w:rPr>
        <w:t xml:space="preserve">. If </w:t>
      </w:r>
      <m:oMath>
        <m:sSubSup>
          <m:sSubSupPr>
            <m:ctrlPr>
              <w:rPr>
                <w:rFonts w:ascii="Cambria Math" w:hAnsi="Cambria Math"/>
                <w:iCs/>
                <w:lang w:val="en-US" w:eastAsia="zh-CN"/>
              </w:rPr>
            </m:ctrlPr>
          </m:sSubSupPr>
          <m:e>
            <m:r>
              <w:rPr>
                <w:rFonts w:ascii="Cambria Math" w:hAnsi="Cambria Math"/>
                <w:lang w:val="en-US" w:eastAsia="zh-CN"/>
              </w:rPr>
              <m:t>a</m:t>
            </m:r>
          </m:e>
          <m:sub>
            <m:r>
              <w:rPr>
                <w:rFonts w:ascii="Cambria Math" w:hAnsi="Cambria Math"/>
                <w:lang w:val="en-US" w:eastAsia="zh-CN"/>
              </w:rPr>
              <m:t>i</m:t>
            </m:r>
          </m:sub>
          <m:sup>
            <m:r>
              <w:rPr>
                <w:rFonts w:ascii="Cambria Math" w:hAnsi="Cambria Math"/>
                <w:lang w:val="en-US" w:eastAsia="zh-CN"/>
              </w:rPr>
              <m:t>'</m:t>
            </m:r>
          </m:sup>
        </m:sSubSup>
      </m:oMath>
      <w:r>
        <w:rPr>
          <w:rFonts w:hint="eastAsia"/>
          <w:iCs/>
          <w:lang w:val="en-US" w:eastAsia="zh-CN"/>
        </w:rPr>
        <w:t xml:space="preserve"> is</w:t>
      </w:r>
      <w:r>
        <w:rPr>
          <w:lang w:val="en-US" w:eastAsia="zh-CN"/>
        </w:rPr>
        <w:t xml:space="preserve"> not </w:t>
      </w:r>
      <w:r>
        <w:rPr>
          <w:rFonts w:hint="eastAsia"/>
          <w:lang w:val="en-US" w:eastAsia="zh-CN"/>
        </w:rPr>
        <w:t xml:space="preserve">a valid </w:t>
      </w:r>
      <w:r>
        <w:rPr>
          <w:lang w:val="en-US" w:eastAsia="zh-CN"/>
        </w:rPr>
        <w:t xml:space="preserve">cyclic code, </w:t>
      </w:r>
      <w:r>
        <w:rPr>
          <w:rFonts w:hint="eastAsia"/>
          <w:lang w:val="en-US" w:eastAsia="zh-CN"/>
        </w:rPr>
        <w:t xml:space="preserve">the recipient is convinced that the data included in the pair is </w:t>
      </w:r>
      <w:r>
        <w:rPr>
          <w:lang w:val="en-US" w:eastAsia="zh-CN"/>
        </w:rPr>
        <w:t>tampered.</w:t>
      </w:r>
      <w:r>
        <w:rPr>
          <w:rFonts w:hint="eastAsia"/>
          <w:lang w:val="en-US" w:eastAsia="zh-CN"/>
        </w:rPr>
        <w:t xml:space="preserve"> Thus, he does not utilize the packet for watermark extraction.</w:t>
      </w:r>
      <w:r>
        <w:rPr>
          <w:lang w:val="en-US" w:eastAsia="zh-CN"/>
        </w:rPr>
        <w:t xml:space="preserve"> </w:t>
      </w:r>
    </w:p>
    <w:p w14:paraId="16CCEFE8" w14:textId="77777777" w:rsidR="0013000F" w:rsidRDefault="00284EAD">
      <w:pPr>
        <w:spacing w:line="480" w:lineRule="auto"/>
        <w:ind w:firstLine="240"/>
        <w:jc w:val="both"/>
        <w:rPr>
          <w:lang w:val="en-US" w:eastAsia="zh-CN"/>
        </w:rPr>
      </w:pPr>
      <w:r>
        <w:rPr>
          <w:rFonts w:hint="eastAsia"/>
          <w:lang w:val="en-US" w:eastAsia="zh-CN"/>
        </w:rPr>
        <w:t>For valid packets,</w:t>
      </w:r>
      <w:r>
        <w:rPr>
          <w:lang w:val="en-US" w:eastAsia="zh-CN"/>
        </w:rPr>
        <w:t xml:space="preserve"> </w:t>
      </w:r>
      <w:r>
        <w:rPr>
          <w:rFonts w:hint="eastAsia"/>
          <w:lang w:val="en-US" w:eastAsia="zh-CN"/>
        </w:rPr>
        <w:t xml:space="preserve">he </w:t>
      </w:r>
      <w:r>
        <w:rPr>
          <w:lang w:val="en-US" w:eastAsia="zh-CN"/>
        </w:rPr>
        <w:t xml:space="preserve">further </w:t>
      </w:r>
      <w:r>
        <w:rPr>
          <w:rFonts w:hint="eastAsia"/>
          <w:lang w:val="en-US" w:eastAsia="zh-CN"/>
        </w:rPr>
        <w:t>uses</w:t>
      </w:r>
      <w:r>
        <w:rPr>
          <w:lang w:val="en-US" w:eastAsia="zh-CN"/>
        </w:rPr>
        <w:t xml:space="preserve"> belief propagation (BP) </w:t>
      </w:r>
      <w:r>
        <w:rPr>
          <w:rFonts w:hint="eastAsia"/>
          <w:lang w:val="en-US" w:eastAsia="zh-CN"/>
        </w:rPr>
        <w:t>for decoding</w:t>
      </w:r>
      <w:r>
        <w:rPr>
          <w:lang w:val="en-US" w:eastAsia="zh-CN"/>
        </w:rPr>
        <w:t xml:space="preserve">. </w:t>
      </w:r>
      <w:r>
        <w:rPr>
          <w:rFonts w:hint="eastAsia"/>
          <w:lang w:val="en-US" w:eastAsia="zh-CN"/>
        </w:rPr>
        <w:t>He</w:t>
      </w:r>
      <w:r>
        <w:rPr>
          <w:lang w:val="en-US" w:eastAsia="zh-CN"/>
        </w:rPr>
        <w:t xml:space="preserve"> first find</w:t>
      </w:r>
      <w:r>
        <w:rPr>
          <w:rFonts w:hint="eastAsia"/>
          <w:lang w:val="en-US" w:eastAsia="zh-CN"/>
        </w:rPr>
        <w:t>s</w:t>
      </w:r>
      <w:r>
        <w:rPr>
          <w:lang w:val="en-US" w:eastAsia="zh-CN"/>
        </w:rPr>
        <w:t xml:space="preserve"> </w:t>
      </w:r>
      <w:r>
        <w:rPr>
          <w:rFonts w:hint="eastAsia"/>
          <w:lang w:val="en-US" w:eastAsia="zh-CN"/>
        </w:rPr>
        <w:t xml:space="preserve">the embedded </w:t>
      </w:r>
      <w:r>
        <w:rPr>
          <w:lang w:val="en-US" w:eastAsia="zh-CN"/>
        </w:rPr>
        <w:t xml:space="preserve">packet </w:t>
      </w:r>
      <w:r>
        <w:rPr>
          <w:rFonts w:hint="eastAsia"/>
          <w:lang w:val="en-US" w:eastAsia="zh-CN"/>
        </w:rPr>
        <w:t xml:space="preserve">where </w:t>
      </w:r>
      <m:oMath>
        <m:sSub>
          <m:sSubPr>
            <m:ctrlPr>
              <w:rPr>
                <w:rFonts w:ascii="Cambria Math" w:eastAsia="等线" w:hAnsi="Cambria Math"/>
                <w:i/>
                <w:lang w:val="en-US" w:eastAsia="zh-CN"/>
              </w:rPr>
            </m:ctrlPr>
          </m:sSubPr>
          <m:e>
            <m:r>
              <w:rPr>
                <w:rFonts w:ascii="Cambria Math" w:eastAsia="等线" w:hAnsi="Cambria Math"/>
                <w:lang w:val="en-US" w:eastAsia="zh-CN"/>
              </w:rPr>
              <m:t>x</m:t>
            </m:r>
          </m:e>
          <m:sub>
            <m:r>
              <w:rPr>
                <w:rFonts w:ascii="Cambria Math" w:eastAsia="等线" w:hAnsi="Cambria Math"/>
                <w:lang w:val="en-US" w:eastAsia="zh-CN"/>
              </w:rPr>
              <m:t>i</m:t>
            </m:r>
          </m:sub>
        </m:sSub>
      </m:oMath>
      <w:r>
        <w:rPr>
          <w:rFonts w:hint="eastAsia"/>
          <w:lang w:val="en-US" w:eastAsia="zh-CN"/>
        </w:rPr>
        <w:t>=</w:t>
      </w:r>
      <w:r>
        <w:rPr>
          <w:lang w:val="en-US" w:eastAsia="zh-CN"/>
        </w:rPr>
        <w:t>1</w:t>
      </w:r>
      <w:r>
        <w:rPr>
          <w:rFonts w:hint="eastAsia"/>
          <w:lang w:val="en-US" w:eastAsia="zh-CN"/>
        </w:rPr>
        <w:t xml:space="preserve">, and the </w:t>
      </w:r>
      <w:r>
        <w:rPr>
          <w:lang w:val="en-US" w:eastAsia="zh-CN"/>
        </w:rPr>
        <w:t>packet</w:t>
      </w:r>
      <w:r>
        <w:rPr>
          <w:rFonts w:hint="eastAsia"/>
          <w:lang w:val="en-US" w:eastAsia="zh-CN"/>
        </w:rPr>
        <w:t xml:space="preserve"> is recovered</w:t>
      </w:r>
      <w:r>
        <w:rPr>
          <w:lang w:val="en-US" w:eastAsia="zh-CN"/>
        </w:rPr>
        <w:t xml:space="preserve">. </w:t>
      </w:r>
      <w:r>
        <w:rPr>
          <w:rFonts w:hint="eastAsia"/>
          <w:lang w:val="en-US" w:eastAsia="zh-CN"/>
        </w:rPr>
        <w:t>T</w:t>
      </w:r>
      <w:r>
        <w:rPr>
          <w:lang w:val="en-US" w:eastAsia="zh-CN"/>
        </w:rPr>
        <w:t xml:space="preserve">hen </w:t>
      </w:r>
      <w:r>
        <w:rPr>
          <w:rFonts w:hint="eastAsia"/>
          <w:lang w:val="en-US" w:eastAsia="zh-CN"/>
        </w:rPr>
        <w:t xml:space="preserve">the recovered </w:t>
      </w:r>
      <w:r>
        <w:rPr>
          <w:lang w:val="en-US" w:eastAsia="zh-CN"/>
        </w:rPr>
        <w:t xml:space="preserve">packets </w:t>
      </w:r>
      <w:r>
        <w:rPr>
          <w:rFonts w:hint="eastAsia"/>
          <w:lang w:val="en-US" w:eastAsia="zh-CN"/>
        </w:rPr>
        <w:t>utilized</w:t>
      </w:r>
      <w:r>
        <w:rPr>
          <w:lang w:val="en-US" w:eastAsia="zh-CN"/>
        </w:rPr>
        <w:t xml:space="preserve"> to decrease the degree of corresponding </w:t>
      </w:r>
      <w:r>
        <w:rPr>
          <w:rFonts w:hint="eastAsia"/>
          <w:lang w:val="en-US" w:eastAsia="zh-CN"/>
        </w:rPr>
        <w:t>segments</w:t>
      </w:r>
      <w:r>
        <w:rPr>
          <w:lang w:val="en-US" w:eastAsia="zh-CN"/>
        </w:rPr>
        <w:t xml:space="preserve">. By iteration, all the source packets can be decoded. Finally, </w:t>
      </w:r>
      <w:r>
        <w:rPr>
          <w:rFonts w:hint="eastAsia"/>
          <w:lang w:val="en-US" w:eastAsia="zh-CN"/>
        </w:rPr>
        <w:t>he</w:t>
      </w:r>
      <w:r>
        <w:rPr>
          <w:lang w:val="en-US" w:eastAsia="zh-CN"/>
        </w:rPr>
        <w:t xml:space="preserve"> gets the watermark by concatenating all </w:t>
      </w:r>
      <w:r>
        <w:rPr>
          <w:rFonts w:hint="eastAsia"/>
          <w:lang w:val="en-US" w:eastAsia="zh-CN"/>
        </w:rPr>
        <w:t xml:space="preserve">the recovered </w:t>
      </w:r>
      <w:r>
        <w:rPr>
          <w:lang w:val="en-US" w:eastAsia="zh-CN"/>
        </w:rPr>
        <w:t>packets.</w:t>
      </w:r>
    </w:p>
    <w:p w14:paraId="4F1C4823" w14:textId="77777777" w:rsidR="0013000F" w:rsidRDefault="00284EAD">
      <w:pPr>
        <w:keepNext/>
        <w:spacing w:before="120" w:after="60" w:line="480" w:lineRule="auto"/>
        <w:outlineLvl w:val="1"/>
        <w:rPr>
          <w:rFonts w:eastAsia="等线"/>
          <w:i/>
          <w:iCs/>
          <w:lang w:val="en-US" w:eastAsia="zh-CN"/>
        </w:rPr>
      </w:pPr>
      <w:r>
        <w:rPr>
          <w:rFonts w:eastAsia="等线"/>
          <w:i/>
          <w:iCs/>
          <w:lang w:val="en-US" w:eastAsia="zh-CN"/>
        </w:rPr>
        <w:t>2.4. Extension</w:t>
      </w:r>
    </w:p>
    <w:p w14:paraId="0B083856" w14:textId="77777777" w:rsidR="0013000F" w:rsidRDefault="00284EAD">
      <w:pPr>
        <w:spacing w:line="480" w:lineRule="auto"/>
        <w:ind w:firstLine="240"/>
        <w:jc w:val="both"/>
        <w:rPr>
          <w:lang w:val="en-US" w:eastAsia="zh-CN"/>
        </w:rPr>
      </w:pPr>
      <w:r>
        <w:rPr>
          <w:lang w:val="en-US" w:eastAsia="zh-CN"/>
        </w:rPr>
        <w:t xml:space="preserve">The proposed scheme can be extended on sheet-formatted data as well.  We take CSV format for an illustration. The embedding and extraction procedures of CSV watermarking using the proposed method can be concluded by Fig. 2 as well. We denote the data contained in the cell located in the </w:t>
      </w:r>
      <m:oMath>
        <m:sSup>
          <m:sSupPr>
            <m:ctrlPr>
              <w:rPr>
                <w:rFonts w:ascii="Cambria Math" w:hAnsi="Cambria Math"/>
                <w:i/>
                <w:iCs/>
              </w:rPr>
            </m:ctrlPr>
          </m:sSupPr>
          <m:e>
            <m:r>
              <w:rPr>
                <w:rFonts w:ascii="Cambria Math" w:hAnsi="Cambria Math"/>
                <w:lang w:val="en-US" w:eastAsia="zh-CN"/>
              </w:rPr>
              <m:t>i</m:t>
            </m:r>
          </m:e>
          <m:sup>
            <m:r>
              <w:rPr>
                <w:rFonts w:ascii="Cambria Math" w:hAnsi="Cambria Math"/>
                <w:lang w:val="en-US" w:eastAsia="zh-CN"/>
              </w:rPr>
              <m:t>th</m:t>
            </m:r>
          </m:sup>
        </m:sSup>
      </m:oMath>
      <w:r>
        <w:rPr>
          <w:iCs/>
          <w:lang w:val="en-US" w:eastAsia="zh-CN"/>
        </w:rPr>
        <w:t xml:space="preserve"> row and </w:t>
      </w:r>
      <m:oMath>
        <m:sSup>
          <m:sSupPr>
            <m:ctrlPr>
              <w:rPr>
                <w:rFonts w:ascii="Cambria Math" w:hAnsi="Cambria Math"/>
                <w:i/>
                <w:iCs/>
              </w:rPr>
            </m:ctrlPr>
          </m:sSupPr>
          <m:e>
            <m:r>
              <w:rPr>
                <w:rFonts w:ascii="Cambria Math" w:hAnsi="Cambria Math"/>
                <w:lang w:val="en-US" w:eastAsia="zh-CN"/>
              </w:rPr>
              <m:t>j</m:t>
            </m:r>
          </m:e>
          <m:sup>
            <m:r>
              <w:rPr>
                <w:rFonts w:ascii="Cambria Math" w:hAnsi="Cambria Math"/>
                <w:lang w:val="en-US" w:eastAsia="zh-CN"/>
              </w:rPr>
              <m:t>th</m:t>
            </m:r>
          </m:sup>
        </m:sSup>
      </m:oMath>
      <w:r>
        <w:rPr>
          <w:iCs/>
          <w:lang w:val="en-US" w:eastAsia="zh-CN"/>
        </w:rPr>
        <w:t xml:space="preserve"> column as </w:t>
      </w:r>
      <m:oMath>
        <m:sSub>
          <m:sSubPr>
            <m:ctrlPr>
              <w:rPr>
                <w:rFonts w:ascii="Cambria Math" w:eastAsia="等线" w:hAnsi="Cambria Math"/>
              </w:rPr>
            </m:ctrlPr>
          </m:sSubPr>
          <m:e>
            <m:r>
              <w:rPr>
                <w:rFonts w:ascii="Cambria Math" w:eastAsia="等线" w:hAnsi="Cambria Math"/>
                <w:lang w:val="en-US" w:eastAsia="zh-CN"/>
              </w:rPr>
              <m:t>c</m:t>
            </m:r>
          </m:e>
          <m:sub>
            <m:r>
              <w:rPr>
                <w:rFonts w:ascii="Cambria Math" w:eastAsia="等线" w:hAnsi="Cambria Math"/>
                <w:lang w:val="en-US" w:eastAsia="zh-CN"/>
              </w:rPr>
              <m:t>i,j</m:t>
            </m:r>
          </m:sub>
        </m:sSub>
      </m:oMath>
      <w:r>
        <w:rPr>
          <w:lang w:val="en-US" w:eastAsia="zh-CN"/>
        </w:rPr>
        <w:t>.</w:t>
      </w:r>
      <w:r>
        <w:rPr>
          <w:rFonts w:eastAsia="等线"/>
          <w:lang w:val="en-US" w:eastAsia="zh-CN"/>
        </w:rPr>
        <w:t xml:space="preserve"> Also, we denote the watermark sequence as </w:t>
      </w:r>
      <w:r>
        <w:rPr>
          <w:rFonts w:eastAsia="等线"/>
          <w:i/>
          <w:iCs/>
          <w:lang w:val="en-US" w:eastAsia="zh-CN"/>
        </w:rPr>
        <w:t>W</w:t>
      </w:r>
      <w:r>
        <w:rPr>
          <w:lang w:val="en-US" w:eastAsia="zh-CN"/>
        </w:rPr>
        <w:t xml:space="preserve">, and </w:t>
      </w:r>
      <w:r>
        <w:rPr>
          <w:i/>
          <w:lang w:val="en-US" w:eastAsia="zh-CN"/>
        </w:rPr>
        <w:t>W</w:t>
      </w:r>
      <w:r>
        <w:rPr>
          <w:lang w:val="en-US" w:eastAsia="zh-CN"/>
        </w:rPr>
        <w:t xml:space="preserve"> is equally divided into </w:t>
      </w:r>
      <w:r>
        <w:rPr>
          <w:i/>
          <w:iCs/>
          <w:lang w:val="en-US" w:eastAsia="zh-CN"/>
        </w:rPr>
        <w:t>k</w:t>
      </w:r>
      <w:r>
        <w:rPr>
          <w:lang w:val="en-US" w:eastAsia="zh-CN"/>
        </w:rPr>
        <w:t xml:space="preserve"> segments. </w:t>
      </w:r>
      <m:oMath>
        <m:r>
          <w:rPr>
            <w:rFonts w:ascii="Cambria Math" w:eastAsia="等线" w:hAnsi="Cambria Math"/>
            <w:lang w:val="en-US" w:eastAsia="zh-CN"/>
          </w:rPr>
          <m:t>W=</m:t>
        </m:r>
        <m:d>
          <m:dPr>
            <m:begChr m:val="{"/>
            <m:endChr m:val="}"/>
            <m:ctrlPr>
              <w:rPr>
                <w:rFonts w:ascii="Cambria Math" w:eastAsia="等线" w:hAnsi="Cambria Math"/>
                <w:i/>
              </w:rPr>
            </m:ctrlPr>
          </m:dPr>
          <m:e>
            <m:sSub>
              <m:sSubPr>
                <m:ctrlPr>
                  <w:rPr>
                    <w:rFonts w:ascii="Cambria Math" w:eastAsia="等线" w:hAnsi="Cambria Math"/>
                    <w:i/>
                  </w:rPr>
                </m:ctrlPr>
              </m:sSubPr>
              <m:e>
                <m:r>
                  <w:rPr>
                    <w:rFonts w:ascii="Cambria Math" w:eastAsia="等线" w:hAnsi="Cambria Math"/>
                    <w:lang w:val="en-US" w:eastAsia="zh-CN"/>
                  </w:rPr>
                  <m:t>w</m:t>
                </m:r>
              </m:e>
              <m:sub>
                <m:r>
                  <w:rPr>
                    <w:rFonts w:ascii="Cambria Math" w:eastAsia="等线" w:hAnsi="Cambria Math"/>
                    <w:lang w:val="en-US" w:eastAsia="zh-CN"/>
                  </w:rPr>
                  <m:t>1</m:t>
                </m:r>
              </m:sub>
            </m:sSub>
            <m:r>
              <w:rPr>
                <w:rFonts w:ascii="Cambria Math" w:eastAsia="等线" w:hAnsi="Cambria Math"/>
                <w:lang w:val="en-US" w:eastAsia="zh-CN"/>
              </w:rPr>
              <m:t>,</m:t>
            </m:r>
            <m:sSub>
              <m:sSubPr>
                <m:ctrlPr>
                  <w:rPr>
                    <w:rFonts w:ascii="Cambria Math" w:eastAsia="等线" w:hAnsi="Cambria Math"/>
                    <w:i/>
                  </w:rPr>
                </m:ctrlPr>
              </m:sSubPr>
              <m:e>
                <m:r>
                  <w:rPr>
                    <w:rFonts w:ascii="Cambria Math" w:eastAsia="等线" w:hAnsi="Cambria Math"/>
                    <w:lang w:val="en-US" w:eastAsia="zh-CN"/>
                  </w:rPr>
                  <m:t>w</m:t>
                </m:r>
              </m:e>
              <m:sub>
                <m:r>
                  <w:rPr>
                    <w:rFonts w:ascii="Cambria Math" w:eastAsia="等线" w:hAnsi="Cambria Math"/>
                    <w:lang w:val="en-US" w:eastAsia="zh-CN"/>
                  </w:rPr>
                  <m:t>2</m:t>
                </m:r>
              </m:sub>
            </m:sSub>
            <m:r>
              <w:rPr>
                <w:rFonts w:ascii="Cambria Math" w:eastAsia="等线" w:hAnsi="Cambria Math"/>
                <w:lang w:val="en-US" w:eastAsia="zh-CN"/>
              </w:rPr>
              <m:t>,</m:t>
            </m:r>
            <m:sSub>
              <m:sSubPr>
                <m:ctrlPr>
                  <w:rPr>
                    <w:rFonts w:ascii="Cambria Math" w:eastAsia="等线" w:hAnsi="Cambria Math"/>
                    <w:i/>
                  </w:rPr>
                </m:ctrlPr>
              </m:sSubPr>
              <m:e>
                <m:r>
                  <w:rPr>
                    <w:rFonts w:ascii="Cambria Math" w:eastAsia="等线" w:hAnsi="Cambria Math"/>
                    <w:lang w:val="en-US" w:eastAsia="zh-CN"/>
                  </w:rPr>
                  <m:t>w</m:t>
                </m:r>
              </m:e>
              <m:sub>
                <m:r>
                  <w:rPr>
                    <w:rFonts w:ascii="Cambria Math" w:eastAsia="等线" w:hAnsi="Cambria Math"/>
                    <w:lang w:val="en-US" w:eastAsia="zh-CN"/>
                  </w:rPr>
                  <m:t>3</m:t>
                </m:r>
              </m:sub>
            </m:sSub>
            <m:r>
              <w:rPr>
                <w:rFonts w:ascii="Cambria Math" w:eastAsia="等线" w:hAnsi="Cambria Math"/>
                <w:lang w:val="en-US" w:eastAsia="zh-CN"/>
              </w:rPr>
              <m:t>,…,</m:t>
            </m:r>
            <m:sSub>
              <m:sSubPr>
                <m:ctrlPr>
                  <w:rPr>
                    <w:rFonts w:ascii="Cambria Math" w:eastAsia="等线" w:hAnsi="Cambria Math"/>
                    <w:i/>
                  </w:rPr>
                </m:ctrlPr>
              </m:sSubPr>
              <m:e>
                <m:r>
                  <w:rPr>
                    <w:rFonts w:ascii="Cambria Math" w:eastAsia="等线" w:hAnsi="Cambria Math"/>
                    <w:lang w:val="en-US" w:eastAsia="zh-CN"/>
                  </w:rPr>
                  <m:t>w</m:t>
                </m:r>
              </m:e>
              <m:sub>
                <m:r>
                  <w:rPr>
                    <w:rFonts w:ascii="Cambria Math" w:eastAsia="等线" w:hAnsi="Cambria Math"/>
                    <w:lang w:val="en-US" w:eastAsia="zh-CN"/>
                  </w:rPr>
                  <m:t>k</m:t>
                </m:r>
              </m:sub>
            </m:sSub>
          </m:e>
        </m:d>
      </m:oMath>
      <w:r>
        <w:rPr>
          <w:rFonts w:eastAsia="等线"/>
          <w:lang w:val="en-US" w:eastAsia="zh-CN"/>
        </w:rPr>
        <w:t xml:space="preserve">. The length of each </w:t>
      </w:r>
      <m:oMath>
        <m:sSub>
          <m:sSubPr>
            <m:ctrlPr>
              <w:rPr>
                <w:rFonts w:ascii="Cambria Math" w:eastAsia="等线" w:hAnsi="Cambria Math"/>
                <w:i/>
              </w:rPr>
            </m:ctrlPr>
          </m:sSubPr>
          <m:e>
            <m:r>
              <w:rPr>
                <w:rFonts w:ascii="Cambria Math" w:eastAsia="等线" w:hAnsi="Cambria Math"/>
                <w:lang w:val="en-US" w:eastAsia="zh-CN"/>
              </w:rPr>
              <m:t>w</m:t>
            </m:r>
          </m:e>
          <m:sub>
            <m:r>
              <w:rPr>
                <w:rFonts w:ascii="Cambria Math" w:eastAsia="等线" w:hAnsi="Cambria Math"/>
                <w:lang w:val="en-US" w:eastAsia="zh-CN"/>
              </w:rPr>
              <m:t>i</m:t>
            </m:r>
          </m:sub>
        </m:sSub>
      </m:oMath>
      <w:r>
        <w:rPr>
          <w:rFonts w:eastAsia="等线"/>
          <w:lang w:val="en-US" w:eastAsia="zh-CN"/>
        </w:rPr>
        <w:t xml:space="preserve"> is </w:t>
      </w:r>
      <m:oMath>
        <m:r>
          <w:rPr>
            <w:rFonts w:ascii="Cambria Math" w:eastAsia="等线" w:hAnsi="Cambria Math"/>
            <w:lang w:val="en-US" w:eastAsia="zh-CN"/>
          </w:rPr>
          <m:t>p</m:t>
        </m:r>
      </m:oMath>
      <w:r>
        <w:rPr>
          <w:rFonts w:eastAsia="等线"/>
          <w:iCs/>
          <w:lang w:val="en-US" w:eastAsia="zh-CN"/>
        </w:rPr>
        <w:t>.</w:t>
      </w:r>
    </w:p>
    <w:p w14:paraId="403974E6" w14:textId="1AFDC237" w:rsidR="0013000F" w:rsidRDefault="00284EAD">
      <w:pPr>
        <w:spacing w:line="480" w:lineRule="auto"/>
        <w:ind w:firstLine="240"/>
        <w:jc w:val="both"/>
        <w:rPr>
          <w:rFonts w:eastAsia="等线"/>
          <w:iCs/>
          <w:lang w:val="en-US" w:eastAsia="zh-CN"/>
        </w:rPr>
      </w:pPr>
      <w:r>
        <w:rPr>
          <w:lang w:val="en-US" w:eastAsia="zh-CN"/>
        </w:rPr>
        <w:t xml:space="preserve">In the pre-processing stage, a cover CSV file is first parsed to the data structure of embedding pairs. </w:t>
      </w:r>
      <w:del w:id="101" w:author="admin" w:date="2019-12-18T16:05:00Z">
        <w:r w:rsidDel="008E5189">
          <w:rPr>
            <w:lang w:val="en-US" w:eastAsia="zh-CN"/>
          </w:rPr>
          <w:delText xml:space="preserve">Suppose </w:delText>
        </w:r>
      </w:del>
      <w:ins w:id="102" w:author="admin" w:date="2019-12-18T16:05:00Z">
        <w:r w:rsidR="008E5189">
          <w:rPr>
            <w:lang w:val="en-US" w:eastAsia="zh-CN"/>
          </w:rPr>
          <w:t xml:space="preserve">Denote </w:t>
        </w:r>
      </w:ins>
      <w:r>
        <w:rPr>
          <w:lang w:val="en-US" w:eastAsia="zh-CN"/>
        </w:rPr>
        <w:t xml:space="preserve">the sheet has </w:t>
      </w:r>
      <w:r>
        <w:rPr>
          <w:i/>
          <w:iCs/>
          <w:lang w:val="en-US" w:eastAsia="zh-CN"/>
        </w:rPr>
        <w:t>r</w:t>
      </w:r>
      <w:r>
        <w:rPr>
          <w:lang w:val="en-US" w:eastAsia="zh-CN"/>
        </w:rPr>
        <w:t xml:space="preserve"> rows and </w:t>
      </w:r>
      <w:r>
        <w:rPr>
          <w:i/>
          <w:iCs/>
          <w:lang w:val="en-US" w:eastAsia="zh-CN"/>
        </w:rPr>
        <w:t>l</w:t>
      </w:r>
      <w:r>
        <w:rPr>
          <w:lang w:val="en-US" w:eastAsia="zh-CN"/>
        </w:rPr>
        <w:t xml:space="preserve"> columns</w:t>
      </w:r>
      <w:ins w:id="103" w:author="admin" w:date="2019-12-18T16:09:00Z">
        <w:r w:rsidR="008E5189">
          <w:rPr>
            <w:lang w:val="en-US" w:eastAsia="zh-CN"/>
          </w:rPr>
          <w:t xml:space="preserve">, and </w:t>
        </w:r>
      </w:ins>
      <w:ins w:id="104" w:author="admin" w:date="2019-12-18T16:10:00Z">
        <w:r w:rsidR="008E5189">
          <w:rPr>
            <w:lang w:val="en-US" w:eastAsia="zh-CN"/>
          </w:rPr>
          <w:t xml:space="preserve">the rows are regarded </w:t>
        </w:r>
      </w:ins>
      <w:ins w:id="105" w:author="admin" w:date="2019-12-18T16:38:00Z">
        <w:r w:rsidR="00A9640D">
          <w:rPr>
            <w:lang w:val="en-US" w:eastAsia="zh-CN"/>
          </w:rPr>
          <w:t xml:space="preserve">as </w:t>
        </w:r>
      </w:ins>
      <w:ins w:id="106" w:author="admin" w:date="2019-12-18T16:10:00Z">
        <w:r w:rsidR="008E5189">
          <w:rPr>
            <w:lang w:val="en-US" w:eastAsia="zh-CN"/>
          </w:rPr>
          <w:t>packets</w:t>
        </w:r>
      </w:ins>
      <w:r>
        <w:rPr>
          <w:lang w:val="en-US" w:eastAsia="zh-CN"/>
        </w:rPr>
        <w:t>. We first choose a column that satisfies the following two requirements</w:t>
      </w:r>
      <w:r>
        <w:rPr>
          <w:rFonts w:hint="eastAsia"/>
          <w:lang w:val="en-US" w:eastAsia="zh-CN"/>
        </w:rPr>
        <w:t>:</w:t>
      </w:r>
      <w:r>
        <w:rPr>
          <w:lang w:val="en-US" w:eastAsia="zh-CN"/>
        </w:rPr>
        <w:t xml:space="preserve"> (1) all the elements inside is not empty, and (2) the appearance of repeated elements is the least. The selected column is regarded as index column, denoted as </w:t>
      </w:r>
      <m:oMath>
        <m:r>
          <w:rPr>
            <w:rFonts w:ascii="Cambria Math" w:hAnsi="Cambria Math"/>
          </w:rPr>
          <m:t>t</m:t>
        </m:r>
      </m:oMath>
      <w:ins w:id="107" w:author="admin" w:date="2019-12-18T16:05:00Z">
        <w:r w:rsidR="008E5189">
          <w:rPr>
            <w:lang w:val="en-US" w:eastAsia="zh-CN"/>
          </w:rPr>
          <w:t>,</w:t>
        </w:r>
      </w:ins>
      <w:r>
        <w:rPr>
          <w:lang w:val="en-US" w:eastAsia="zh-CN"/>
        </w:rPr>
        <w:t>.</w:t>
      </w:r>
      <w:ins w:id="108" w:author="admin" w:date="2019-12-18T16:05:00Z">
        <w:r w:rsidR="008E5189">
          <w:rPr>
            <w:lang w:val="en-US" w:eastAsia="zh-CN"/>
          </w:rPr>
          <w:t xml:space="preserve"> </w:t>
        </w:r>
      </w:ins>
      <w:r>
        <w:rPr>
          <w:lang w:val="en-US" w:eastAsia="zh-CN"/>
        </w:rPr>
        <w:t xml:space="preserve">  </w:t>
      </w:r>
      <w:del w:id="109" w:author="admin" w:date="2019-12-18T16:09:00Z">
        <w:r w:rsidDel="008E5189">
          <w:rPr>
            <w:lang w:val="en-US" w:eastAsia="zh-CN"/>
          </w:rPr>
          <w:delText>Afterwards</w:delText>
        </w:r>
      </w:del>
      <w:ins w:id="110" w:author="admin" w:date="2019-12-18T16:19:00Z">
        <w:r w:rsidR="00316C9E">
          <w:rPr>
            <w:lang w:val="en-US" w:eastAsia="zh-CN"/>
          </w:rPr>
          <w:t>F</w:t>
        </w:r>
      </w:ins>
      <w:del w:id="111" w:author="admin" w:date="2019-12-18T16:19:00Z">
        <w:r w:rsidDel="00316C9E">
          <w:rPr>
            <w:lang w:val="en-US" w:eastAsia="zh-CN"/>
          </w:rPr>
          <w:delText>, f</w:delText>
        </w:r>
      </w:del>
      <w:r>
        <w:rPr>
          <w:lang w:val="en-US" w:eastAsia="zh-CN"/>
        </w:rPr>
        <w:t xml:space="preserve">or </w:t>
      </w:r>
      <m:oMath>
        <m:sSup>
          <m:sSupPr>
            <m:ctrlPr>
              <w:rPr>
                <w:rFonts w:ascii="Cambria Math" w:hAnsi="Cambria Math"/>
                <w:i/>
                <w:iCs/>
                <w:lang w:val="en-US" w:eastAsia="zh-CN"/>
              </w:rPr>
            </m:ctrlPr>
          </m:sSupPr>
          <m:e>
            <m:r>
              <w:rPr>
                <w:rFonts w:ascii="Cambria Math" w:hAnsi="Cambria Math"/>
                <w:lang w:val="en-US" w:eastAsia="zh-CN"/>
              </w:rPr>
              <m:t>k</m:t>
            </m:r>
          </m:e>
          <m:sup>
            <m:r>
              <w:rPr>
                <w:rFonts w:ascii="Cambria Math" w:hAnsi="Cambria Math"/>
                <w:lang w:val="en-US" w:eastAsia="zh-CN"/>
              </w:rPr>
              <m:t>th</m:t>
            </m:r>
          </m:sup>
        </m:sSup>
      </m:oMath>
      <w:r>
        <w:rPr>
          <w:rFonts w:hint="eastAsia"/>
          <w:iCs/>
          <w:lang w:val="en-US" w:eastAsia="zh-CN"/>
        </w:rPr>
        <w:t xml:space="preserve"> </w:t>
      </w:r>
      <w:r>
        <w:rPr>
          <w:iCs/>
          <w:lang w:val="en-US" w:eastAsia="zh-CN"/>
        </w:rPr>
        <w:t xml:space="preserve">row of the file, </w:t>
      </w:r>
      <w:ins w:id="112" w:author="admin" w:date="2019-12-18T16:10:00Z">
        <w:r w:rsidR="008E5189">
          <w:rPr>
            <w:iCs/>
            <w:lang w:val="en-US" w:eastAsia="zh-CN"/>
          </w:rPr>
          <w:t>the key of</w:t>
        </w:r>
        <w:r w:rsidR="008E5189" w:rsidRPr="00A9640D">
          <w:rPr>
            <w:i/>
            <w:lang w:val="en-US" w:eastAsia="zh-CN"/>
            <w:rPrChange w:id="113" w:author="admin" w:date="2019-12-18T16:40:00Z">
              <w:rPr>
                <w:iCs/>
                <w:lang w:val="en-US" w:eastAsia="zh-CN"/>
              </w:rPr>
            </w:rPrChange>
          </w:rPr>
          <w:t xml:space="preserve"> </w:t>
        </w:r>
      </w:ins>
      <w:ins w:id="114" w:author="admin" w:date="2019-12-18T16:40:00Z">
        <w:r w:rsidR="00A9640D" w:rsidRPr="00A9640D">
          <w:rPr>
            <w:i/>
            <w:lang w:val="en-US" w:eastAsia="zh-CN"/>
            <w:rPrChange w:id="115" w:author="admin" w:date="2019-12-18T16:40:00Z">
              <w:rPr>
                <w:iCs/>
                <w:lang w:val="en-US" w:eastAsia="zh-CN"/>
              </w:rPr>
            </w:rPrChange>
          </w:rPr>
          <w:t>packet k</w:t>
        </w:r>
      </w:ins>
      <w:ins w:id="116" w:author="admin" w:date="2019-12-18T16:11:00Z">
        <w:r w:rsidR="008E5189">
          <w:rPr>
            <w:iCs/>
            <w:lang w:val="en-US" w:eastAsia="zh-CN"/>
          </w:rPr>
          <w:t xml:space="preserve"> is </w:t>
        </w:r>
        <m:oMath>
          <m:sSub>
            <m:sSubPr>
              <m:ctrlPr>
                <w:rPr>
                  <w:rFonts w:ascii="Cambria Math" w:eastAsia="等线" w:hAnsi="Cambria Math"/>
                  <w:i/>
                </w:rPr>
              </m:ctrlPr>
            </m:sSubPr>
            <m:e>
              <m:r>
                <w:rPr>
                  <w:rFonts w:ascii="Cambria Math" w:eastAsia="等线" w:hAnsi="Cambria Math"/>
                  <w:lang w:val="en-US" w:eastAsia="zh-CN"/>
                </w:rPr>
                <m:t>c</m:t>
              </m:r>
            </m:e>
            <m:sub>
              <m:r>
                <w:rPr>
                  <w:rFonts w:ascii="Cambria Math" w:eastAsia="等线" w:hAnsi="Cambria Math"/>
                  <w:lang w:val="en-US" w:eastAsia="zh-CN"/>
                </w:rPr>
                <m:t>k,t</m:t>
              </m:r>
            </m:sub>
          </m:sSub>
        </m:oMath>
        <w:r w:rsidR="008E5189">
          <w:rPr>
            <w:rFonts w:hint="eastAsia"/>
            <w:lang w:eastAsia="zh-CN"/>
          </w:rPr>
          <w:t>.</w:t>
        </w:r>
      </w:ins>
      <w:ins w:id="117" w:author="admin" w:date="2019-12-18T16:17:00Z">
        <w:r w:rsidR="00316C9E">
          <w:rPr>
            <w:lang w:eastAsia="zh-CN"/>
          </w:rPr>
          <w:t xml:space="preserve">For the rest cells in the row, </w:t>
        </w:r>
      </w:ins>
      <w:r>
        <w:rPr>
          <w:iCs/>
          <w:lang w:val="en-US" w:eastAsia="zh-CN"/>
        </w:rPr>
        <w:t xml:space="preserve">we </w:t>
      </w:r>
      <w:del w:id="118" w:author="admin" w:date="2019-12-18T16:17:00Z">
        <w:r w:rsidDel="00316C9E">
          <w:rPr>
            <w:iCs/>
            <w:lang w:val="en-US" w:eastAsia="zh-CN"/>
          </w:rPr>
          <w:delText>first get</w:delText>
        </w:r>
      </w:del>
      <w:ins w:id="119" w:author="admin" w:date="2019-12-18T16:17:00Z">
        <w:r w:rsidR="00316C9E">
          <w:rPr>
            <w:iCs/>
            <w:lang w:val="en-US" w:eastAsia="zh-CN"/>
          </w:rPr>
          <w:t>define</w:t>
        </w:r>
      </w:ins>
      <w:r>
        <w:rPr>
          <w:iCs/>
          <w:lang w:val="en-US" w:eastAsia="zh-CN"/>
        </w:rPr>
        <w:t xml:space="preserve"> the collection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0</m:t>
                </m:r>
              </m:sub>
            </m:sSub>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1</m:t>
                </m:r>
              </m:sub>
            </m:sSub>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l</m:t>
                </m:r>
              </m:sub>
            </m:sSub>
          </m:sub>
        </m:sSub>
        <m:r>
          <m:rPr>
            <m:sty m:val="p"/>
          </m:rPr>
          <w:rPr>
            <w:rFonts w:ascii="Cambria Math" w:hAnsi="Cambria Math"/>
            <w:lang w:val="en-US" w:eastAsia="zh-CN"/>
          </w:rPr>
          <m:t>}</m:t>
        </m:r>
      </m:oMath>
      <w:r>
        <w:rPr>
          <w:rFonts w:hint="eastAsia"/>
          <w:lang w:val="en-US" w:eastAsia="zh-CN"/>
        </w:rPr>
        <w:t xml:space="preserve"> </w:t>
      </w:r>
      <w:r>
        <w:rPr>
          <w:iCs/>
          <w:lang w:val="en-US" w:eastAsia="zh-CN"/>
        </w:rPr>
        <w:t>that contains valid data for watermark embedding</w:t>
      </w:r>
      <w:del w:id="120" w:author="admin" w:date="2019-12-18T16:18:00Z">
        <w:r w:rsidDel="00316C9E">
          <w:rPr>
            <w:iCs/>
            <w:lang w:val="en-US" w:eastAsia="zh-CN"/>
          </w:rPr>
          <w:delText xml:space="preserve">. </w:delText>
        </w:r>
        <w:r w:rsidDel="00316C9E">
          <w:rPr>
            <w:rFonts w:hint="eastAsia"/>
            <w:lang w:val="en-US" w:eastAsia="zh-CN"/>
          </w:rPr>
          <w:delText xml:space="preserve"> </w:delText>
        </w:r>
        <w:r w:rsidDel="00316C9E">
          <w:rPr>
            <w:rFonts w:eastAsia="等线" w:hint="eastAsia"/>
            <w:lang w:val="en-US" w:eastAsia="zh-CN"/>
          </w:rPr>
          <w:delText>To</w:delText>
        </w:r>
        <w:r w:rsidDel="00316C9E">
          <w:rPr>
            <w:rFonts w:eastAsia="等线"/>
            <w:lang w:val="en-US" w:eastAsia="zh-CN"/>
          </w:rPr>
          <w:delText xml:space="preserve"> </w:delText>
        </w:r>
        <w:r w:rsidDel="00316C9E">
          <w:rPr>
            <w:rFonts w:eastAsia="等线" w:hint="eastAsia"/>
            <w:lang w:val="en-US" w:eastAsia="zh-CN"/>
          </w:rPr>
          <w:delText xml:space="preserve">avoid </w:delText>
        </w:r>
        <w:r w:rsidDel="00316C9E">
          <w:rPr>
            <w:rFonts w:eastAsia="等线"/>
            <w:lang w:val="en-US" w:eastAsia="zh-CN"/>
          </w:rPr>
          <w:delText>semantic changes</w:delText>
        </w:r>
        <w:r w:rsidDel="00316C9E">
          <w:rPr>
            <w:rFonts w:eastAsia="等线" w:hint="eastAsia"/>
            <w:lang w:val="en-US" w:eastAsia="zh-CN"/>
          </w:rPr>
          <w:delText>,</w:delText>
        </w:r>
        <w:r w:rsidDel="00316C9E">
          <w:rPr>
            <w:rFonts w:eastAsia="等线"/>
            <w:lang w:val="en-US" w:eastAsia="zh-CN"/>
          </w:rPr>
          <w:delText xml:space="preserve"> </w:delTex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l</m:t>
                  </m:r>
                </m:sub>
              </m:sSub>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ub>
          </m:sSub>
        </m:oMath>
        <w:r w:rsidDel="00316C9E">
          <w:rPr>
            <w:rFonts w:eastAsia="等线" w:hint="eastAsia"/>
            <w:lang w:val="en-US" w:eastAsia="zh-CN"/>
          </w:rPr>
          <w:delText xml:space="preserve"> </w:delText>
        </w:r>
        <w:r w:rsidDel="00316C9E">
          <w:rPr>
            <w:rFonts w:eastAsia="等线"/>
            <w:lang w:val="en-US" w:eastAsia="zh-CN"/>
          </w:rPr>
          <w:delText>should only</w:delText>
        </w:r>
      </w:del>
      <w:ins w:id="121" w:author="admin" w:date="2019-12-18T16:18:00Z">
        <w:r w:rsidR="00316C9E">
          <w:rPr>
            <w:rFonts w:eastAsia="等线"/>
            <w:lang w:val="en-US" w:eastAsia="zh-CN"/>
          </w:rPr>
          <w:t>, where</w:t>
        </w:r>
      </w:ins>
      <w:r>
        <w:rPr>
          <w:rFonts w:eastAsia="等线" w:hint="eastAsia"/>
          <w:lang w:val="en-US" w:eastAsia="zh-CN"/>
        </w:rPr>
        <w:t xml:space="preserve"> </w:t>
      </w:r>
      <w:ins w:id="122" w:author="admin" w:date="2019-12-18T16:18:00Z">
        <w:r w:rsidR="00316C9E">
          <w:rPr>
            <w:rFonts w:eastAsia="等线"/>
            <w:lang w:val="en-US" w:eastAsia="zh-CN"/>
          </w:rPr>
          <w:t xml:space="preserve">cells </w:t>
        </w:r>
      </w:ins>
      <w:r>
        <w:rPr>
          <w:rFonts w:eastAsia="等线" w:hint="eastAsia"/>
          <w:lang w:val="en-US" w:eastAsia="zh-CN"/>
        </w:rPr>
        <w:t>contain</w:t>
      </w:r>
      <w:ins w:id="123" w:author="admin" w:date="2019-12-18T16:18:00Z">
        <w:r w:rsidR="00316C9E">
          <w:rPr>
            <w:rFonts w:eastAsia="等线"/>
            <w:lang w:val="en-US" w:eastAsia="zh-CN"/>
          </w:rPr>
          <w:t>ing</w:t>
        </w:r>
      </w:ins>
      <w:r>
        <w:rPr>
          <w:rFonts w:eastAsia="等线"/>
          <w:lang w:val="en-US" w:eastAsia="zh-CN"/>
        </w:rPr>
        <w:t xml:space="preserve"> </w:t>
      </w:r>
      <w:ins w:id="124" w:author="admin" w:date="2019-12-18T16:18:00Z">
        <w:r w:rsidR="00316C9E">
          <w:rPr>
            <w:rFonts w:eastAsia="等线"/>
            <w:lang w:val="en-US" w:eastAsia="zh-CN"/>
          </w:rPr>
          <w:t>non-</w:t>
        </w:r>
      </w:ins>
      <w:r>
        <w:rPr>
          <w:rFonts w:eastAsia="等线"/>
          <w:lang w:val="en-US" w:eastAsia="zh-CN"/>
        </w:rPr>
        <w:t>numeric data</w:t>
      </w:r>
      <w:ins w:id="125" w:author="admin" w:date="2019-12-18T16:18:00Z">
        <w:r w:rsidR="00316C9E">
          <w:rPr>
            <w:rFonts w:eastAsia="等线"/>
            <w:lang w:val="en-US" w:eastAsia="zh-CN"/>
          </w:rPr>
          <w:t xml:space="preserve"> are also excluded to avoid semantic changes</w:t>
        </w:r>
      </w:ins>
      <w:del w:id="126" w:author="admin" w:date="2019-12-18T16:18:00Z">
        <w:r w:rsidDel="00316C9E">
          <w:rPr>
            <w:rFonts w:eastAsia="等线"/>
            <w:lang w:val="en-US" w:eastAsia="zh-CN"/>
          </w:rPr>
          <w:delText>, while other</w:delText>
        </w:r>
        <w:r w:rsidDel="00316C9E">
          <w:rPr>
            <w:rFonts w:eastAsia="等线" w:hint="eastAsia"/>
            <w:lang w:val="en-US" w:eastAsia="zh-CN"/>
          </w:rPr>
          <w:delText xml:space="preserve"> </w:delText>
        </w:r>
        <w:r w:rsidDel="00316C9E">
          <w:rPr>
            <w:rFonts w:eastAsia="等线"/>
            <w:lang w:val="en-US" w:eastAsia="zh-CN"/>
          </w:rPr>
          <w:delText>data in the row</w:delText>
        </w:r>
        <w:r w:rsidDel="00316C9E">
          <w:rPr>
            <w:rFonts w:eastAsia="等线" w:hint="eastAsia"/>
            <w:lang w:val="en-US" w:eastAsia="zh-CN"/>
          </w:rPr>
          <w:delText xml:space="preserve"> will remain unchanged</w:delText>
        </w:r>
      </w:del>
      <w:r>
        <w:rPr>
          <w:rFonts w:eastAsia="等线"/>
          <w:lang w:val="en-US" w:eastAsia="zh-CN"/>
        </w:rPr>
        <w:t>.</w:t>
      </w:r>
      <w:r>
        <w:rPr>
          <w:rFonts w:eastAsia="等线" w:hint="eastAsia"/>
          <w:lang w:val="en-US" w:eastAsia="zh-CN"/>
        </w:rPr>
        <w:t xml:space="preserve"> </w:t>
      </w:r>
      <w:r>
        <w:rPr>
          <w:rFonts w:eastAsia="等线"/>
          <w:lang w:val="en-US" w:eastAsia="zh-CN"/>
        </w:rPr>
        <w:t>Similarly</w:t>
      </w:r>
      <w:r>
        <w:rPr>
          <w:rFonts w:eastAsia="等线" w:hint="eastAsia"/>
          <w:lang w:val="en-US" w:eastAsia="zh-CN"/>
        </w:rPr>
        <w:t xml:space="preserve">, the data hider can define a </w:t>
      </w:r>
      <w:r>
        <w:rPr>
          <w:rFonts w:eastAsia="等线"/>
          <w:lang w:val="en-US" w:eastAsia="zh-CN"/>
        </w:rPr>
        <w:t xml:space="preserve">collection of banned </w:t>
      </w:r>
      <w:r>
        <w:rPr>
          <w:rFonts w:eastAsia="等线"/>
          <w:lang w:val="en-US" w:eastAsia="zh-CN"/>
        </w:rPr>
        <w:lastRenderedPageBreak/>
        <w:t xml:space="preserve">columns denoted as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ban</m:t>
            </m:r>
          </m:sub>
        </m:sSub>
      </m:oMath>
      <w:r>
        <w:rPr>
          <w:rFonts w:eastAsia="等线" w:hint="eastAsia"/>
          <w:lang w:val="en-US" w:eastAsia="zh-CN"/>
        </w:rPr>
        <w:t>,</w:t>
      </w:r>
      <w:r>
        <w:rPr>
          <w:rFonts w:eastAsia="等线"/>
          <w:lang w:val="en-US" w:eastAsia="zh-CN"/>
        </w:rPr>
        <w:t xml:space="preserve"> and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ban</m:t>
            </m:r>
          </m:sub>
        </m:sSub>
        <m:r>
          <w:rPr>
            <w:rFonts w:ascii="Cambria Math" w:eastAsia="等线" w:hAnsi="Cambria Math"/>
            <w:lang w:val="en-US" w:eastAsia="zh-CN"/>
          </w:rPr>
          <m:t>=∅</m:t>
        </m:r>
      </m:oMath>
      <w:r>
        <w:rPr>
          <w:rFonts w:eastAsia="等线" w:hint="eastAsia"/>
          <w:lang w:val="en-US" w:eastAsia="zh-CN"/>
        </w:rPr>
        <w:t>.</w:t>
      </w:r>
      <w:r>
        <w:rPr>
          <w:rFonts w:eastAsia="等线"/>
          <w:lang w:val="en-US" w:eastAsia="zh-CN"/>
        </w:rPr>
        <w:t xml:space="preserve"> </w:t>
      </w:r>
      <w:del w:id="127" w:author="admin" w:date="2019-12-18T16:19:00Z">
        <w:r w:rsidDel="00316C9E">
          <w:rPr>
            <w:rFonts w:eastAsia="等线"/>
            <w:lang w:val="en-US" w:eastAsia="zh-CN"/>
          </w:rPr>
          <w:delText>In other words, the values in the banned columns</w:delText>
        </w:r>
      </w:del>
      <w:ins w:id="128" w:author="admin" w:date="2019-12-18T16:19:00Z">
        <w:r w:rsidR="00316C9E">
          <w:rPr>
            <w:rFonts w:eastAsia="等线"/>
            <w:lang w:val="en-US" w:eastAsia="zh-CN"/>
          </w:rPr>
          <w:t>Therefore, cells that are not included in</w:t>
        </w:r>
      </w:ins>
      <w:ins w:id="129" w:author="admin" w:date="2019-12-18T16:20:00Z">
        <w:r w:rsidR="00316C9E">
          <w:rPr>
            <w:rFonts w:eastAsia="等线"/>
            <w:lang w:val="en-US" w:eastAsia="zh-CN"/>
          </w:rPr>
          <w:t xml:space="preserve">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ub>
          </m:sSub>
        </m:oMath>
      </w:ins>
      <w:r>
        <w:rPr>
          <w:rFonts w:eastAsia="等线"/>
          <w:lang w:val="en-US" w:eastAsia="zh-CN"/>
        </w:rPr>
        <w:t xml:space="preserve"> will </w:t>
      </w:r>
      <w:del w:id="130" w:author="admin" w:date="2019-12-18T16:20:00Z">
        <w:r w:rsidDel="00316C9E">
          <w:rPr>
            <w:rFonts w:eastAsia="等线"/>
            <w:lang w:val="en-US" w:eastAsia="zh-CN"/>
          </w:rPr>
          <w:delText xml:space="preserve">also </w:delText>
        </w:r>
      </w:del>
      <w:r>
        <w:rPr>
          <w:rFonts w:eastAsia="等线"/>
          <w:lang w:val="en-US" w:eastAsia="zh-CN"/>
        </w:rPr>
        <w:t>remain unchanged during embedding.</w:t>
      </w:r>
      <w:r>
        <w:rPr>
          <w:rFonts w:eastAsia="等线" w:hint="eastAsia"/>
          <w:lang w:val="en-US" w:eastAsia="zh-CN"/>
        </w:rPr>
        <w:t xml:space="preserve"> </w:t>
      </w:r>
      <w:del w:id="131" w:author="admin" w:date="2019-12-18T16:20:00Z">
        <w:r w:rsidDel="00316C9E">
          <w:rPr>
            <w:rFonts w:eastAsia="等线"/>
            <w:lang w:val="en-US" w:eastAsia="zh-CN"/>
          </w:rPr>
          <w:delText xml:space="preserve">Then, </w:delText>
        </w:r>
        <w:r w:rsidDel="00316C9E">
          <w:rPr>
            <w:rFonts w:eastAsia="等线" w:hint="eastAsia"/>
            <w:lang w:val="en-US" w:eastAsia="zh-CN"/>
          </w:rPr>
          <w:delText>t</w:delText>
        </w:r>
        <w:r w:rsidDel="00316C9E">
          <w:rPr>
            <w:rFonts w:eastAsia="等线"/>
            <w:lang w:val="en-US" w:eastAsia="zh-CN"/>
          </w:rPr>
          <w:delText xml:space="preserve">he </w:delText>
        </w:r>
        <w:r w:rsidDel="00316C9E">
          <w:rPr>
            <w:rFonts w:eastAsia="等线" w:hint="eastAsia"/>
            <w:lang w:val="en-US" w:eastAsia="zh-CN"/>
          </w:rPr>
          <w:delText>alleviat</w:delText>
        </w:r>
        <w:r w:rsidDel="00316C9E">
          <w:rPr>
            <w:rFonts w:eastAsia="等线"/>
            <w:lang w:val="en-US" w:eastAsia="zh-CN"/>
          </w:rPr>
          <w:delText xml:space="preserve">ion of </w:delText>
        </w:r>
        <w:r w:rsidDel="00316C9E">
          <w:rPr>
            <w:rFonts w:eastAsia="等线" w:hint="eastAsia"/>
            <w:lang w:val="en-US" w:eastAsia="zh-CN"/>
          </w:rPr>
          <w:delText>embedding</w:delText>
        </w:r>
        <w:r w:rsidDel="00316C9E">
          <w:rPr>
            <w:rFonts w:eastAsia="等线"/>
            <w:lang w:val="en-US" w:eastAsia="zh-CN"/>
          </w:rPr>
          <w:delText xml:space="preserve"> distortion is also considered.</w:delText>
        </w:r>
      </w:del>
      <w:ins w:id="132" w:author="admin" w:date="2019-12-18T16:20:00Z">
        <w:r w:rsidR="00316C9E">
          <w:rPr>
            <w:rFonts w:eastAsia="等线"/>
            <w:lang w:val="en-US" w:eastAsia="zh-CN"/>
          </w:rPr>
          <w:t>To alleviate embedding distortion,</w:t>
        </w:r>
      </w:ins>
      <w:r>
        <w:rPr>
          <w:rFonts w:eastAsia="等线"/>
          <w:lang w:val="en-US" w:eastAsia="zh-CN"/>
        </w:rPr>
        <w:t xml:space="preserve"> </w:t>
      </w:r>
      <w:del w:id="133" w:author="admin" w:date="2019-12-18T16:21:00Z">
        <w:r w:rsidDel="00316C9E">
          <w:rPr>
            <w:rFonts w:eastAsia="等线"/>
            <w:lang w:val="en-US" w:eastAsia="zh-CN"/>
          </w:rPr>
          <w:delText xml:space="preserve">Given </w:delText>
        </w:r>
        <w:r w:rsidDel="00316C9E">
          <w:rPr>
            <w:rFonts w:eastAsia="等线" w:hint="eastAsia"/>
            <w:i/>
            <w:iCs/>
            <w:lang w:val="en-US" w:eastAsia="zh-CN"/>
          </w:rPr>
          <w:delText>T</w:delText>
        </w:r>
        <w:r w:rsidDel="00316C9E">
          <w:rPr>
            <w:rFonts w:eastAsia="等线"/>
            <w:lang w:val="en-US" w:eastAsia="zh-CN"/>
          </w:rPr>
          <w:delText xml:space="preserve">, </w:delText>
        </w:r>
      </w:del>
      <w:del w:id="134" w:author="admin" w:date="2019-12-18T16:25:00Z">
        <w:r w:rsidDel="005E600A">
          <w:rPr>
            <w:rFonts w:eastAsia="等线"/>
            <w:lang w:val="en-US" w:eastAsia="zh-CN"/>
          </w:rPr>
          <w:delText>we restrain the modified value of V</w:delText>
        </w:r>
        <w:r w:rsidDel="005E600A">
          <w:rPr>
            <w:rFonts w:eastAsia="等线" w:hint="eastAsia"/>
            <w:lang w:val="en-US" w:eastAsia="zh-CN"/>
          </w:rPr>
          <w:delText>(</w:delTex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i</m:t>
                  </m:r>
                </m:sub>
              </m:sSub>
            </m:sub>
          </m:sSub>
        </m:oMath>
        <w:r w:rsidDel="005E600A">
          <w:rPr>
            <w:rFonts w:eastAsia="等线" w:hint="eastAsia"/>
            <w:lang w:val="en-US" w:eastAsia="zh-CN"/>
          </w:rPr>
          <w:delText xml:space="preserve">) within the range of </w:delText>
        </w:r>
        <m:oMath>
          <m:r>
            <w:rPr>
              <w:rFonts w:ascii="Cambria Math" w:eastAsia="等线" w:hAnsi="Cambria Math"/>
              <w:lang w:val="en-US" w:eastAsia="zh-CN"/>
            </w:rPr>
            <m:t>[</m:t>
          </m:r>
          <m:d>
            <m:dPr>
              <m:ctrlPr>
                <w:rPr>
                  <w:rFonts w:ascii="Cambria Math" w:eastAsia="等线" w:hAnsi="Cambria Math"/>
                  <w:i/>
                  <w:lang w:val="en-US" w:eastAsia="zh-CN"/>
                </w:rPr>
              </m:ctrlPr>
            </m:dPr>
            <m:e>
              <m:r>
                <w:rPr>
                  <w:rFonts w:ascii="Cambria Math" w:eastAsia="等线" w:hAnsi="Cambria Math"/>
                  <w:lang w:val="en-US" w:eastAsia="zh-CN"/>
                </w:rPr>
                <m:t>1-T</m:t>
              </m:r>
            </m:e>
          </m:d>
          <m:r>
            <m:rPr>
              <m:sty m:val="p"/>
            </m:rPr>
            <w:rPr>
              <w:rFonts w:ascii="Cambria Math" w:eastAsia="等线" w:hAnsi="Cambria Math"/>
              <w:lang w:val="en-US" w:eastAsia="zh-CN"/>
            </w:rPr>
            <m:t>V</m:t>
          </m:r>
          <m:r>
            <m:rPr>
              <m:sty m:val="p"/>
            </m:rPr>
            <w:rPr>
              <w:rFonts w:ascii="Cambria Math" w:eastAsia="等线" w:hAnsi="Cambria Math" w:hint="eastAsia"/>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i</m:t>
                  </m:r>
                </m:sub>
              </m:sSub>
            </m:sub>
          </m:sSub>
          <m:r>
            <m:rPr>
              <m:sty m:val="p"/>
            </m:rPr>
            <w:rPr>
              <w:rFonts w:ascii="Cambria Math" w:eastAsia="等线" w:hAnsi="Cambria Math" w:hint="eastAsia"/>
              <w:lang w:val="en-US" w:eastAsia="zh-CN"/>
            </w:rPr>
            <m:t>)</m:t>
          </m:r>
          <m:r>
            <w:rPr>
              <w:rFonts w:ascii="Cambria Math" w:eastAsia="等线" w:hAnsi="Cambria Math"/>
              <w:lang w:val="en-US" w:eastAsia="zh-CN"/>
            </w:rPr>
            <m:t>,(1+T)</m:t>
          </m:r>
          <m:r>
            <m:rPr>
              <m:sty m:val="p"/>
            </m:rPr>
            <w:rPr>
              <w:rFonts w:ascii="Cambria Math" w:eastAsia="等线" w:hAnsi="Cambria Math"/>
              <w:lang w:val="en-US" w:eastAsia="zh-CN"/>
            </w:rPr>
            <m:t>V</m:t>
          </m:r>
          <m:r>
            <m:rPr>
              <m:sty m:val="p"/>
            </m:rPr>
            <w:rPr>
              <w:rFonts w:ascii="Cambria Math" w:eastAsia="等线" w:hAnsi="Cambria Math" w:hint="eastAsia"/>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i</m:t>
                  </m:r>
                </m:sub>
              </m:sSub>
            </m:sub>
          </m:sSub>
          <m:r>
            <m:rPr>
              <m:sty m:val="p"/>
            </m:rPr>
            <w:rPr>
              <w:rFonts w:ascii="Cambria Math" w:eastAsia="等线" w:hAnsi="Cambria Math" w:hint="eastAsia"/>
              <w:lang w:val="en-US" w:eastAsia="zh-CN"/>
            </w:rPr>
            <m:t>)</m:t>
          </m:r>
          <m:r>
            <w:rPr>
              <w:rFonts w:ascii="Cambria Math" w:eastAsia="等线" w:hAnsi="Cambria Math"/>
              <w:lang w:val="en-US" w:eastAsia="zh-CN"/>
            </w:rPr>
            <m:t>]</m:t>
          </m:r>
        </m:oMath>
        <w:r w:rsidDel="005E600A">
          <w:rPr>
            <w:rFonts w:eastAsia="等线"/>
            <w:lang w:val="en-US" w:eastAsia="zh-CN"/>
          </w:rPr>
          <w:delText xml:space="preserve">, so that </w:delText>
        </w:r>
      </w:del>
      <w:r>
        <w:rPr>
          <w:rFonts w:eastAsia="等线" w:hint="eastAsia"/>
          <w:i/>
          <w:lang w:val="en-US" w:eastAsia="zh-CN"/>
        </w:rPr>
        <w:t>b</w:t>
      </w:r>
      <w:r>
        <w:rPr>
          <w:rFonts w:eastAsia="等线" w:hint="eastAsia"/>
          <w:lang w:val="en-US" w:eastAsia="zh-CN"/>
        </w:rPr>
        <w:t xml:space="preserve"> leading digits of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w:t>
      </w:r>
      <w:r>
        <w:rPr>
          <w:rFonts w:eastAsia="等线"/>
          <w:lang w:val="en-US" w:eastAsia="zh-CN"/>
        </w:rPr>
        <w:t>are excluded according to (</w:t>
      </w:r>
      <w:del w:id="135" w:author="admin" w:date="2019-12-18T16:25:00Z">
        <w:r w:rsidDel="005E600A">
          <w:rPr>
            <w:rFonts w:eastAsia="等线"/>
            <w:lang w:val="en-US" w:eastAsia="zh-CN"/>
          </w:rPr>
          <w:delText>9</w:delText>
        </w:r>
      </w:del>
      <w:ins w:id="136" w:author="admin" w:date="2019-12-18T16:25:00Z">
        <w:r w:rsidR="005E600A">
          <w:rPr>
            <w:rFonts w:eastAsia="等线"/>
            <w:lang w:val="en-US" w:eastAsia="zh-CN"/>
          </w:rPr>
          <w:t>1</w:t>
        </w:r>
      </w:ins>
      <w:r>
        <w:rPr>
          <w:rFonts w:eastAsia="等线"/>
          <w:lang w:val="en-US" w:eastAsia="zh-CN"/>
        </w:rPr>
        <w:t>)</w:t>
      </w:r>
      <w:ins w:id="137" w:author="admin" w:date="2019-12-18T16:25:00Z">
        <w:r w:rsidR="005E600A">
          <w:rPr>
            <w:rFonts w:eastAsia="等线"/>
            <w:lang w:val="en-US" w:eastAsia="zh-CN"/>
          </w:rPr>
          <w:t xml:space="preserve"> given a threshold </w:t>
        </w:r>
        <w:r w:rsidR="005E600A" w:rsidRPr="005E600A">
          <w:rPr>
            <w:rFonts w:eastAsia="等线"/>
            <w:i/>
            <w:iCs/>
            <w:lang w:val="en-US" w:eastAsia="zh-CN"/>
            <w:rPrChange w:id="138" w:author="admin" w:date="2019-12-18T16:25:00Z">
              <w:rPr>
                <w:rFonts w:eastAsia="等线"/>
                <w:lang w:val="en-US" w:eastAsia="zh-CN"/>
              </w:rPr>
            </w:rPrChange>
          </w:rPr>
          <w:t>T</w:t>
        </w:r>
      </w:ins>
      <w:r>
        <w:rPr>
          <w:rFonts w:eastAsia="等线"/>
          <w:lang w:val="en-US" w:eastAsia="zh-CN"/>
        </w:rPr>
        <w:t xml:space="preserve">. Here, if the length of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i</m:t>
                </m:r>
              </m:sub>
            </m:sSub>
          </m:sub>
        </m:sSub>
      </m:oMath>
      <w:r>
        <w:rPr>
          <w:rFonts w:eastAsia="等线" w:hint="eastAsia"/>
          <w:lang w:val="en-US" w:eastAsia="zh-CN"/>
        </w:rPr>
        <w:t xml:space="preserve"> </w:t>
      </w:r>
      <w:r>
        <w:rPr>
          <w:rFonts w:eastAsia="等线"/>
          <w:lang w:val="en-US" w:eastAsia="zh-CN"/>
        </w:rPr>
        <w:t xml:space="preserve">is less than </w:t>
      </w:r>
      <w:r>
        <w:rPr>
          <w:rFonts w:eastAsia="等线"/>
          <w:i/>
          <w:iCs/>
          <w:lang w:val="en-US" w:eastAsia="zh-CN"/>
        </w:rPr>
        <w:t>b</w:t>
      </w:r>
      <w:r>
        <w:rPr>
          <w:rFonts w:eastAsia="等线"/>
          <w:lang w:val="en-US" w:eastAsia="zh-CN"/>
        </w:rPr>
        <w:t xml:space="preserve">,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i</m:t>
                </m:r>
              </m:sub>
            </m:sSub>
          </m:sub>
        </m:sSub>
      </m:oMath>
      <w:r>
        <w:rPr>
          <w:rFonts w:eastAsia="等线" w:hint="eastAsia"/>
          <w:lang w:val="en-US" w:eastAsia="zh-CN"/>
        </w:rPr>
        <w:t xml:space="preserve"> </w:t>
      </w:r>
      <w:r>
        <w:rPr>
          <w:rFonts w:eastAsia="等线"/>
          <w:lang w:val="en-US" w:eastAsia="zh-CN"/>
        </w:rPr>
        <w:t xml:space="preserve">is excluded from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ub>
        </m:sSub>
      </m:oMath>
      <w:r>
        <w:rPr>
          <w:rFonts w:eastAsia="等线" w:hint="eastAsia"/>
          <w:lang w:val="en-US" w:eastAsia="zh-CN"/>
        </w:rPr>
        <w:t>.</w:t>
      </w:r>
      <w:ins w:id="139" w:author="admin" w:date="2019-12-18T16:26:00Z">
        <w:r w:rsidR="005E600A" w:rsidDel="005E600A">
          <w:rPr>
            <w:rFonts w:eastAsia="等线"/>
            <w:lang w:val="en-US" w:eastAsia="zh-CN"/>
          </w:rPr>
          <w:t xml:space="preserve"> </w:t>
        </w:r>
      </w:ins>
      <w:r>
        <w:rPr>
          <w:rFonts w:eastAsia="等线"/>
          <w:lang w:val="en-US" w:eastAsia="zh-CN"/>
        </w:rPr>
        <w:t xml:space="preserve">We further sort the collection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k</m:t>
            </m:r>
          </m:sub>
        </m:sSub>
      </m:oMath>
      <w:r>
        <w:rPr>
          <w:rFonts w:eastAsia="等线" w:hint="eastAsia"/>
          <w:lang w:val="en-US" w:eastAsia="zh-CN"/>
        </w:rPr>
        <w:t xml:space="preserve"> </w:t>
      </w:r>
      <w:r>
        <w:rPr>
          <w:rFonts w:eastAsia="等线"/>
          <w:lang w:val="en-US" w:eastAsia="zh-CN"/>
        </w:rPr>
        <w:t xml:space="preserve">according to the length of </w:t>
      </w:r>
      <w:del w:id="140" w:author="admin" w:date="2019-12-18T16:25:00Z">
        <w:r w:rsidDel="005E600A">
          <w:rPr>
            <w:rFonts w:eastAsia="等线"/>
            <w:lang w:val="en-US" w:eastAsia="zh-CN"/>
          </w:rPr>
          <w:delText>its elements</w:delText>
        </w:r>
      </w:del>
      <w:ins w:id="141" w:author="admin" w:date="2019-12-18T16:25:00Z">
        <w:r w:rsidR="005E600A">
          <w:rPr>
            <w:rFonts w:eastAsia="等线"/>
            <w:lang w:val="en-US" w:eastAsia="zh-CN"/>
          </w:rPr>
          <w:t xml:space="preserve">the values </w:t>
        </w:r>
      </w:ins>
      <w:ins w:id="142" w:author="admin" w:date="2019-12-18T16:26:00Z">
        <w:r w:rsidR="005E600A">
          <w:rPr>
            <w:rFonts w:eastAsia="等线"/>
            <w:lang w:val="en-US" w:eastAsia="zh-CN"/>
          </w:rPr>
          <w:t>of the cells</w:t>
        </w:r>
      </w:ins>
      <w:r>
        <w:rPr>
          <w:rFonts w:eastAsia="等线"/>
          <w:lang w:val="en-US" w:eastAsia="zh-CN"/>
        </w:rPr>
        <w:t xml:space="preserve">. Denote the sorted collection as </w:t>
      </w:r>
      <m:oMath>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hAnsi="Cambria Math"/>
                <w:lang w:val="en-US" w:eastAsia="zh-CN"/>
              </w:rPr>
              <m:t>k</m:t>
            </m:r>
          </m:sub>
          <m:sup>
            <m:r>
              <w:rPr>
                <w:rFonts w:ascii="Cambria Math" w:hAnsi="Cambria Math"/>
                <w:lang w:val="en-US" w:eastAsia="zh-CN"/>
              </w:rPr>
              <m:t>'</m:t>
            </m:r>
          </m:sup>
        </m:sSubSup>
        <m:r>
          <w:rPr>
            <w:rFonts w:ascii="Cambria Math" w:hAnsi="Cambria Math"/>
            <w:lang w:val="en-US" w:eastAsia="zh-CN"/>
          </w:rPr>
          <m:t>={</m:t>
        </m:r>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0</m:t>
                </m:r>
              </m:sub>
            </m:sSub>
          </m:sub>
          <m:sup>
            <m:r>
              <w:rPr>
                <w:rFonts w:ascii="Cambria Math" w:hAnsi="Cambria Math"/>
                <w:lang w:val="en-US" w:eastAsia="zh-CN"/>
              </w:rPr>
              <m:t>'</m:t>
            </m:r>
          </m:sup>
        </m:sSubSup>
        <m:r>
          <w:rPr>
            <w:rFonts w:ascii="Cambria Math" w:hAnsi="Cambria Math"/>
            <w:lang w:val="en-US" w:eastAsia="zh-CN"/>
          </w:rPr>
          <m:t>,</m:t>
        </m:r>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1</m:t>
                </m:r>
              </m:sub>
            </m:sSub>
          </m:sub>
          <m:sup>
            <m:r>
              <w:rPr>
                <w:rFonts w:ascii="Cambria Math" w:hAnsi="Cambria Math"/>
                <w:lang w:val="en-US" w:eastAsia="zh-CN"/>
              </w:rPr>
              <m:t>'</m:t>
            </m:r>
          </m:sup>
        </m:sSubSup>
        <m:r>
          <w:rPr>
            <w:rFonts w:ascii="Cambria Math" w:hAnsi="Cambria Math"/>
            <w:lang w:val="en-US" w:eastAsia="zh-CN"/>
          </w:rPr>
          <m:t>,…,</m:t>
        </m:r>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ins w:id="143" w:author="admin" w:date="2019-12-18T16:37:00Z">
                    <w:rPr>
                      <w:rFonts w:ascii="Cambria Math" w:eastAsia="等线" w:hAnsi="Cambria Math"/>
                      <w:lang w:val="en-US" w:eastAsia="zh-CN"/>
                    </w:rPr>
                    <m:t>r</m:t>
                  </w:ins>
                </m:r>
                <m:r>
                  <w:del w:id="144" w:author="admin" w:date="2019-12-18T16:37:00Z">
                    <w:rPr>
                      <w:rFonts w:ascii="Cambria Math" w:eastAsia="等线" w:hAnsi="Cambria Math"/>
                      <w:lang w:val="en-US" w:eastAsia="zh-CN"/>
                    </w:rPr>
                    <m:t>s</m:t>
                  </w:del>
                </m:r>
              </m:sub>
            </m:sSub>
          </m:sub>
          <m:sup>
            <m:r>
              <w:rPr>
                <w:rFonts w:ascii="Cambria Math" w:hAnsi="Cambria Math"/>
                <w:lang w:val="en-US" w:eastAsia="zh-CN"/>
              </w:rPr>
              <m:t>'</m:t>
            </m:r>
          </m:sup>
        </m:sSubSup>
        <m:r>
          <w:rPr>
            <w:rFonts w:ascii="Cambria Math" w:hAnsi="Cambria Math"/>
            <w:lang w:val="en-US" w:eastAsia="zh-CN"/>
          </w:rPr>
          <m:t>}</m:t>
        </m:r>
      </m:oMath>
      <w:r>
        <w:rPr>
          <w:rFonts w:eastAsia="等线" w:hint="eastAsia"/>
          <w:iCs/>
          <w:lang w:val="en-US" w:eastAsia="zh-CN"/>
        </w:rPr>
        <w:t>,</w:t>
      </w:r>
      <w:r>
        <w:rPr>
          <w:rFonts w:eastAsia="等线"/>
          <w:iCs/>
          <w:lang w:val="en-US" w:eastAsia="zh-CN"/>
        </w:rPr>
        <w:t xml:space="preserve"> where </w:t>
      </w:r>
      <w:del w:id="145" w:author="admin" w:date="2019-12-18T16:37:00Z">
        <w:r w:rsidDel="00A9640D">
          <w:rPr>
            <w:rFonts w:eastAsia="等线"/>
            <w:i/>
            <w:lang w:val="en-US" w:eastAsia="zh-CN"/>
          </w:rPr>
          <w:delText>s</w:delText>
        </w:r>
        <w:r w:rsidDel="00A9640D">
          <w:rPr>
            <w:rFonts w:eastAsia="等线"/>
            <w:iCs/>
            <w:lang w:val="en-US" w:eastAsia="zh-CN"/>
          </w:rPr>
          <w:delText xml:space="preserve"> </w:delText>
        </w:r>
      </w:del>
      <w:ins w:id="146" w:author="admin" w:date="2019-12-18T16:37:00Z">
        <w:r w:rsidR="00A9640D">
          <w:rPr>
            <w:rFonts w:eastAsia="等线"/>
            <w:i/>
            <w:lang w:val="en-US" w:eastAsia="zh-CN"/>
          </w:rPr>
          <w:t>r</w:t>
        </w:r>
        <w:r w:rsidR="00A9640D">
          <w:rPr>
            <w:rFonts w:eastAsia="等线"/>
            <w:iCs/>
            <w:lang w:val="en-US" w:eastAsia="zh-CN"/>
          </w:rPr>
          <w:t xml:space="preserve"> </w:t>
        </w:r>
      </w:ins>
      <w:r>
        <w:rPr>
          <w:rFonts w:eastAsia="等线"/>
          <w:iCs/>
          <w:lang w:val="en-US" w:eastAsia="zh-CN"/>
        </w:rPr>
        <w:t xml:space="preserve">is the remaining number of valid values in </w:t>
      </w:r>
      <m:oMath>
        <m:sSup>
          <m:sSupPr>
            <m:ctrlPr>
              <w:rPr>
                <w:rFonts w:ascii="Cambria Math" w:hAnsi="Cambria Math"/>
                <w:i/>
                <w:iCs/>
                <w:lang w:val="en-US" w:eastAsia="zh-CN"/>
              </w:rPr>
            </m:ctrlPr>
          </m:sSupPr>
          <m:e>
            <m:r>
              <w:rPr>
                <w:rFonts w:ascii="Cambria Math" w:hAnsi="Cambria Math"/>
                <w:lang w:val="en-US" w:eastAsia="zh-CN"/>
              </w:rPr>
              <m:t>k</m:t>
            </m:r>
          </m:e>
          <m:sup>
            <m:r>
              <w:rPr>
                <w:rFonts w:ascii="Cambria Math" w:hAnsi="Cambria Math"/>
                <w:lang w:val="en-US" w:eastAsia="zh-CN"/>
              </w:rPr>
              <m:t>th</m:t>
            </m:r>
          </m:sup>
        </m:sSup>
      </m:oMath>
      <w:r>
        <w:rPr>
          <w:rFonts w:hint="eastAsia"/>
          <w:iCs/>
          <w:lang w:val="en-US" w:eastAsia="zh-CN"/>
        </w:rPr>
        <w:t xml:space="preserve"> </w:t>
      </w:r>
      <w:r>
        <w:rPr>
          <w:iCs/>
          <w:lang w:val="en-US" w:eastAsia="zh-CN"/>
        </w:rPr>
        <w:t>row, and</w:t>
      </w:r>
      <w:r>
        <w:rPr>
          <w:rFonts w:eastAsia="等线"/>
          <w:iCs/>
          <w:lang w:val="en-US" w:eastAsia="zh-CN"/>
        </w:rPr>
        <w:t xml:space="preserve">  </w:t>
      </w:r>
      <w:r>
        <w:rPr>
          <w:rFonts w:eastAsia="等线"/>
          <w:i/>
          <w:iCs/>
          <w:lang w:val="en-US" w:eastAsia="zh-CN"/>
        </w:rPr>
        <w:t>len</w:t>
      </w:r>
      <w:r>
        <w:rPr>
          <w:rFonts w:eastAsia="等线"/>
          <w:iCs/>
          <w:lang w:val="en-US" w:eastAsia="zh-CN"/>
        </w:rPr>
        <w:t>(</w:t>
      </w:r>
      <m:oMath>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0</m:t>
                </m:r>
              </m:sub>
            </m:sSub>
          </m:sub>
          <m:sup>
            <m:r>
              <w:rPr>
                <w:rFonts w:ascii="Cambria Math" w:hAnsi="Cambria Math"/>
                <w:lang w:val="en-US" w:eastAsia="zh-CN"/>
              </w:rPr>
              <m:t>'</m:t>
            </m:r>
          </m:sup>
        </m:sSubSup>
      </m:oMath>
      <w:r>
        <w:rPr>
          <w:rFonts w:eastAsia="等线"/>
          <w:iCs/>
          <w:lang w:val="en-US" w:eastAsia="zh-CN"/>
        </w:rPr>
        <w:t>)</w:t>
      </w:r>
      <w:r>
        <w:rPr>
          <w:rFonts w:ascii="等线" w:eastAsia="等线" w:hAnsi="等线" w:hint="eastAsia"/>
          <w:iCs/>
          <w:lang w:val="en-US" w:eastAsia="zh-CN"/>
        </w:rPr>
        <w:t>≥</w:t>
      </w:r>
      <w:r>
        <w:rPr>
          <w:rFonts w:eastAsia="等线"/>
          <w:i/>
          <w:iCs/>
          <w:lang w:val="en-US" w:eastAsia="zh-CN"/>
        </w:rPr>
        <w:t>len</w:t>
      </w:r>
      <w:r>
        <w:rPr>
          <w:rFonts w:eastAsia="等线"/>
          <w:iCs/>
          <w:lang w:val="en-US" w:eastAsia="zh-CN"/>
        </w:rPr>
        <w:t>(</w:t>
      </w:r>
      <m:oMath>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rPr>
                    <w:rFonts w:ascii="Cambria Math" w:eastAsia="等线" w:hAnsi="Cambria Math"/>
                    <w:lang w:val="en-US" w:eastAsia="zh-CN"/>
                  </w:rPr>
                  <m:t>1</m:t>
                </m:r>
              </m:sub>
            </m:sSub>
          </m:sub>
          <m:sup>
            <m:r>
              <w:rPr>
                <w:rFonts w:ascii="Cambria Math" w:hAnsi="Cambria Math"/>
                <w:lang w:val="en-US" w:eastAsia="zh-CN"/>
              </w:rPr>
              <m:t>'</m:t>
            </m:r>
          </m:sup>
        </m:sSubSup>
      </m:oMath>
      <w:r>
        <w:rPr>
          <w:rFonts w:eastAsia="等线"/>
          <w:iCs/>
          <w:lang w:val="en-US" w:eastAsia="zh-CN"/>
        </w:rPr>
        <w:t>)</w:t>
      </w:r>
      <w:r>
        <w:rPr>
          <w:rFonts w:ascii="等线" w:eastAsia="等线" w:hAnsi="等线" w:hint="eastAsia"/>
          <w:iCs/>
          <w:lang w:val="en-US" w:eastAsia="zh-CN"/>
        </w:rPr>
        <w:t xml:space="preserve"> ≥</w:t>
      </w:r>
      <w:r>
        <w:rPr>
          <w:rFonts w:eastAsia="等线"/>
          <w:iCs/>
          <w:lang w:val="en-US" w:eastAsia="zh-CN"/>
        </w:rPr>
        <w:t>…</w:t>
      </w:r>
      <w:r>
        <w:rPr>
          <w:rFonts w:ascii="等线" w:eastAsia="等线" w:hAnsi="等线" w:hint="eastAsia"/>
          <w:iCs/>
          <w:lang w:val="en-US" w:eastAsia="zh-CN"/>
        </w:rPr>
        <w:t>≥</w:t>
      </w:r>
      <w:r>
        <w:rPr>
          <w:rFonts w:eastAsia="等线"/>
          <w:iCs/>
          <w:lang w:val="en-US" w:eastAsia="zh-CN"/>
        </w:rPr>
        <w:t xml:space="preserve"> </w:t>
      </w:r>
      <w:r>
        <w:rPr>
          <w:rFonts w:eastAsia="等线"/>
          <w:i/>
          <w:iCs/>
          <w:lang w:val="en-US" w:eastAsia="zh-CN"/>
        </w:rPr>
        <w:t>len</w:t>
      </w:r>
      <w:r>
        <w:rPr>
          <w:rFonts w:eastAsia="等线"/>
          <w:iCs/>
          <w:lang w:val="en-US" w:eastAsia="zh-CN"/>
        </w:rPr>
        <w:t>(</w:t>
      </w:r>
      <m:oMath>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eastAsia="等线" w:hAnsi="Cambria Math"/>
                <w:lang w:val="en-US" w:eastAsia="zh-CN"/>
              </w:rPr>
              <m:t>k,</m:t>
            </m:r>
            <m:sSub>
              <m:sSubPr>
                <m:ctrlPr>
                  <w:rPr>
                    <w:rFonts w:ascii="Cambria Math" w:eastAsia="等线" w:hAnsi="Cambria Math"/>
                    <w:lang w:val="en-US" w:eastAsia="zh-CN"/>
                  </w:rPr>
                </m:ctrlPr>
              </m:sSubPr>
              <m:e>
                <m:r>
                  <w:rPr>
                    <w:rFonts w:ascii="Cambria Math" w:eastAsia="等线" w:hAnsi="Cambria Math"/>
                    <w:lang w:val="en-US" w:eastAsia="zh-CN"/>
                  </w:rPr>
                  <m:t>v</m:t>
                </m:r>
              </m:e>
              <m:sub>
                <m:r>
                  <w:ins w:id="147" w:author="admin" w:date="2019-12-18T16:37:00Z">
                    <w:rPr>
                      <w:rFonts w:ascii="Cambria Math" w:eastAsia="等线" w:hAnsi="Cambria Math"/>
                      <w:lang w:val="en-US" w:eastAsia="zh-CN"/>
                    </w:rPr>
                    <m:t>r</m:t>
                  </w:ins>
                </m:r>
                <m:r>
                  <w:del w:id="148" w:author="admin" w:date="2019-12-18T16:37:00Z">
                    <w:rPr>
                      <w:rFonts w:ascii="Cambria Math" w:eastAsia="等线" w:hAnsi="Cambria Math"/>
                      <w:lang w:val="en-US" w:eastAsia="zh-CN"/>
                    </w:rPr>
                    <m:t>s</m:t>
                  </w:del>
                </m:r>
              </m:sub>
            </m:sSub>
          </m:sub>
          <m:sup>
            <m:r>
              <w:rPr>
                <w:rFonts w:ascii="Cambria Math" w:hAnsi="Cambria Math"/>
                <w:lang w:val="en-US" w:eastAsia="zh-CN"/>
              </w:rPr>
              <m:t>'</m:t>
            </m:r>
          </m:sup>
        </m:sSubSup>
      </m:oMath>
      <w:r>
        <w:rPr>
          <w:rFonts w:eastAsia="等线"/>
          <w:iCs/>
          <w:lang w:val="en-US" w:eastAsia="zh-CN"/>
        </w:rPr>
        <w:t>).</w:t>
      </w:r>
      <w:r>
        <w:rPr>
          <w:rFonts w:eastAsia="等线"/>
          <w:i/>
          <w:iCs/>
          <w:lang w:val="en-US" w:eastAsia="zh-CN"/>
        </w:rPr>
        <w:t xml:space="preserve"> </w:t>
      </w:r>
      <w:r>
        <w:rPr>
          <w:rFonts w:eastAsia="等线"/>
          <w:iCs/>
          <w:lang w:val="en-US" w:eastAsia="zh-CN"/>
        </w:rPr>
        <w:t xml:space="preserve">Finally, the </w:t>
      </w:r>
      <w:del w:id="149" w:author="admin" w:date="2019-12-18T16:41:00Z">
        <w:r w:rsidDel="00A9640D">
          <w:rPr>
            <w:rFonts w:eastAsia="等线"/>
            <w:iCs/>
            <w:lang w:val="en-US" w:eastAsia="zh-CN"/>
          </w:rPr>
          <w:delText>embedding pair</w:delText>
        </w:r>
      </w:del>
      <w:ins w:id="150" w:author="admin" w:date="2019-12-18T16:41:00Z">
        <w:r w:rsidR="00A9640D" w:rsidRPr="00A9640D">
          <w:rPr>
            <w:rFonts w:eastAsia="等线"/>
            <w:i/>
            <w:lang w:val="en-US" w:eastAsia="zh-CN"/>
            <w:rPrChange w:id="151" w:author="admin" w:date="2019-12-18T16:41:00Z">
              <w:rPr>
                <w:rFonts w:eastAsia="等线"/>
                <w:iCs/>
                <w:lang w:val="en-US" w:eastAsia="zh-CN"/>
              </w:rPr>
            </w:rPrChange>
          </w:rPr>
          <w:t>packet k</w:t>
        </w:r>
      </w:ins>
      <w:r>
        <w:rPr>
          <w:rFonts w:eastAsia="等线"/>
          <w:iCs/>
          <w:lang w:val="en-US" w:eastAsia="zh-CN"/>
        </w:rPr>
        <w:t xml:space="preserve"> is generated </w:t>
      </w:r>
      <w:ins w:id="152" w:author="admin" w:date="2019-12-18T16:41:00Z">
        <w:r w:rsidR="00A9640D">
          <w:rPr>
            <w:rFonts w:eastAsia="等线"/>
            <w:iCs/>
            <w:lang w:val="en-US" w:eastAsia="zh-CN"/>
          </w:rPr>
          <w:t xml:space="preserve">as </w:t>
        </w:r>
      </w:ins>
      <m:oMath>
        <m:sSub>
          <m:sSubPr>
            <m:ctrlPr>
              <w:ins w:id="153" w:author="admin" w:date="2019-12-18T16:43:00Z">
                <w:rPr>
                  <w:rFonts w:ascii="Cambria Math" w:eastAsia="等线" w:hAnsi="Cambria Math"/>
                  <w:i/>
                </w:rPr>
              </w:ins>
            </m:ctrlPr>
          </m:sSubPr>
          <m:e>
            <m:r>
              <w:ins w:id="154" w:author="admin" w:date="2019-12-18T16:43:00Z">
                <w:rPr>
                  <w:rFonts w:ascii="Cambria Math" w:eastAsia="等线" w:hAnsi="Cambria Math"/>
                  <w:lang w:val="en-US" w:eastAsia="zh-CN"/>
                </w:rPr>
                <m:t>P</m:t>
              </w:ins>
            </m:r>
          </m:e>
          <m:sub>
            <m:r>
              <w:ins w:id="155" w:author="admin" w:date="2019-12-18T16:43:00Z">
                <w:rPr>
                  <w:rFonts w:ascii="Cambria Math" w:eastAsia="等线" w:hAnsi="Cambria Math"/>
                  <w:lang w:val="en-US" w:eastAsia="zh-CN"/>
                </w:rPr>
                <m:t>k</m:t>
              </w:ins>
            </m:r>
          </m:sub>
        </m:sSub>
      </m:oMath>
      <w:ins w:id="156" w:author="admin" w:date="2019-12-18T16:43:00Z">
        <w:r w:rsidR="00BA6B57">
          <w:rPr>
            <w:rFonts w:eastAsia="等线" w:hint="eastAsia"/>
            <w:lang w:eastAsia="zh-CN"/>
          </w:rPr>
          <w:t>=</w:t>
        </w:r>
      </w:ins>
      <w:ins w:id="157" w:author="admin" w:date="2019-12-18T16:41:00Z">
        <w:r w:rsidR="00A9640D">
          <w:rPr>
            <w:rFonts w:eastAsia="等线"/>
            <w:iCs/>
            <w:lang w:val="en-US" w:eastAsia="zh-CN"/>
          </w:rPr>
          <w:t>{</w:t>
        </w:r>
        <m:oMath>
          <m:sSub>
            <m:sSubPr>
              <m:ctrlPr>
                <w:rPr>
                  <w:rFonts w:ascii="Cambria Math" w:eastAsia="等线" w:hAnsi="Cambria Math"/>
                  <w:i/>
                </w:rPr>
              </m:ctrlPr>
            </m:sSubPr>
            <m:e>
              <m:r>
                <w:rPr>
                  <w:rFonts w:ascii="Cambria Math" w:eastAsia="等线" w:hAnsi="Cambria Math"/>
                  <w:lang w:val="en-US" w:eastAsia="zh-CN"/>
                </w:rPr>
                <m:t>c</m:t>
              </m:r>
            </m:e>
            <m:sub>
              <m:r>
                <w:rPr>
                  <w:rFonts w:ascii="Cambria Math" w:eastAsia="等线" w:hAnsi="Cambria Math"/>
                  <w:lang w:val="en-US" w:eastAsia="zh-CN"/>
                </w:rPr>
                <m:t>k,t</m:t>
              </m:r>
            </m:sub>
          </m:sSub>
        </m:oMath>
        <w:r w:rsidR="00A9640D">
          <w:rPr>
            <w:rFonts w:eastAsia="等线"/>
            <w:iCs/>
            <w:lang w:val="en-US" w:eastAsia="zh-CN"/>
          </w:rPr>
          <w:t>,</w:t>
        </w:r>
        <m:oMath>
          <m:r>
            <w:rPr>
              <w:rFonts w:ascii="Cambria Math" w:eastAsia="等线" w:hAnsi="Cambria Math"/>
              <w:lang w:val="en-US" w:eastAsia="zh-CN"/>
            </w:rPr>
            <m:t xml:space="preserve"> </m:t>
          </m:r>
        </m:oMath>
      </w:ins>
      <m:oMath>
        <m:sSubSup>
          <m:sSubSupPr>
            <m:ctrlPr>
              <w:ins w:id="158" w:author="admin" w:date="2019-12-18T16:42:00Z">
                <w:rPr>
                  <w:rFonts w:ascii="Cambria Math" w:hAnsi="Cambria Math"/>
                  <w:iCs/>
                  <w:lang w:val="en-US" w:eastAsia="zh-CN"/>
                </w:rPr>
              </w:ins>
            </m:ctrlPr>
          </m:sSubSupPr>
          <m:e>
            <m:r>
              <w:ins w:id="159" w:author="admin" w:date="2019-12-18T16:42:00Z">
                <w:rPr>
                  <w:rFonts w:ascii="Cambria Math" w:hAnsi="Cambria Math"/>
                  <w:lang w:val="en-US" w:eastAsia="zh-CN"/>
                </w:rPr>
                <m:t>C</m:t>
              </w:ins>
            </m:r>
          </m:e>
          <m:sub>
            <m:r>
              <w:ins w:id="160" w:author="admin" w:date="2019-12-18T16:42:00Z">
                <w:rPr>
                  <w:rFonts w:ascii="Cambria Math" w:hAnsi="Cambria Math"/>
                  <w:lang w:val="en-US" w:eastAsia="zh-CN"/>
                </w:rPr>
                <m:t>k</m:t>
              </w:ins>
            </m:r>
          </m:sub>
          <m:sup>
            <m:r>
              <w:ins w:id="161" w:author="admin" w:date="2019-12-18T16:42:00Z">
                <w:rPr>
                  <w:rFonts w:ascii="Cambria Math" w:hAnsi="Cambria Math"/>
                  <w:lang w:val="en-US" w:eastAsia="zh-CN"/>
                </w:rPr>
                <m:t>'</m:t>
              </w:ins>
            </m:r>
          </m:sup>
        </m:sSubSup>
      </m:oMath>
      <w:ins w:id="162" w:author="admin" w:date="2019-12-18T16:41:00Z">
        <w:r w:rsidR="00A9640D">
          <w:rPr>
            <w:rFonts w:eastAsia="等线"/>
            <w:iCs/>
            <w:lang w:val="en-US" w:eastAsia="zh-CN"/>
          </w:rPr>
          <w:t>}</w:t>
        </w:r>
      </w:ins>
      <w:del w:id="163" w:author="admin" w:date="2019-12-18T16:41:00Z">
        <w:r w:rsidDel="00A9640D">
          <w:rPr>
            <w:rFonts w:eastAsia="等线"/>
            <w:iCs/>
            <w:lang w:val="en-US" w:eastAsia="zh-CN"/>
          </w:rPr>
          <w:delText xml:space="preserve">by </w:delText>
        </w:r>
        <w:r w:rsidDel="00A9640D">
          <w:rPr>
            <w:rFonts w:eastAsia="等线" w:hint="eastAsia"/>
            <w:lang w:val="en-US" w:eastAsia="zh-CN"/>
          </w:rPr>
          <w:delText xml:space="preserve"> </w:delText>
        </w:r>
      </w:del>
      <w:ins w:id="164" w:author="admin" w:date="2019-12-18T16:41:00Z">
        <w:r w:rsidR="00A9640D">
          <w:rPr>
            <w:rFonts w:eastAsia="等线"/>
            <w:iCs/>
            <w:lang w:val="en-US" w:eastAsia="zh-CN"/>
          </w:rPr>
          <w:t xml:space="preserve">, </w:t>
        </w:r>
      </w:ins>
      <w:ins w:id="165" w:author="admin" w:date="2019-12-18T16:42:00Z">
        <w:r w:rsidR="00A9640D">
          <w:rPr>
            <w:rFonts w:eastAsia="等线"/>
            <w:iCs/>
            <w:lang w:val="en-US" w:eastAsia="zh-CN"/>
          </w:rPr>
          <w:t xml:space="preserve">and the valid </w:t>
        </w:r>
      </w:ins>
      <w:ins w:id="166" w:author="admin" w:date="2019-12-18T16:43:00Z">
        <w:r w:rsidR="00A9640D">
          <w:rPr>
            <w:rFonts w:eastAsia="等线"/>
            <w:iCs/>
            <w:lang w:val="en-US" w:eastAsia="zh-CN"/>
          </w:rPr>
          <w:t xml:space="preserve">packets are denoted as </w:t>
        </w:r>
      </w:ins>
      <m:oMath>
        <m:sSup>
          <m:sSupPr>
            <m:ctrlPr>
              <w:del w:id="167" w:author="admin" w:date="2019-12-18T16:46:00Z">
                <w:rPr>
                  <w:rFonts w:ascii="Cambria Math" w:eastAsia="等线" w:hAnsi="Cambria Math"/>
                  <w:lang w:val="en-US" w:eastAsia="zh-CN"/>
                </w:rPr>
              </w:del>
            </m:ctrlPr>
          </m:sSupPr>
          <m:e>
            <m:r>
              <w:del w:id="168" w:author="admin" w:date="2019-12-18T16:46:00Z">
                <w:rPr>
                  <w:rFonts w:ascii="Cambria Math" w:eastAsia="等线" w:hAnsi="Cambria Math"/>
                  <w:lang w:val="en-US" w:eastAsia="zh-CN"/>
                </w:rPr>
                <m:t>X</m:t>
              </w:del>
            </m:r>
          </m:e>
          <m:sup>
            <m:r>
              <w:del w:id="169" w:author="admin" w:date="2019-12-18T16:46:00Z">
                <w:rPr>
                  <w:rFonts w:ascii="Cambria Math" w:eastAsia="等线" w:hAnsi="Cambria Math"/>
                  <w:lang w:val="en-US" w:eastAsia="zh-CN"/>
                </w:rPr>
                <m:t>'</m:t>
              </w:del>
            </m:r>
          </m:sup>
        </m:sSup>
        <m:r>
          <w:ins w:id="170" w:author="admin" w:date="2019-12-18T16:46:00Z">
            <m:rPr>
              <m:sty m:val="b"/>
            </m:rPr>
            <w:rPr>
              <w:rFonts w:ascii="Cambria Math" w:eastAsia="等线" w:hAnsi="Cambria Math"/>
              <w:lang w:val="en-US" w:eastAsia="zh-CN"/>
            </w:rPr>
            <m:t>P</m:t>
          </w:ins>
        </m:r>
        <m:r>
          <m:rPr>
            <m:sty m:val="p"/>
          </m:rPr>
          <w:rPr>
            <w:rFonts w:ascii="Cambria Math" w:eastAsia="等线" w:hAnsi="Cambria Math"/>
            <w:lang w:val="en-US" w:eastAsia="zh-CN"/>
          </w:rPr>
          <m:t>=</m:t>
        </m:r>
        <m:r>
          <w:rPr>
            <w:rFonts w:ascii="Cambria Math" w:eastAsia="等线" w:hAnsi="Cambria Math"/>
            <w:lang w:val="en-US" w:eastAsia="zh-CN"/>
          </w:rPr>
          <m:t>{</m:t>
        </m:r>
        <m:sSub>
          <m:sSubPr>
            <m:ctrlPr>
              <w:ins w:id="171" w:author="admin" w:date="2019-12-18T16:44:00Z">
                <w:rPr>
                  <w:rFonts w:ascii="Cambria Math" w:eastAsia="等线" w:hAnsi="Cambria Math"/>
                  <w:i/>
                </w:rPr>
              </w:ins>
            </m:ctrlPr>
          </m:sSubPr>
          <m:e>
            <m:r>
              <w:ins w:id="172" w:author="admin" w:date="2019-12-18T16:44:00Z">
                <w:rPr>
                  <w:rFonts w:ascii="Cambria Math" w:eastAsia="等线" w:hAnsi="Cambria Math"/>
                  <w:lang w:val="en-US" w:eastAsia="zh-CN"/>
                </w:rPr>
                <m:t>P</m:t>
              </w:ins>
            </m:r>
          </m:e>
          <m:sub>
            <m:r>
              <w:ins w:id="173" w:author="admin" w:date="2019-12-18T16:44:00Z">
                <w:rPr>
                  <w:rFonts w:ascii="Cambria Math" w:eastAsia="等线" w:hAnsi="Cambria Math"/>
                  <w:lang w:val="en-US" w:eastAsia="zh-CN"/>
                </w:rPr>
                <m:t>0</m:t>
              </w:ins>
            </m:r>
          </m:sub>
        </m:sSub>
        <m:sSubSup>
          <m:sSubSupPr>
            <m:ctrlPr>
              <w:del w:id="174" w:author="admin" w:date="2019-12-18T16:44:00Z">
                <w:rPr>
                  <w:rFonts w:ascii="Cambria Math" w:hAnsi="Cambria Math"/>
                  <w:iCs/>
                  <w:lang w:val="en-US" w:eastAsia="zh-CN"/>
                </w:rPr>
              </w:del>
            </m:ctrlPr>
          </m:sSubSupPr>
          <m:e>
            <m:r>
              <w:del w:id="175" w:author="admin" w:date="2019-12-18T16:44:00Z">
                <w:rPr>
                  <w:rFonts w:ascii="Cambria Math" w:hAnsi="Cambria Math"/>
                  <w:lang w:val="en-US" w:eastAsia="zh-CN"/>
                </w:rPr>
                <m:t>C</m:t>
              </w:del>
            </m:r>
          </m:e>
          <m:sub>
            <m:r>
              <w:del w:id="176" w:author="admin" w:date="2019-12-18T16:44:00Z">
                <w:rPr>
                  <w:rFonts w:ascii="Cambria Math" w:hAnsi="Cambria Math"/>
                  <w:lang w:val="en-US" w:eastAsia="zh-CN"/>
                </w:rPr>
                <m:t>1</m:t>
              </w:del>
            </m:r>
          </m:sub>
          <m:sup>
            <m:r>
              <w:del w:id="177" w:author="admin" w:date="2019-12-18T16:44:00Z">
                <w:rPr>
                  <w:rFonts w:ascii="Cambria Math" w:hAnsi="Cambria Math"/>
                  <w:lang w:val="en-US" w:eastAsia="zh-CN"/>
                </w:rPr>
                <m:t>'</m:t>
              </w:del>
            </m:r>
          </m:sup>
        </m:sSubSup>
        <m:r>
          <w:rPr>
            <w:rFonts w:ascii="Cambria Math" w:eastAsia="等线" w:hAnsi="Cambria Math"/>
            <w:lang w:val="en-US" w:eastAsia="zh-CN"/>
          </w:rPr>
          <m:t>,</m:t>
        </m:r>
        <m:sSub>
          <m:sSubPr>
            <m:ctrlPr>
              <w:ins w:id="178" w:author="admin" w:date="2019-12-18T16:44:00Z">
                <w:rPr>
                  <w:rFonts w:ascii="Cambria Math" w:eastAsia="等线" w:hAnsi="Cambria Math"/>
                  <w:i/>
                </w:rPr>
              </w:ins>
            </m:ctrlPr>
          </m:sSubPr>
          <m:e>
            <m:r>
              <w:ins w:id="179" w:author="admin" w:date="2019-12-18T16:44:00Z">
                <w:rPr>
                  <w:rFonts w:ascii="Cambria Math" w:eastAsia="等线" w:hAnsi="Cambria Math"/>
                  <w:lang w:val="en-US" w:eastAsia="zh-CN"/>
                </w:rPr>
                <m:t>P</m:t>
              </w:ins>
            </m:r>
          </m:e>
          <m:sub>
            <m:r>
              <w:ins w:id="180" w:author="admin" w:date="2019-12-18T16:44:00Z">
                <w:rPr>
                  <w:rFonts w:ascii="Cambria Math" w:eastAsia="等线" w:hAnsi="Cambria Math"/>
                  <w:lang w:val="en-US" w:eastAsia="zh-CN"/>
                </w:rPr>
                <m:t>1</m:t>
              </w:ins>
            </m:r>
          </m:sub>
        </m:sSub>
        <m:sSubSup>
          <m:sSubSupPr>
            <m:ctrlPr>
              <w:del w:id="181" w:author="admin" w:date="2019-12-18T16:44:00Z">
                <w:rPr>
                  <w:rFonts w:ascii="Cambria Math" w:hAnsi="Cambria Math"/>
                  <w:iCs/>
                  <w:lang w:val="en-US" w:eastAsia="zh-CN"/>
                </w:rPr>
              </w:del>
            </m:ctrlPr>
          </m:sSubSupPr>
          <m:e>
            <m:r>
              <w:del w:id="182" w:author="admin" w:date="2019-12-18T16:44:00Z">
                <w:rPr>
                  <w:rFonts w:ascii="Cambria Math" w:hAnsi="Cambria Math"/>
                  <w:lang w:val="en-US" w:eastAsia="zh-CN"/>
                </w:rPr>
                <m:t>C</m:t>
              </w:del>
            </m:r>
          </m:e>
          <m:sub>
            <m:r>
              <w:del w:id="183" w:author="admin" w:date="2019-12-18T16:44:00Z">
                <w:rPr>
                  <w:rFonts w:ascii="Cambria Math" w:hAnsi="Cambria Math"/>
                  <w:lang w:val="en-US" w:eastAsia="zh-CN"/>
                </w:rPr>
                <m:t>2</m:t>
              </w:del>
            </m:r>
          </m:sub>
          <m:sup>
            <m:r>
              <w:del w:id="184" w:author="admin" w:date="2019-12-18T16:44:00Z">
                <w:rPr>
                  <w:rFonts w:ascii="Cambria Math" w:hAnsi="Cambria Math"/>
                  <w:lang w:val="en-US" w:eastAsia="zh-CN"/>
                </w:rPr>
                <m:t>'</m:t>
              </w:del>
            </m:r>
          </m:sup>
        </m:sSubSup>
        <m:r>
          <w:rPr>
            <w:rFonts w:ascii="Cambria Math" w:eastAsia="等线" w:hAnsi="Cambria Math"/>
            <w:lang w:val="en-US" w:eastAsia="zh-CN"/>
          </w:rPr>
          <m:t>,…,</m:t>
        </m:r>
        <m:sSub>
          <m:sSubPr>
            <m:ctrlPr>
              <w:ins w:id="185" w:author="admin" w:date="2019-12-18T16:44:00Z">
                <w:rPr>
                  <w:rFonts w:ascii="Cambria Math" w:eastAsia="等线" w:hAnsi="Cambria Math"/>
                  <w:i/>
                </w:rPr>
              </w:ins>
            </m:ctrlPr>
          </m:sSubPr>
          <m:e>
            <m:r>
              <w:ins w:id="186" w:author="admin" w:date="2019-12-18T16:44:00Z">
                <w:rPr>
                  <w:rFonts w:ascii="Cambria Math" w:eastAsia="等线" w:hAnsi="Cambria Math"/>
                  <w:lang w:val="en-US" w:eastAsia="zh-CN"/>
                </w:rPr>
                <m:t>P</m:t>
              </w:ins>
            </m:r>
          </m:e>
          <m:sub>
            <m:r>
              <w:ins w:id="187" w:author="admin" w:date="2019-12-18T16:44:00Z">
                <w:rPr>
                  <w:rFonts w:ascii="Cambria Math" w:eastAsia="等线" w:hAnsi="Cambria Math"/>
                  <w:lang w:val="en-US" w:eastAsia="zh-CN"/>
                </w:rPr>
                <m:t>q</m:t>
              </w:ins>
            </m:r>
          </m:sub>
        </m:sSub>
        <m:sSubSup>
          <m:sSubSupPr>
            <m:ctrlPr>
              <w:del w:id="188" w:author="admin" w:date="2019-12-18T16:44:00Z">
                <w:rPr>
                  <w:rFonts w:ascii="Cambria Math" w:hAnsi="Cambria Math"/>
                  <w:iCs/>
                  <w:lang w:val="en-US" w:eastAsia="zh-CN"/>
                </w:rPr>
              </w:del>
            </m:ctrlPr>
          </m:sSubSupPr>
          <m:e>
            <m:r>
              <w:del w:id="189" w:author="admin" w:date="2019-12-18T16:44:00Z">
                <w:rPr>
                  <w:rFonts w:ascii="Cambria Math" w:hAnsi="Cambria Math"/>
                  <w:lang w:val="en-US" w:eastAsia="zh-CN"/>
                </w:rPr>
                <m:t>C</m:t>
              </w:del>
            </m:r>
          </m:e>
          <m:sub>
            <m:r>
              <w:del w:id="190" w:author="admin" w:date="2019-12-18T16:44:00Z">
                <w:rPr>
                  <w:rFonts w:ascii="Cambria Math" w:hAnsi="Cambria Math"/>
                  <w:lang w:val="en-US" w:eastAsia="zh-CN"/>
                </w:rPr>
                <m:t>r</m:t>
              </w:del>
            </m:r>
          </m:sub>
          <m:sup>
            <m:r>
              <w:del w:id="191" w:author="admin" w:date="2019-12-18T16:44:00Z">
                <w:rPr>
                  <w:rFonts w:ascii="Cambria Math" w:hAnsi="Cambria Math"/>
                  <w:lang w:val="en-US" w:eastAsia="zh-CN"/>
                </w:rPr>
                <m:t>'</m:t>
              </w:del>
            </m:r>
          </m:sup>
        </m:sSubSup>
        <m:r>
          <w:rPr>
            <w:rFonts w:ascii="Cambria Math" w:eastAsia="等线" w:hAnsi="Cambria Math"/>
            <w:lang w:val="en-US" w:eastAsia="zh-CN"/>
          </w:rPr>
          <m:t>}</m:t>
        </m:r>
      </m:oMath>
      <w:del w:id="192" w:author="admin" w:date="2019-12-18T16:44:00Z">
        <w:r w:rsidDel="00BA6B57">
          <w:rPr>
            <w:rFonts w:eastAsia="等线" w:hint="eastAsia"/>
            <w:lang w:val="en-US" w:eastAsia="zh-CN"/>
          </w:rPr>
          <w:delText>.</w:delText>
        </w:r>
      </w:del>
      <w:ins w:id="193" w:author="admin" w:date="2019-12-18T16:44:00Z">
        <w:r w:rsidR="00BA6B57">
          <w:rPr>
            <w:rFonts w:eastAsia="等线"/>
            <w:lang w:val="en-US" w:eastAsia="zh-CN"/>
          </w:rPr>
          <w:t xml:space="preserve">, where </w:t>
        </w:r>
        <w:r w:rsidR="00BA6B57" w:rsidRPr="00BA6B57">
          <w:rPr>
            <w:rFonts w:eastAsia="等线"/>
            <w:i/>
            <w:iCs/>
            <w:lang w:val="en-US" w:eastAsia="zh-CN"/>
            <w:rPrChange w:id="194" w:author="admin" w:date="2019-12-18T16:45:00Z">
              <w:rPr>
                <w:rFonts w:eastAsia="等线"/>
                <w:lang w:val="en-US" w:eastAsia="zh-CN"/>
              </w:rPr>
            </w:rPrChange>
          </w:rPr>
          <w:t>q</w:t>
        </w:r>
        <w:r w:rsidR="00BA6B57">
          <w:rPr>
            <w:rFonts w:eastAsia="等线"/>
            <w:lang w:val="en-US" w:eastAsia="zh-CN"/>
          </w:rPr>
          <w:t xml:space="preserve"> denotes the amount of valid packets.</w:t>
        </w:r>
      </w:ins>
      <w:r>
        <w:rPr>
          <w:rFonts w:eastAsia="等线"/>
          <w:lang w:val="en-US" w:eastAsia="zh-CN"/>
        </w:rPr>
        <w:t xml:space="preserve"> </w:t>
      </w:r>
      <w:del w:id="195" w:author="admin" w:date="2019-12-18T16:43:00Z">
        <w:r w:rsidDel="00A9640D">
          <w:rPr>
            <w:rFonts w:eastAsia="等线"/>
            <w:lang w:val="en-US" w:eastAsia="zh-CN"/>
          </w:rPr>
          <w:delText>Note that</w:delText>
        </w:r>
        <w:r w:rsidDel="00A9640D">
          <w:rPr>
            <w:rFonts w:eastAsia="等线" w:hint="eastAsia"/>
            <w:lang w:val="en-US" w:eastAsia="zh-CN"/>
          </w:rPr>
          <w:delText xml:space="preserve"> </w:delText>
        </w:r>
        <m:oMath>
          <m:r>
            <m:rPr>
              <m:sty m:val="p"/>
            </m:rPr>
            <w:rPr>
              <w:rFonts w:ascii="Cambria Math" w:eastAsia="等线" w:hAnsi="Cambria Math"/>
              <w:lang w:val="en-US" w:eastAsia="zh-CN"/>
            </w:rPr>
            <m:t>∃i∈</m:t>
          </m:r>
          <m:d>
            <m:dPr>
              <m:begChr m:val="{"/>
              <m:endChr m:val="}"/>
              <m:ctrlPr>
                <w:rPr>
                  <w:rFonts w:ascii="Cambria Math" w:eastAsia="等线" w:hAnsi="Cambria Math"/>
                  <w:lang w:val="en-US" w:eastAsia="zh-CN"/>
                </w:rPr>
              </m:ctrlPr>
            </m:dPr>
            <m:e>
              <m:r>
                <m:rPr>
                  <m:sty m:val="p"/>
                </m:rPr>
                <w:rPr>
                  <w:rFonts w:ascii="Cambria Math" w:eastAsia="等线" w:hAnsi="Cambria Math"/>
                  <w:lang w:val="en-US" w:eastAsia="zh-CN"/>
                </w:rPr>
                <m:t>1,2,…,r</m:t>
              </m:r>
            </m:e>
          </m:d>
          <m:r>
            <m:rPr>
              <m:sty m:val="p"/>
            </m:rPr>
            <w:rPr>
              <w:rFonts w:ascii="Cambria Math" w:eastAsia="等线" w:hAnsi="Cambria Math"/>
              <w:lang w:val="en-US" w:eastAsia="zh-CN"/>
            </w:rPr>
            <m:t>,</m:t>
          </m:r>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hAnsi="Cambria Math"/>
                  <w:lang w:val="en-US" w:eastAsia="zh-CN"/>
                </w:rPr>
                <m:t>i</m:t>
              </m:r>
            </m:sub>
            <m:sup>
              <m:r>
                <w:rPr>
                  <w:rFonts w:ascii="Cambria Math" w:hAnsi="Cambria Math"/>
                  <w:lang w:val="en-US" w:eastAsia="zh-CN"/>
                </w:rPr>
                <m:t>'</m:t>
              </m:r>
            </m:sup>
          </m:sSubSup>
          <m:r>
            <w:rPr>
              <w:rFonts w:ascii="Cambria Math" w:hAnsi="Cambria Math"/>
              <w:lang w:val="en-US" w:eastAsia="zh-CN"/>
            </w:rPr>
            <m:t>=∅</m:t>
          </m:r>
        </m:oMath>
        <w:r w:rsidDel="00A9640D">
          <w:rPr>
            <w:rFonts w:eastAsia="等线"/>
            <w:iCs/>
            <w:lang w:val="en-US" w:eastAsia="zh-CN"/>
          </w:rPr>
          <w:delText xml:space="preserve">. </w:delText>
        </w:r>
      </w:del>
      <w:r>
        <w:rPr>
          <w:rFonts w:eastAsia="等线"/>
          <w:iCs/>
          <w:lang w:val="en-US" w:eastAsia="zh-CN"/>
        </w:rPr>
        <w:t xml:space="preserve">Invalid </w:t>
      </w:r>
      <w:del w:id="196" w:author="admin" w:date="2019-12-18T16:44:00Z">
        <w:r w:rsidDel="00BA6B57">
          <w:rPr>
            <w:rFonts w:eastAsia="等线"/>
            <w:iCs/>
            <w:lang w:val="en-US" w:eastAsia="zh-CN"/>
          </w:rPr>
          <w:delText xml:space="preserve">rows </w:delText>
        </w:r>
      </w:del>
      <w:ins w:id="197" w:author="admin" w:date="2019-12-18T16:44:00Z">
        <w:r w:rsidR="00BA6B57">
          <w:rPr>
            <w:rFonts w:eastAsia="等线"/>
            <w:iCs/>
            <w:lang w:val="en-US" w:eastAsia="zh-CN"/>
          </w:rPr>
          <w:t xml:space="preserve">packets </w:t>
        </w:r>
      </w:ins>
      <w:r>
        <w:rPr>
          <w:rFonts w:eastAsia="等线"/>
          <w:iCs/>
          <w:lang w:val="en-US" w:eastAsia="zh-CN"/>
        </w:rPr>
        <w:t>are defined by (12).</w:t>
      </w:r>
    </w:p>
    <w:p w14:paraId="774671A5" w14:textId="77777777" w:rsidR="0013000F" w:rsidRDefault="00284EAD">
      <w:pPr>
        <w:spacing w:beforeLines="50" w:before="120" w:afterLines="50" w:after="120" w:line="480" w:lineRule="auto"/>
        <w:ind w:firstLine="238"/>
        <w:jc w:val="right"/>
        <w:rPr>
          <w:rFonts w:eastAsia="等线"/>
          <w:iCs/>
          <w:lang w:val="en-US" w:eastAsia="zh-CN"/>
        </w:rPr>
      </w:pPr>
      <m:oMath>
        <m:sSubSup>
          <m:sSubSupPr>
            <m:ctrlPr>
              <w:rPr>
                <w:rFonts w:ascii="Cambria Math" w:hAnsi="Cambria Math"/>
                <w:iCs/>
                <w:lang w:val="en-US" w:eastAsia="zh-CN"/>
              </w:rPr>
            </m:ctrlPr>
          </m:sSubSupPr>
          <m:e>
            <m:r>
              <w:rPr>
                <w:rFonts w:ascii="Cambria Math" w:hAnsi="Cambria Math"/>
                <w:lang w:val="en-US" w:eastAsia="zh-CN"/>
              </w:rPr>
              <m:t>C</m:t>
            </m:r>
          </m:e>
          <m:sub>
            <m:r>
              <w:rPr>
                <w:rFonts w:ascii="Cambria Math" w:hAnsi="Cambria Math"/>
                <w:lang w:val="en-US" w:eastAsia="zh-CN"/>
              </w:rPr>
              <m:t>i</m:t>
            </m:r>
          </m:sub>
          <m:sup>
            <m:r>
              <w:rPr>
                <w:rFonts w:ascii="Cambria Math" w:hAnsi="Cambria Math"/>
                <w:lang w:val="en-US" w:eastAsia="zh-CN"/>
              </w:rPr>
              <m:t>'</m:t>
            </m:r>
          </m:sup>
        </m:sSubSup>
        <m:r>
          <w:rPr>
            <w:rFonts w:ascii="Cambria Math" w:hAnsi="Cambria Math"/>
            <w:lang w:val="en-US" w:eastAsia="zh-CN"/>
          </w:rPr>
          <m:t>=</m:t>
        </m:r>
        <m:d>
          <m:dPr>
            <m:begChr m:val="{"/>
            <m:endChr m:val=""/>
            <m:ctrlPr>
              <w:rPr>
                <w:rFonts w:ascii="Cambria Math" w:hAnsi="Cambria Math"/>
                <w:i/>
                <w:iCs/>
                <w:lang w:val="en-US" w:eastAsia="zh-CN"/>
              </w:rPr>
            </m:ctrlPr>
          </m:dPr>
          <m:e>
            <m:eqArr>
              <m:eqArrPr>
                <m:ctrlPr>
                  <w:rPr>
                    <w:rFonts w:ascii="Cambria Math" w:hAnsi="Cambria Math"/>
                    <w:i/>
                    <w:iCs/>
                    <w:lang w:val="en-US" w:eastAsia="zh-CN"/>
                  </w:rPr>
                </m:ctrlPr>
              </m:eqArrPr>
              <m:e>
                <m:r>
                  <w:rPr>
                    <w:rFonts w:ascii="Cambria Math" w:hAnsi="Cambria Math"/>
                    <w:lang w:val="en-US" w:eastAsia="zh-CN"/>
                  </w:rPr>
                  <m:t xml:space="preserve">valid, </m:t>
                </m:r>
                <m:nary>
                  <m:naryPr>
                    <m:chr m:val="∑"/>
                    <m:limLoc m:val="undOvr"/>
                    <m:ctrlPr>
                      <w:rPr>
                        <w:rFonts w:ascii="Cambria Math" w:hAnsi="Cambria Math"/>
                        <w:i/>
                        <w:iCs/>
                        <w:lang w:val="en-US" w:eastAsia="zh-CN"/>
                      </w:rPr>
                    </m:ctrlPr>
                  </m:naryPr>
                  <m:sub>
                    <m:r>
                      <w:rPr>
                        <w:rFonts w:ascii="Cambria Math" w:hAnsi="Cambria Math"/>
                        <w:lang w:val="en-US" w:eastAsia="zh-CN"/>
                      </w:rPr>
                      <m:t>j=1</m:t>
                    </m:r>
                  </m:sub>
                  <m:sup>
                    <m:r>
                      <w:rPr>
                        <w:rFonts w:ascii="Cambria Math" w:hAnsi="Cambria Math"/>
                        <w:lang w:val="en-US" w:eastAsia="zh-CN"/>
                      </w:rPr>
                      <m:t>c</m:t>
                    </m:r>
                  </m:sup>
                  <m:e>
                    <m:r>
                      <w:rPr>
                        <w:rFonts w:ascii="Cambria Math" w:hAnsi="Cambria Math"/>
                        <w:lang w:val="en-US" w:eastAsia="zh-CN"/>
                      </w:rPr>
                      <m:t>len</m:t>
                    </m:r>
                    <m:d>
                      <m:dPr>
                        <m:ctrlPr>
                          <w:rPr>
                            <w:rFonts w:ascii="Cambria Math" w:hAnsi="Cambria Math"/>
                            <w:i/>
                            <w:iCs/>
                            <w:lang w:val="en-US" w:eastAsia="zh-CN"/>
                          </w:rPr>
                        </m:ctrlPr>
                      </m:dPr>
                      <m:e>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i,j</m:t>
                            </m:r>
                          </m:sub>
                        </m:sSub>
                        <m:r>
                          <w:rPr>
                            <w:rFonts w:ascii="Cambria Math" w:hAnsi="Cambria Math"/>
                            <w:lang w:val="en-US" w:eastAsia="zh-CN"/>
                          </w:rPr>
                          <m:t>-b</m:t>
                        </m:r>
                      </m:e>
                    </m:d>
                    <m:r>
                      <w:rPr>
                        <w:rFonts w:ascii="Cambria Math" w:hAnsi="Cambria Math"/>
                        <w:lang w:val="en-US" w:eastAsia="zh-CN"/>
                      </w:rPr>
                      <m:t>≥s</m:t>
                    </m:r>
                  </m:e>
                </m:nary>
              </m:e>
              <m:e>
                <m:r>
                  <w:rPr>
                    <w:rFonts w:ascii="Cambria Math" w:hAnsi="Cambria Math"/>
                    <w:lang w:val="en-US" w:eastAsia="zh-CN"/>
                  </w:rPr>
                  <m:t>invalid, otherwise</m:t>
                </m:r>
              </m:e>
            </m:eqArr>
          </m:e>
        </m:d>
      </m:oMath>
      <w:r>
        <w:rPr>
          <w:rFonts w:eastAsia="等线" w:hint="eastAsia"/>
          <w:iCs/>
          <w:lang w:val="en-US" w:eastAsia="zh-CN"/>
        </w:rPr>
        <w:t xml:space="preserve"> </w:t>
      </w:r>
      <w:r>
        <w:rPr>
          <w:rFonts w:eastAsia="等线"/>
          <w:iCs/>
          <w:lang w:val="en-US" w:eastAsia="zh-CN"/>
        </w:rPr>
        <w:t xml:space="preserve">                                         </w:t>
      </w:r>
      <w:r>
        <w:rPr>
          <w:rFonts w:eastAsia="等线" w:hint="eastAsia"/>
          <w:iCs/>
          <w:lang w:val="en-US" w:eastAsia="zh-CN"/>
        </w:rPr>
        <w:t>(</w:t>
      </w:r>
      <w:r>
        <w:rPr>
          <w:rFonts w:eastAsia="等线"/>
          <w:iCs/>
          <w:lang w:val="en-US" w:eastAsia="zh-CN"/>
        </w:rPr>
        <w:t>12)</w:t>
      </w:r>
    </w:p>
    <w:p w14:paraId="6482BBD4" w14:textId="4B6AE846" w:rsidR="0013000F" w:rsidRDefault="005E600A">
      <w:pPr>
        <w:spacing w:line="480" w:lineRule="auto"/>
        <w:jc w:val="both"/>
        <w:rPr>
          <w:lang w:val="en-US" w:eastAsia="zh-CN"/>
        </w:rPr>
      </w:pPr>
      <w:ins w:id="198" w:author="admin" w:date="2019-12-18T16:27:00Z">
        <w:r>
          <w:rPr>
            <w:rFonts w:eastAsia="等线"/>
            <w:iCs/>
            <w:lang w:val="en-US" w:eastAsia="zh-CN"/>
          </w:rPr>
          <w:t xml:space="preserve">, </w:t>
        </w:r>
      </w:ins>
      <w:r w:rsidR="00284EAD">
        <w:rPr>
          <w:rFonts w:eastAsia="等线"/>
          <w:iCs/>
          <w:lang w:val="en-US" w:eastAsia="zh-CN"/>
        </w:rPr>
        <w:t xml:space="preserve">where </w:t>
      </w:r>
      <w:r w:rsidR="00284EAD">
        <w:rPr>
          <w:rFonts w:eastAsia="等线"/>
          <w:i/>
          <w:lang w:val="en-US" w:eastAsia="zh-CN"/>
        </w:rPr>
        <w:t>s</w:t>
      </w:r>
      <w:r w:rsidR="00284EAD">
        <w:rPr>
          <w:rFonts w:eastAsia="等线"/>
          <w:iCs/>
          <w:lang w:val="en-US" w:eastAsia="zh-CN"/>
        </w:rPr>
        <w:t xml:space="preserve"> is the minimum required length for embedding. Therefore, the invalid rows will be excluded during watermark embedding. The sketch of pre-processing of a cover CSV file is shown in Fig. 6.</w:t>
      </w:r>
    </w:p>
    <w:p w14:paraId="066C9BA5" w14:textId="77777777" w:rsidR="0013000F" w:rsidRDefault="00284EAD">
      <w:pPr>
        <w:spacing w:line="480" w:lineRule="auto"/>
        <w:jc w:val="both"/>
        <w:rPr>
          <w:rFonts w:eastAsia="等线"/>
          <w:lang w:val="en-US" w:eastAsia="zh-CN"/>
        </w:rPr>
      </w:pPr>
      <w:r>
        <w:rPr>
          <w:rFonts w:eastAsia="等线" w:hint="eastAsia"/>
          <w:noProof/>
          <w:lang w:val="en-US" w:eastAsia="zh-CN"/>
        </w:rPr>
        <mc:AlternateContent>
          <mc:Choice Requires="wpc">
            <w:drawing>
              <wp:inline distT="0" distB="0" distL="0" distR="0" wp14:anchorId="6FDD9405" wp14:editId="22848512">
                <wp:extent cx="5982970" cy="143637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1" name="组合 61"/>
                        <wpg:cNvGrpSpPr/>
                        <wpg:grpSpPr>
                          <a:xfrm>
                            <a:off x="298209" y="202814"/>
                            <a:ext cx="5413377" cy="1233829"/>
                            <a:chOff x="298209" y="120264"/>
                            <a:chExt cx="5413377" cy="1233829"/>
                          </a:xfrm>
                        </wpg:grpSpPr>
                        <wps:wsp>
                          <wps:cNvPr id="460" name="矩形 460"/>
                          <wps:cNvSpPr>
                            <a:spLocks noChangeArrowheads="1"/>
                          </wps:cNvSpPr>
                          <wps:spPr bwMode="auto">
                            <a:xfrm>
                              <a:off x="298209" y="120264"/>
                              <a:ext cx="479868" cy="212055"/>
                            </a:xfrm>
                            <a:prstGeom prst="rect">
                              <a:avLst/>
                            </a:prstGeom>
                            <a:solidFill>
                              <a:srgbClr val="FFFF00"/>
                            </a:solidFill>
                            <a:ln w="12700">
                              <a:solidFill>
                                <a:sysClr val="windowText" lastClr="000000">
                                  <a:lumMod val="100000"/>
                                  <a:lumOff val="0"/>
                                </a:sysClr>
                              </a:solidFill>
                              <a:miter lim="800000"/>
                            </a:ln>
                          </wps:spPr>
                          <wps:txbx>
                            <w:txbxContent>
                              <w:p w14:paraId="41867E02" w14:textId="77777777" w:rsidR="00AE3684" w:rsidRDefault="00AE3684">
                                <w:pPr>
                                  <w:jc w:val="center"/>
                                  <w:rPr>
                                    <w:sz w:val="18"/>
                                    <w:szCs w:val="18"/>
                                    <w:lang w:eastAsia="zh-CN"/>
                                  </w:rPr>
                                </w:pPr>
                                <w:r>
                                  <w:rPr>
                                    <w:rFonts w:hint="eastAsia"/>
                                    <w:sz w:val="18"/>
                                    <w:szCs w:val="18"/>
                                    <w:lang w:eastAsia="zh-CN"/>
                                  </w:rPr>
                                  <w:t>J</w:t>
                                </w:r>
                                <w:r>
                                  <w:rPr>
                                    <w:sz w:val="18"/>
                                    <w:szCs w:val="18"/>
                                    <w:lang w:eastAsia="zh-CN"/>
                                  </w:rPr>
                                  <w:t>ohn</w:t>
                                </w:r>
                              </w:p>
                            </w:txbxContent>
                          </wps:txbx>
                          <wps:bodyPr rot="0" vert="horz" wrap="square" lIns="0" tIns="0" rIns="0" bIns="0" anchor="ctr" anchorCtr="0" upright="1">
                            <a:noAutofit/>
                          </wps:bodyPr>
                        </wps:wsp>
                        <wps:wsp>
                          <wps:cNvPr id="452" name="矩形 452"/>
                          <wps:cNvSpPr>
                            <a:spLocks noChangeArrowheads="1"/>
                          </wps:cNvSpPr>
                          <wps:spPr bwMode="auto">
                            <a:xfrm>
                              <a:off x="299098" y="332319"/>
                              <a:ext cx="479757" cy="212055"/>
                            </a:xfrm>
                            <a:prstGeom prst="rect">
                              <a:avLst/>
                            </a:prstGeom>
                            <a:solidFill>
                              <a:srgbClr val="FFFF00"/>
                            </a:solidFill>
                            <a:ln w="12700">
                              <a:solidFill>
                                <a:sysClr val="windowText" lastClr="000000">
                                  <a:lumMod val="100000"/>
                                  <a:lumOff val="0"/>
                                </a:sysClr>
                              </a:solidFill>
                              <a:miter lim="800000"/>
                            </a:ln>
                          </wps:spPr>
                          <wps:txbx>
                            <w:txbxContent>
                              <w:p w14:paraId="23293CF8" w14:textId="77777777" w:rsidR="00AE3684" w:rsidRDefault="00AE3684">
                                <w:pPr>
                                  <w:jc w:val="center"/>
                                  <w:rPr>
                                    <w:sz w:val="18"/>
                                    <w:szCs w:val="18"/>
                                    <w:lang w:eastAsia="zh-CN"/>
                                  </w:rPr>
                                </w:pPr>
                                <w:r>
                                  <w:rPr>
                                    <w:rFonts w:hint="eastAsia"/>
                                    <w:sz w:val="18"/>
                                    <w:szCs w:val="18"/>
                                    <w:lang w:eastAsia="zh-CN"/>
                                  </w:rPr>
                                  <w:t>T</w:t>
                                </w:r>
                                <w:r>
                                  <w:rPr>
                                    <w:sz w:val="18"/>
                                    <w:szCs w:val="18"/>
                                    <w:lang w:eastAsia="zh-CN"/>
                                  </w:rPr>
                                  <w:t>om</w:t>
                                </w:r>
                              </w:p>
                            </w:txbxContent>
                          </wps:txbx>
                          <wps:bodyPr rot="0" vert="horz" wrap="square" lIns="0" tIns="0" rIns="0" bIns="0" anchor="ctr" anchorCtr="0" upright="1">
                            <a:noAutofit/>
                          </wps:bodyPr>
                        </wps:wsp>
                        <wps:wsp>
                          <wps:cNvPr id="444" name="矩形 444"/>
                          <wps:cNvSpPr>
                            <a:spLocks noChangeArrowheads="1"/>
                          </wps:cNvSpPr>
                          <wps:spPr bwMode="auto">
                            <a:xfrm>
                              <a:off x="298209" y="544865"/>
                              <a:ext cx="479757" cy="212055"/>
                            </a:xfrm>
                            <a:prstGeom prst="rect">
                              <a:avLst/>
                            </a:prstGeom>
                            <a:solidFill>
                              <a:srgbClr val="FFFF00"/>
                            </a:solidFill>
                            <a:ln w="12700">
                              <a:solidFill>
                                <a:sysClr val="windowText" lastClr="000000">
                                  <a:lumMod val="100000"/>
                                  <a:lumOff val="0"/>
                                </a:sysClr>
                              </a:solidFill>
                              <a:miter lim="800000"/>
                            </a:ln>
                          </wps:spPr>
                          <wps:txbx>
                            <w:txbxContent>
                              <w:p w14:paraId="36CDB447" w14:textId="77777777" w:rsidR="00AE3684" w:rsidRDefault="00AE3684">
                                <w:pPr>
                                  <w:jc w:val="center"/>
                                  <w:rPr>
                                    <w:sz w:val="18"/>
                                    <w:szCs w:val="18"/>
                                    <w:lang w:eastAsia="zh-CN"/>
                                  </w:rPr>
                                </w:pPr>
                                <w:r>
                                  <w:rPr>
                                    <w:rFonts w:hint="eastAsia"/>
                                    <w:sz w:val="18"/>
                                    <w:szCs w:val="18"/>
                                    <w:lang w:eastAsia="zh-CN"/>
                                  </w:rPr>
                                  <w:t>M</w:t>
                                </w:r>
                                <w:r>
                                  <w:rPr>
                                    <w:sz w:val="18"/>
                                    <w:szCs w:val="18"/>
                                    <w:lang w:eastAsia="zh-CN"/>
                                  </w:rPr>
                                  <w:t>ary</w:t>
                                </w:r>
                              </w:p>
                            </w:txbxContent>
                          </wps:txbx>
                          <wps:bodyPr rot="0" vert="horz" wrap="square" lIns="0" tIns="0" rIns="0" bIns="0" anchor="ctr" anchorCtr="0" upright="1">
                            <a:noAutofit/>
                          </wps:bodyPr>
                        </wps:wsp>
                        <wps:wsp>
                          <wps:cNvPr id="436" name="矩形 436"/>
                          <wps:cNvSpPr>
                            <a:spLocks noChangeArrowheads="1"/>
                          </wps:cNvSpPr>
                          <wps:spPr bwMode="auto">
                            <a:xfrm>
                              <a:off x="298209" y="756822"/>
                              <a:ext cx="479757" cy="212055"/>
                            </a:xfrm>
                            <a:prstGeom prst="rect">
                              <a:avLst/>
                            </a:prstGeom>
                            <a:solidFill>
                              <a:srgbClr val="FFFF00"/>
                            </a:solidFill>
                            <a:ln w="12700">
                              <a:solidFill>
                                <a:sysClr val="windowText" lastClr="000000">
                                  <a:lumMod val="100000"/>
                                  <a:lumOff val="0"/>
                                </a:sysClr>
                              </a:solidFill>
                              <a:miter lim="800000"/>
                            </a:ln>
                          </wps:spPr>
                          <wps:txbx>
                            <w:txbxContent>
                              <w:p w14:paraId="1E1280A6" w14:textId="77777777" w:rsidR="00AE3684" w:rsidRDefault="00AE3684">
                                <w:pPr>
                                  <w:jc w:val="center"/>
                                  <w:rPr>
                                    <w:sz w:val="18"/>
                                    <w:szCs w:val="18"/>
                                    <w:lang w:eastAsia="zh-CN"/>
                                  </w:rPr>
                                </w:pPr>
                                <w:r>
                                  <w:rPr>
                                    <w:rFonts w:hint="eastAsia"/>
                                    <w:sz w:val="18"/>
                                    <w:szCs w:val="18"/>
                                    <w:lang w:eastAsia="zh-CN"/>
                                  </w:rPr>
                                  <w:t>L</w:t>
                                </w:r>
                                <w:r>
                                  <w:rPr>
                                    <w:sz w:val="18"/>
                                    <w:szCs w:val="18"/>
                                    <w:lang w:eastAsia="zh-CN"/>
                                  </w:rPr>
                                  <w:t>ucy</w:t>
                                </w:r>
                              </w:p>
                            </w:txbxContent>
                          </wps:txbx>
                          <wps:bodyPr rot="0" vert="horz" wrap="square" lIns="0" tIns="0" rIns="0" bIns="0" anchor="ctr" anchorCtr="0" upright="1">
                            <a:noAutofit/>
                          </wps:bodyPr>
                        </wps:wsp>
                        <wps:wsp>
                          <wps:cNvPr id="428" name="矩形 428"/>
                          <wps:cNvSpPr>
                            <a:spLocks noChangeArrowheads="1"/>
                          </wps:cNvSpPr>
                          <wps:spPr bwMode="auto">
                            <a:xfrm>
                              <a:off x="298209" y="968779"/>
                              <a:ext cx="479757" cy="212055"/>
                            </a:xfrm>
                            <a:prstGeom prst="rect">
                              <a:avLst/>
                            </a:prstGeom>
                            <a:solidFill>
                              <a:srgbClr val="FFFF00"/>
                            </a:solidFill>
                            <a:ln w="12700">
                              <a:solidFill>
                                <a:sysClr val="windowText" lastClr="000000">
                                  <a:lumMod val="100000"/>
                                  <a:lumOff val="0"/>
                                </a:sysClr>
                              </a:solidFill>
                              <a:miter lim="800000"/>
                            </a:ln>
                          </wps:spPr>
                          <wps:txbx>
                            <w:txbxContent>
                              <w:p w14:paraId="53C30DA2" w14:textId="77777777" w:rsidR="00AE3684" w:rsidRDefault="00AE3684">
                                <w:pPr>
                                  <w:jc w:val="center"/>
                                  <w:rPr>
                                    <w:sz w:val="18"/>
                                    <w:szCs w:val="18"/>
                                    <w:lang w:eastAsia="zh-CN"/>
                                  </w:rPr>
                                </w:pPr>
                                <w:r>
                                  <w:rPr>
                                    <w:rFonts w:hint="eastAsia"/>
                                    <w:sz w:val="18"/>
                                    <w:szCs w:val="18"/>
                                    <w:lang w:eastAsia="zh-CN"/>
                                  </w:rPr>
                                  <w:t>B</w:t>
                                </w:r>
                                <w:r>
                                  <w:rPr>
                                    <w:sz w:val="18"/>
                                    <w:szCs w:val="18"/>
                                    <w:lang w:eastAsia="zh-CN"/>
                                  </w:rPr>
                                  <w:t>ill</w:t>
                                </w:r>
                              </w:p>
                            </w:txbxContent>
                          </wps:txbx>
                          <wps:bodyPr rot="0" vert="horz" wrap="square" lIns="0" tIns="0" rIns="0" bIns="0" anchor="ctr" anchorCtr="0" upright="1">
                            <a:noAutofit/>
                          </wps:bodyPr>
                        </wps:wsp>
                        <wpg:grpSp>
                          <wpg:cNvPr id="49" name="组合 49"/>
                          <wpg:cNvGrpSpPr/>
                          <wpg:grpSpPr>
                            <a:xfrm>
                              <a:off x="1148916" y="120448"/>
                              <a:ext cx="500808" cy="1060570"/>
                              <a:chOff x="619048" y="386137"/>
                              <a:chExt cx="540754" cy="1019820"/>
                            </a:xfrm>
                            <a:solidFill>
                              <a:schemeClr val="bg1">
                                <a:lumMod val="75000"/>
                              </a:schemeClr>
                            </a:solidFill>
                          </wpg:grpSpPr>
                          <wps:wsp>
                            <wps:cNvPr id="461" name="矩形 461"/>
                            <wps:cNvSpPr>
                              <a:spLocks noChangeArrowheads="1"/>
                            </wps:cNvSpPr>
                            <wps:spPr bwMode="auto">
                              <a:xfrm>
                                <a:off x="619173" y="386137"/>
                                <a:ext cx="539879" cy="203907"/>
                              </a:xfrm>
                              <a:prstGeom prst="rect">
                                <a:avLst/>
                              </a:prstGeom>
                              <a:grpFill/>
                              <a:ln w="12700">
                                <a:solidFill>
                                  <a:sysClr val="windowText" lastClr="000000">
                                    <a:lumMod val="100000"/>
                                    <a:lumOff val="0"/>
                                  </a:sysClr>
                                </a:solidFill>
                                <a:miter lim="800000"/>
                              </a:ln>
                            </wps:spPr>
                            <wps:txbx>
                              <w:txbxContent>
                                <w:p w14:paraId="74165678"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6001</w:t>
                                  </w:r>
                                </w:p>
                              </w:txbxContent>
                            </wps:txbx>
                            <wps:bodyPr rot="0" vert="horz" wrap="square" lIns="0" tIns="0" rIns="0" bIns="0" anchor="ctr" anchorCtr="0" upright="1">
                              <a:noAutofit/>
                            </wps:bodyPr>
                          </wps:wsp>
                          <wps:wsp>
                            <wps:cNvPr id="453" name="矩形 453"/>
                            <wps:cNvSpPr>
                              <a:spLocks noChangeArrowheads="1"/>
                            </wps:cNvSpPr>
                            <wps:spPr bwMode="auto">
                              <a:xfrm>
                                <a:off x="620048" y="590044"/>
                                <a:ext cx="539754" cy="203907"/>
                              </a:xfrm>
                              <a:prstGeom prst="rect">
                                <a:avLst/>
                              </a:prstGeom>
                              <a:grpFill/>
                              <a:ln w="12700">
                                <a:solidFill>
                                  <a:sysClr val="windowText" lastClr="000000">
                                    <a:lumMod val="100000"/>
                                    <a:lumOff val="0"/>
                                  </a:sysClr>
                                </a:solidFill>
                                <a:miter lim="800000"/>
                              </a:ln>
                            </wps:spPr>
                            <wps:txbx>
                              <w:txbxContent>
                                <w:p w14:paraId="57AB476A"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6002</w:t>
                                  </w:r>
                                </w:p>
                              </w:txbxContent>
                            </wps:txbx>
                            <wps:bodyPr rot="0" vert="horz" wrap="square" lIns="0" tIns="0" rIns="0" bIns="0" anchor="ctr" anchorCtr="0" upright="1">
                              <a:noAutofit/>
                            </wps:bodyPr>
                          </wps:wsp>
                          <wps:wsp>
                            <wps:cNvPr id="445" name="矩形 445"/>
                            <wps:cNvSpPr>
                              <a:spLocks noChangeArrowheads="1"/>
                            </wps:cNvSpPr>
                            <wps:spPr bwMode="auto">
                              <a:xfrm>
                                <a:off x="619048" y="794424"/>
                                <a:ext cx="539754" cy="203907"/>
                              </a:xfrm>
                              <a:prstGeom prst="rect">
                                <a:avLst/>
                              </a:prstGeom>
                              <a:grpFill/>
                              <a:ln w="12700">
                                <a:solidFill>
                                  <a:sysClr val="windowText" lastClr="000000">
                                    <a:lumMod val="100000"/>
                                    <a:lumOff val="0"/>
                                  </a:sysClr>
                                </a:solidFill>
                                <a:miter lim="800000"/>
                              </a:ln>
                            </wps:spPr>
                            <wps:txbx>
                              <w:txbxContent>
                                <w:p w14:paraId="796F5D7A"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6003</w:t>
                                  </w:r>
                                </w:p>
                              </w:txbxContent>
                            </wps:txbx>
                            <wps:bodyPr rot="0" vert="horz" wrap="square" lIns="0" tIns="0" rIns="0" bIns="0" anchor="ctr" anchorCtr="0" upright="1">
                              <a:noAutofit/>
                            </wps:bodyPr>
                          </wps:wsp>
                          <wps:wsp>
                            <wps:cNvPr id="437" name="矩形 437"/>
                            <wps:cNvSpPr>
                              <a:spLocks noChangeArrowheads="1"/>
                            </wps:cNvSpPr>
                            <wps:spPr bwMode="auto">
                              <a:xfrm>
                                <a:off x="619048" y="998237"/>
                                <a:ext cx="539754" cy="203907"/>
                              </a:xfrm>
                              <a:prstGeom prst="rect">
                                <a:avLst/>
                              </a:prstGeom>
                              <a:grpFill/>
                              <a:ln w="12700">
                                <a:solidFill>
                                  <a:sysClr val="windowText" lastClr="000000">
                                    <a:lumMod val="100000"/>
                                    <a:lumOff val="0"/>
                                  </a:sysClr>
                                </a:solidFill>
                                <a:miter lim="800000"/>
                              </a:ln>
                            </wps:spPr>
                            <wps:txbx>
                              <w:txbxContent>
                                <w:p w14:paraId="0B7E07EB"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6004</w:t>
                                  </w:r>
                                </w:p>
                              </w:txbxContent>
                            </wps:txbx>
                            <wps:bodyPr rot="0" vert="horz" wrap="square" lIns="0" tIns="0" rIns="0" bIns="0" anchor="ctr" anchorCtr="0" upright="1">
                              <a:noAutofit/>
                            </wps:bodyPr>
                          </wps:wsp>
                          <wps:wsp>
                            <wps:cNvPr id="429" name="矩形 429"/>
                            <wps:cNvSpPr>
                              <a:spLocks noChangeArrowheads="1"/>
                            </wps:cNvSpPr>
                            <wps:spPr bwMode="auto">
                              <a:xfrm>
                                <a:off x="619048" y="1202050"/>
                                <a:ext cx="539754" cy="203907"/>
                              </a:xfrm>
                              <a:prstGeom prst="rect">
                                <a:avLst/>
                              </a:prstGeom>
                              <a:grpFill/>
                              <a:ln w="12700">
                                <a:solidFill>
                                  <a:sysClr val="windowText" lastClr="000000">
                                    <a:lumMod val="100000"/>
                                    <a:lumOff val="0"/>
                                  </a:sysClr>
                                </a:solidFill>
                                <a:miter lim="800000"/>
                              </a:ln>
                            </wps:spPr>
                            <wps:txbx>
                              <w:txbxContent>
                                <w:p w14:paraId="62D472FA"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6005</w:t>
                                  </w:r>
                                </w:p>
                              </w:txbxContent>
                            </wps:txbx>
                            <wps:bodyPr rot="0" vert="horz" wrap="square" lIns="0" tIns="0" rIns="0" bIns="0" anchor="ctr" anchorCtr="0" upright="1">
                              <a:noAutofit/>
                            </wps:bodyPr>
                          </wps:wsp>
                        </wpg:grpSp>
                        <wpg:grpSp>
                          <wpg:cNvPr id="40" name="组合 40"/>
                          <wpg:cNvGrpSpPr/>
                          <wpg:grpSpPr>
                            <a:xfrm>
                              <a:off x="778913" y="120354"/>
                              <a:ext cx="370003" cy="1060570"/>
                              <a:chOff x="1281558" y="88514"/>
                              <a:chExt cx="370003" cy="1060570"/>
                            </a:xfrm>
                          </wpg:grpSpPr>
                          <wps:wsp>
                            <wps:cNvPr id="462" name="矩形 462"/>
                            <wps:cNvSpPr>
                              <a:spLocks noChangeArrowheads="1"/>
                            </wps:cNvSpPr>
                            <wps:spPr bwMode="auto">
                              <a:xfrm>
                                <a:off x="1281729" y="88514"/>
                                <a:ext cx="369404" cy="212055"/>
                              </a:xfrm>
                              <a:prstGeom prst="rect">
                                <a:avLst/>
                              </a:prstGeom>
                              <a:solidFill>
                                <a:srgbClr val="FFFF00"/>
                              </a:solidFill>
                              <a:ln w="12700">
                                <a:solidFill>
                                  <a:sysClr val="windowText" lastClr="000000">
                                    <a:lumMod val="100000"/>
                                    <a:lumOff val="0"/>
                                  </a:sysClr>
                                </a:solidFill>
                                <a:miter lim="800000"/>
                              </a:ln>
                            </wps:spPr>
                            <wps:txbx>
                              <w:txbxContent>
                                <w:p w14:paraId="7497E7CE"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2</w:t>
                                  </w:r>
                                </w:p>
                              </w:txbxContent>
                            </wps:txbx>
                            <wps:bodyPr rot="0" vert="horz" wrap="square" lIns="0" tIns="0" rIns="0" bIns="0" anchor="ctr" anchorCtr="0" upright="1">
                              <a:noAutofit/>
                            </wps:bodyPr>
                          </wps:wsp>
                          <wps:wsp>
                            <wps:cNvPr id="454" name="矩形 454"/>
                            <wps:cNvSpPr>
                              <a:spLocks noChangeArrowheads="1"/>
                            </wps:cNvSpPr>
                            <wps:spPr bwMode="auto">
                              <a:xfrm>
                                <a:off x="1282242" y="300569"/>
                                <a:ext cx="369319" cy="212055"/>
                              </a:xfrm>
                              <a:prstGeom prst="rect">
                                <a:avLst/>
                              </a:prstGeom>
                              <a:solidFill>
                                <a:srgbClr val="FFFF00"/>
                              </a:solidFill>
                              <a:ln w="12700">
                                <a:solidFill>
                                  <a:sysClr val="windowText" lastClr="000000">
                                    <a:lumMod val="100000"/>
                                    <a:lumOff val="0"/>
                                  </a:sysClr>
                                </a:solidFill>
                                <a:miter lim="800000"/>
                              </a:ln>
                            </wps:spPr>
                            <wps:txbx>
                              <w:txbxContent>
                                <w:p w14:paraId="02F3E0E8" w14:textId="77777777" w:rsidR="00AE3684" w:rsidRDefault="00AE3684">
                                  <w:pPr>
                                    <w:jc w:val="center"/>
                                    <w:rPr>
                                      <w:sz w:val="18"/>
                                      <w:szCs w:val="18"/>
                                      <w:lang w:eastAsia="zh-CN"/>
                                    </w:rPr>
                                  </w:pPr>
                                  <w:r>
                                    <w:rPr>
                                      <w:sz w:val="18"/>
                                      <w:szCs w:val="18"/>
                                      <w:lang w:eastAsia="zh-CN"/>
                                    </w:rPr>
                                    <w:t>13</w:t>
                                  </w:r>
                                </w:p>
                              </w:txbxContent>
                            </wps:txbx>
                            <wps:bodyPr rot="0" vert="horz" wrap="square" lIns="0" tIns="0" rIns="0" bIns="0" anchor="ctr" anchorCtr="0" upright="1">
                              <a:noAutofit/>
                            </wps:bodyPr>
                          </wps:wsp>
                          <wps:wsp>
                            <wps:cNvPr id="446" name="矩形 446"/>
                            <wps:cNvSpPr>
                              <a:spLocks noChangeArrowheads="1"/>
                            </wps:cNvSpPr>
                            <wps:spPr bwMode="auto">
                              <a:xfrm>
                                <a:off x="1281558" y="513115"/>
                                <a:ext cx="369319" cy="212055"/>
                              </a:xfrm>
                              <a:prstGeom prst="rect">
                                <a:avLst/>
                              </a:prstGeom>
                              <a:solidFill>
                                <a:srgbClr val="FFFF00"/>
                              </a:solidFill>
                              <a:ln w="12700">
                                <a:solidFill>
                                  <a:sysClr val="windowText" lastClr="000000">
                                    <a:lumMod val="100000"/>
                                    <a:lumOff val="0"/>
                                  </a:sysClr>
                                </a:solidFill>
                                <a:miter lim="800000"/>
                              </a:ln>
                            </wps:spPr>
                            <wps:txbx>
                              <w:txbxContent>
                                <w:p w14:paraId="04D33751" w14:textId="77777777" w:rsidR="00AE3684" w:rsidRDefault="00AE3684">
                                  <w:pPr>
                                    <w:jc w:val="center"/>
                                    <w:rPr>
                                      <w:sz w:val="18"/>
                                      <w:szCs w:val="18"/>
                                      <w:lang w:eastAsia="zh-CN"/>
                                    </w:rPr>
                                  </w:pPr>
                                  <w:r>
                                    <w:rPr>
                                      <w:sz w:val="18"/>
                                      <w:szCs w:val="18"/>
                                      <w:lang w:eastAsia="zh-CN"/>
                                    </w:rPr>
                                    <w:t>11</w:t>
                                  </w:r>
                                </w:p>
                              </w:txbxContent>
                            </wps:txbx>
                            <wps:bodyPr rot="0" vert="horz" wrap="square" lIns="0" tIns="0" rIns="0" bIns="0" anchor="ctr" anchorCtr="0" upright="1">
                              <a:noAutofit/>
                            </wps:bodyPr>
                          </wps:wsp>
                          <wps:wsp>
                            <wps:cNvPr id="438" name="矩形 438"/>
                            <wps:cNvSpPr>
                              <a:spLocks noChangeArrowheads="1"/>
                            </wps:cNvSpPr>
                            <wps:spPr bwMode="auto">
                              <a:xfrm>
                                <a:off x="1281558" y="725072"/>
                                <a:ext cx="369319" cy="212055"/>
                              </a:xfrm>
                              <a:prstGeom prst="rect">
                                <a:avLst/>
                              </a:prstGeom>
                              <a:solidFill>
                                <a:srgbClr val="FFFF00"/>
                              </a:solidFill>
                              <a:ln w="12700">
                                <a:solidFill>
                                  <a:sysClr val="windowText" lastClr="000000">
                                    <a:lumMod val="100000"/>
                                    <a:lumOff val="0"/>
                                  </a:sysClr>
                                </a:solidFill>
                                <a:miter lim="800000"/>
                              </a:ln>
                            </wps:spPr>
                            <wps:txbx>
                              <w:txbxContent>
                                <w:p w14:paraId="62A73C67" w14:textId="77777777" w:rsidR="00AE3684" w:rsidRDefault="00AE3684">
                                  <w:pPr>
                                    <w:jc w:val="center"/>
                                    <w:rPr>
                                      <w:sz w:val="18"/>
                                      <w:szCs w:val="18"/>
                                      <w:lang w:eastAsia="zh-CN"/>
                                    </w:rPr>
                                  </w:pPr>
                                  <w:r>
                                    <w:rPr>
                                      <w:sz w:val="18"/>
                                      <w:szCs w:val="18"/>
                                      <w:lang w:eastAsia="zh-CN"/>
                                    </w:rPr>
                                    <w:t>12</w:t>
                                  </w:r>
                                </w:p>
                              </w:txbxContent>
                            </wps:txbx>
                            <wps:bodyPr rot="0" vert="horz" wrap="square" lIns="0" tIns="0" rIns="0" bIns="0" anchor="ctr" anchorCtr="0" upright="1">
                              <a:noAutofit/>
                            </wps:bodyPr>
                          </wps:wsp>
                          <wps:wsp>
                            <wps:cNvPr id="430" name="矩形 430"/>
                            <wps:cNvSpPr>
                              <a:spLocks noChangeArrowheads="1"/>
                            </wps:cNvSpPr>
                            <wps:spPr bwMode="auto">
                              <a:xfrm>
                                <a:off x="1281558" y="937029"/>
                                <a:ext cx="369319" cy="212055"/>
                              </a:xfrm>
                              <a:prstGeom prst="rect">
                                <a:avLst/>
                              </a:prstGeom>
                              <a:solidFill>
                                <a:srgbClr val="FFFF00"/>
                              </a:solidFill>
                              <a:ln w="12700">
                                <a:solidFill>
                                  <a:sysClr val="windowText" lastClr="000000">
                                    <a:lumMod val="100000"/>
                                    <a:lumOff val="0"/>
                                  </a:sysClr>
                                </a:solidFill>
                                <a:miter lim="800000"/>
                              </a:ln>
                            </wps:spPr>
                            <wps:txbx>
                              <w:txbxContent>
                                <w:p w14:paraId="5A2EBB3B" w14:textId="77777777" w:rsidR="00AE3684" w:rsidRDefault="00AE3684">
                                  <w:pPr>
                                    <w:jc w:val="center"/>
                                    <w:rPr>
                                      <w:sz w:val="18"/>
                                      <w:szCs w:val="18"/>
                                      <w:lang w:eastAsia="zh-CN"/>
                                    </w:rPr>
                                  </w:pPr>
                                  <w:r>
                                    <w:rPr>
                                      <w:sz w:val="18"/>
                                      <w:szCs w:val="18"/>
                                      <w:lang w:eastAsia="zh-CN"/>
                                    </w:rPr>
                                    <w:t>12</w:t>
                                  </w:r>
                                </w:p>
                              </w:txbxContent>
                            </wps:txbx>
                            <wps:bodyPr rot="0" vert="horz" wrap="square" lIns="0" tIns="0" rIns="0" bIns="0" anchor="ctr" anchorCtr="0" upright="1">
                              <a:noAutofit/>
                            </wps:bodyPr>
                          </wps:wsp>
                        </wpg:grpSp>
                        <wpg:grpSp>
                          <wpg:cNvPr id="44" name="组合 44"/>
                          <wpg:cNvGrpSpPr/>
                          <wpg:grpSpPr>
                            <a:xfrm>
                              <a:off x="2300859" y="120265"/>
                              <a:ext cx="654331" cy="1060570"/>
                              <a:chOff x="1649177" y="88514"/>
                              <a:chExt cx="654331" cy="1060570"/>
                            </a:xfrm>
                          </wpg:grpSpPr>
                          <wps:wsp>
                            <wps:cNvPr id="463" name="矩形 463"/>
                            <wps:cNvSpPr>
                              <a:spLocks noChangeArrowheads="1"/>
                            </wps:cNvSpPr>
                            <wps:spPr bwMode="auto">
                              <a:xfrm>
                                <a:off x="1649629" y="88514"/>
                                <a:ext cx="653273" cy="212055"/>
                              </a:xfrm>
                              <a:prstGeom prst="rect">
                                <a:avLst/>
                              </a:prstGeom>
                              <a:solidFill>
                                <a:srgbClr val="FF0000"/>
                              </a:solidFill>
                              <a:ln w="12700">
                                <a:solidFill>
                                  <a:sysClr val="windowText" lastClr="000000">
                                    <a:lumMod val="100000"/>
                                    <a:lumOff val="0"/>
                                  </a:sysClr>
                                </a:solidFill>
                                <a:miter lim="800000"/>
                              </a:ln>
                            </wps:spPr>
                            <wps:txbx>
                              <w:txbxContent>
                                <w:p w14:paraId="7F3AA0DF" w14:textId="77777777" w:rsidR="00AE3684" w:rsidRDefault="00AE3684">
                                  <w:pPr>
                                    <w:jc w:val="center"/>
                                    <w:rPr>
                                      <w:sz w:val="18"/>
                                      <w:szCs w:val="18"/>
                                    </w:rPr>
                                  </w:pPr>
                                  <w:r>
                                    <w:rPr>
                                      <w:sz w:val="18"/>
                                      <w:szCs w:val="18"/>
                                      <w:lang w:eastAsia="zh-CN"/>
                                    </w:rPr>
                                    <w:t>462827</w:t>
                                  </w:r>
                                </w:p>
                              </w:txbxContent>
                            </wps:txbx>
                            <wps:bodyPr rot="0" vert="horz" wrap="square" lIns="0" tIns="0" rIns="0" bIns="0" anchor="ctr" anchorCtr="0" upright="1">
                              <a:noAutofit/>
                            </wps:bodyPr>
                          </wps:wsp>
                          <wps:wsp>
                            <wps:cNvPr id="455" name="矩形 455"/>
                            <wps:cNvSpPr>
                              <a:spLocks noChangeArrowheads="1"/>
                            </wps:cNvSpPr>
                            <wps:spPr bwMode="auto">
                              <a:xfrm>
                                <a:off x="1650386" y="300569"/>
                                <a:ext cx="653122" cy="212055"/>
                              </a:xfrm>
                              <a:prstGeom prst="rect">
                                <a:avLst/>
                              </a:prstGeom>
                              <a:solidFill>
                                <a:srgbClr val="FF0000"/>
                              </a:solidFill>
                              <a:ln w="12700">
                                <a:solidFill>
                                  <a:sysClr val="windowText" lastClr="000000">
                                    <a:lumMod val="100000"/>
                                    <a:lumOff val="0"/>
                                  </a:sysClr>
                                </a:solidFill>
                                <a:miter lim="800000"/>
                              </a:ln>
                            </wps:spPr>
                            <wps:txbx>
                              <w:txbxContent>
                                <w:p w14:paraId="6CF88358"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02457</w:t>
                                  </w:r>
                                </w:p>
                              </w:txbxContent>
                            </wps:txbx>
                            <wps:bodyPr rot="0" vert="horz" wrap="square" lIns="0" tIns="0" rIns="0" bIns="0" anchor="ctr" anchorCtr="0" upright="1">
                              <a:noAutofit/>
                            </wps:bodyPr>
                          </wps:wsp>
                          <wps:wsp>
                            <wps:cNvPr id="447" name="矩形 447"/>
                            <wps:cNvSpPr>
                              <a:spLocks noChangeArrowheads="1"/>
                            </wps:cNvSpPr>
                            <wps:spPr bwMode="auto">
                              <a:xfrm>
                                <a:off x="1649177" y="513115"/>
                                <a:ext cx="653122" cy="212055"/>
                              </a:xfrm>
                              <a:prstGeom prst="rect">
                                <a:avLst/>
                              </a:prstGeom>
                              <a:solidFill>
                                <a:srgbClr val="FF0000"/>
                              </a:solidFill>
                              <a:ln w="12700">
                                <a:solidFill>
                                  <a:sysClr val="windowText" lastClr="000000">
                                    <a:lumMod val="100000"/>
                                    <a:lumOff val="0"/>
                                  </a:sysClr>
                                </a:solidFill>
                                <a:miter lim="800000"/>
                              </a:ln>
                            </wps:spPr>
                            <wps:txbx>
                              <w:txbxContent>
                                <w:p w14:paraId="19EBE790" w14:textId="77777777" w:rsidR="00AE3684" w:rsidRDefault="00AE3684">
                                  <w:pPr>
                                    <w:jc w:val="center"/>
                                    <w:rPr>
                                      <w:sz w:val="18"/>
                                      <w:szCs w:val="18"/>
                                      <w:lang w:eastAsia="zh-CN"/>
                                    </w:rPr>
                                  </w:pPr>
                                  <w:r>
                                    <w:rPr>
                                      <w:rFonts w:hint="eastAsia"/>
                                      <w:sz w:val="18"/>
                                      <w:szCs w:val="18"/>
                                      <w:lang w:eastAsia="zh-CN"/>
                                    </w:rPr>
                                    <w:t>2</w:t>
                                  </w:r>
                                  <w:r>
                                    <w:rPr>
                                      <w:sz w:val="18"/>
                                      <w:szCs w:val="18"/>
                                      <w:lang w:eastAsia="zh-CN"/>
                                    </w:rPr>
                                    <w:t>82891</w:t>
                                  </w:r>
                                </w:p>
                              </w:txbxContent>
                            </wps:txbx>
                            <wps:bodyPr rot="0" vert="horz" wrap="square" lIns="0" tIns="0" rIns="0" bIns="0" anchor="ctr" anchorCtr="0" upright="1">
                              <a:noAutofit/>
                            </wps:bodyPr>
                          </wps:wsp>
                          <wps:wsp>
                            <wps:cNvPr id="439" name="矩形 439"/>
                            <wps:cNvSpPr>
                              <a:spLocks noChangeArrowheads="1"/>
                            </wps:cNvSpPr>
                            <wps:spPr bwMode="auto">
                              <a:xfrm>
                                <a:off x="1649177" y="725072"/>
                                <a:ext cx="653122" cy="212055"/>
                              </a:xfrm>
                              <a:prstGeom prst="rect">
                                <a:avLst/>
                              </a:prstGeom>
                              <a:solidFill>
                                <a:srgbClr val="FF0000"/>
                              </a:solidFill>
                              <a:ln w="12700">
                                <a:solidFill>
                                  <a:sysClr val="windowText" lastClr="000000">
                                    <a:lumMod val="100000"/>
                                    <a:lumOff val="0"/>
                                  </a:sysClr>
                                </a:solidFill>
                                <a:miter lim="800000"/>
                              </a:ln>
                            </wps:spPr>
                            <wps:txbx>
                              <w:txbxContent>
                                <w:p w14:paraId="6981E5D6" w14:textId="77777777" w:rsidR="00AE3684" w:rsidRDefault="00AE3684">
                                  <w:pPr>
                                    <w:jc w:val="center"/>
                                    <w:rPr>
                                      <w:sz w:val="18"/>
                                      <w:szCs w:val="18"/>
                                      <w:lang w:eastAsia="zh-CN"/>
                                    </w:rPr>
                                  </w:pPr>
                                  <w:r>
                                    <w:rPr>
                                      <w:rFonts w:hint="eastAsia"/>
                                      <w:sz w:val="18"/>
                                      <w:szCs w:val="18"/>
                                      <w:lang w:eastAsia="zh-CN"/>
                                    </w:rPr>
                                    <w:t>5</w:t>
                                  </w:r>
                                  <w:r>
                                    <w:rPr>
                                      <w:sz w:val="18"/>
                                      <w:szCs w:val="18"/>
                                      <w:lang w:eastAsia="zh-CN"/>
                                    </w:rPr>
                                    <w:t>86275</w:t>
                                  </w:r>
                                </w:p>
                              </w:txbxContent>
                            </wps:txbx>
                            <wps:bodyPr rot="0" vert="horz" wrap="square" lIns="0" tIns="0" rIns="0" bIns="0" anchor="ctr" anchorCtr="0" upright="1">
                              <a:noAutofit/>
                            </wps:bodyPr>
                          </wps:wsp>
                          <wps:wsp>
                            <wps:cNvPr id="431" name="矩形 431"/>
                            <wps:cNvSpPr>
                              <a:spLocks noChangeArrowheads="1"/>
                            </wps:cNvSpPr>
                            <wps:spPr bwMode="auto">
                              <a:xfrm>
                                <a:off x="1649177" y="937029"/>
                                <a:ext cx="653122" cy="212055"/>
                              </a:xfrm>
                              <a:prstGeom prst="rect">
                                <a:avLst/>
                              </a:prstGeom>
                              <a:solidFill>
                                <a:srgbClr val="FF0000"/>
                              </a:solidFill>
                              <a:ln w="12700">
                                <a:solidFill>
                                  <a:sysClr val="windowText" lastClr="000000">
                                    <a:lumMod val="100000"/>
                                    <a:lumOff val="0"/>
                                  </a:sysClr>
                                </a:solidFill>
                                <a:miter lim="800000"/>
                              </a:ln>
                            </wps:spPr>
                            <wps:txbx>
                              <w:txbxContent>
                                <w:p w14:paraId="42ED720B" w14:textId="77777777" w:rsidR="00AE3684" w:rsidRDefault="00AE3684">
                                  <w:pPr>
                                    <w:jc w:val="center"/>
                                    <w:rPr>
                                      <w:sz w:val="18"/>
                                      <w:szCs w:val="18"/>
                                      <w:lang w:eastAsia="zh-CN"/>
                                    </w:rPr>
                                  </w:pPr>
                                  <w:r>
                                    <w:rPr>
                                      <w:sz w:val="18"/>
                                      <w:szCs w:val="18"/>
                                      <w:lang w:eastAsia="zh-CN"/>
                                    </w:rPr>
                                    <w:t>482992</w:t>
                                  </w:r>
                                </w:p>
                              </w:txbxContent>
                            </wps:txbx>
                            <wps:bodyPr rot="0" vert="horz" wrap="square" lIns="0" tIns="0" rIns="0" bIns="0" anchor="ctr" anchorCtr="0" upright="1">
                              <a:noAutofit/>
                            </wps:bodyPr>
                          </wps:wsp>
                        </wpg:grpSp>
                        <wpg:grpSp>
                          <wpg:cNvPr id="46" name="组合 46"/>
                          <wpg:cNvGrpSpPr/>
                          <wpg:grpSpPr>
                            <a:xfrm>
                              <a:off x="1646526" y="120448"/>
                              <a:ext cx="654333" cy="1060570"/>
                              <a:chOff x="2302903" y="88514"/>
                              <a:chExt cx="654333" cy="1060570"/>
                            </a:xfrm>
                          </wpg:grpSpPr>
                          <wps:wsp>
                            <wps:cNvPr id="464" name="矩形 464"/>
                            <wps:cNvSpPr>
                              <a:spLocks noChangeArrowheads="1"/>
                            </wps:cNvSpPr>
                            <wps:spPr bwMode="auto">
                              <a:xfrm>
                                <a:off x="2303660" y="88514"/>
                                <a:ext cx="653273" cy="212055"/>
                              </a:xfrm>
                              <a:prstGeom prst="rect">
                                <a:avLst/>
                              </a:prstGeom>
                              <a:noFill/>
                              <a:ln w="12700">
                                <a:solidFill>
                                  <a:sysClr val="windowText" lastClr="000000">
                                    <a:lumMod val="100000"/>
                                    <a:lumOff val="0"/>
                                  </a:sysClr>
                                </a:solidFill>
                                <a:miter lim="800000"/>
                              </a:ln>
                            </wps:spPr>
                            <wps:txbx>
                              <w:txbxContent>
                                <w:p w14:paraId="7E0EA678" w14:textId="77777777" w:rsidR="00AE3684" w:rsidRDefault="00AE3684">
                                  <w:pPr>
                                    <w:jc w:val="center"/>
                                    <w:rPr>
                                      <w:sz w:val="18"/>
                                      <w:szCs w:val="18"/>
                                      <w:lang w:eastAsia="zh-CN"/>
                                    </w:rPr>
                                  </w:pPr>
                                  <w:r>
                                    <w:rPr>
                                      <w:rFonts w:hint="eastAsia"/>
                                      <w:sz w:val="18"/>
                                      <w:szCs w:val="18"/>
                                      <w:lang w:eastAsia="zh-CN"/>
                                    </w:rPr>
                                    <w:t>3</w:t>
                                  </w:r>
                                  <w:r>
                                    <w:rPr>
                                      <w:sz w:val="18"/>
                                      <w:szCs w:val="18"/>
                                      <w:lang w:eastAsia="zh-CN"/>
                                    </w:rPr>
                                    <w:t>.8172744</w:t>
                                  </w:r>
                                </w:p>
                              </w:txbxContent>
                            </wps:txbx>
                            <wps:bodyPr rot="0" vert="horz" wrap="square" lIns="0" tIns="0" rIns="0" bIns="0" anchor="ctr" anchorCtr="0" upright="1">
                              <a:noAutofit/>
                            </wps:bodyPr>
                          </wps:wsp>
                          <wps:wsp>
                            <wps:cNvPr id="456" name="矩形 456"/>
                            <wps:cNvSpPr>
                              <a:spLocks noChangeArrowheads="1"/>
                            </wps:cNvSpPr>
                            <wps:spPr bwMode="auto">
                              <a:xfrm>
                                <a:off x="2304114" y="300569"/>
                                <a:ext cx="653122" cy="212055"/>
                              </a:xfrm>
                              <a:prstGeom prst="rect">
                                <a:avLst/>
                              </a:prstGeom>
                              <a:noFill/>
                              <a:ln w="12700">
                                <a:solidFill>
                                  <a:sysClr val="windowText" lastClr="000000">
                                    <a:lumMod val="100000"/>
                                    <a:lumOff val="0"/>
                                  </a:sysClr>
                                </a:solidFill>
                                <a:miter lim="800000"/>
                              </a:ln>
                            </wps:spPr>
                            <wps:txbx>
                              <w:txbxContent>
                                <w:p w14:paraId="34E7AFD3" w14:textId="77777777" w:rsidR="00AE3684" w:rsidRDefault="00AE3684">
                                  <w:pPr>
                                    <w:jc w:val="center"/>
                                    <w:rPr>
                                      <w:sz w:val="18"/>
                                      <w:szCs w:val="18"/>
                                      <w:lang w:eastAsia="zh-CN"/>
                                    </w:rPr>
                                  </w:pPr>
                                  <w:r>
                                    <w:rPr>
                                      <w:rFonts w:hint="eastAsia"/>
                                      <w:sz w:val="18"/>
                                      <w:szCs w:val="18"/>
                                      <w:lang w:eastAsia="zh-CN"/>
                                    </w:rPr>
                                    <w:t>2</w:t>
                                  </w:r>
                                  <w:r>
                                    <w:rPr>
                                      <w:sz w:val="18"/>
                                      <w:szCs w:val="18"/>
                                      <w:lang w:eastAsia="zh-CN"/>
                                    </w:rPr>
                                    <w:t>1.373</w:t>
                                  </w:r>
                                </w:p>
                              </w:txbxContent>
                            </wps:txbx>
                            <wps:bodyPr rot="0" vert="horz" wrap="square" lIns="0" tIns="0" rIns="0" bIns="0" anchor="ctr" anchorCtr="0" upright="1">
                              <a:noAutofit/>
                            </wps:bodyPr>
                          </wps:wsp>
                          <wps:wsp>
                            <wps:cNvPr id="448" name="矩形 448"/>
                            <wps:cNvSpPr>
                              <a:spLocks noChangeArrowheads="1"/>
                            </wps:cNvSpPr>
                            <wps:spPr bwMode="auto">
                              <a:xfrm>
                                <a:off x="2302903" y="513115"/>
                                <a:ext cx="653122" cy="212055"/>
                              </a:xfrm>
                              <a:prstGeom prst="rect">
                                <a:avLst/>
                              </a:prstGeom>
                              <a:noFill/>
                              <a:ln w="12700">
                                <a:solidFill>
                                  <a:sysClr val="windowText" lastClr="000000">
                                    <a:lumMod val="100000"/>
                                    <a:lumOff val="0"/>
                                  </a:sysClr>
                                </a:solidFill>
                                <a:miter lim="800000"/>
                              </a:ln>
                            </wps:spPr>
                            <wps:txbx>
                              <w:txbxContent>
                                <w:p w14:paraId="36EB83B8" w14:textId="77777777" w:rsidR="00AE3684" w:rsidRDefault="00AE3684">
                                  <w:pPr>
                                    <w:jc w:val="center"/>
                                    <w:rPr>
                                      <w:sz w:val="18"/>
                                      <w:szCs w:val="18"/>
                                      <w:lang w:eastAsia="zh-CN"/>
                                    </w:rPr>
                                  </w:pPr>
                                  <w:r>
                                    <w:rPr>
                                      <w:rFonts w:hint="eastAsia"/>
                                      <w:sz w:val="18"/>
                                      <w:szCs w:val="18"/>
                                      <w:lang w:eastAsia="zh-CN"/>
                                    </w:rPr>
                                    <w:t>6</w:t>
                                  </w:r>
                                  <w:r>
                                    <w:rPr>
                                      <w:sz w:val="18"/>
                                      <w:szCs w:val="18"/>
                                      <w:lang w:eastAsia="zh-CN"/>
                                    </w:rPr>
                                    <w:t>.7147571</w:t>
                                  </w:r>
                                </w:p>
                              </w:txbxContent>
                            </wps:txbx>
                            <wps:bodyPr rot="0" vert="horz" wrap="square" lIns="0" tIns="0" rIns="0" bIns="0" anchor="ctr" anchorCtr="0" upright="1">
                              <a:noAutofit/>
                            </wps:bodyPr>
                          </wps:wsp>
                          <wps:wsp>
                            <wps:cNvPr id="440" name="矩形 440"/>
                            <wps:cNvSpPr>
                              <a:spLocks noChangeArrowheads="1"/>
                            </wps:cNvSpPr>
                            <wps:spPr bwMode="auto">
                              <a:xfrm>
                                <a:off x="2302903" y="725072"/>
                                <a:ext cx="653122" cy="212055"/>
                              </a:xfrm>
                              <a:prstGeom prst="rect">
                                <a:avLst/>
                              </a:prstGeom>
                              <a:noFill/>
                              <a:ln w="12700">
                                <a:solidFill>
                                  <a:sysClr val="windowText" lastClr="000000">
                                    <a:lumMod val="100000"/>
                                    <a:lumOff val="0"/>
                                  </a:sysClr>
                                </a:solidFill>
                                <a:miter lim="800000"/>
                              </a:ln>
                            </wps:spPr>
                            <wps:txbx>
                              <w:txbxContent>
                                <w:p w14:paraId="340387CF"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.4618759</w:t>
                                  </w:r>
                                </w:p>
                              </w:txbxContent>
                            </wps:txbx>
                            <wps:bodyPr rot="0" vert="horz" wrap="square" lIns="0" tIns="0" rIns="0" bIns="0" anchor="ctr" anchorCtr="0" upright="1">
                              <a:noAutofit/>
                            </wps:bodyPr>
                          </wps:wsp>
                          <wps:wsp>
                            <wps:cNvPr id="432" name="矩形 432"/>
                            <wps:cNvSpPr>
                              <a:spLocks noChangeArrowheads="1"/>
                            </wps:cNvSpPr>
                            <wps:spPr bwMode="auto">
                              <a:xfrm>
                                <a:off x="2302903" y="937029"/>
                                <a:ext cx="653122" cy="212055"/>
                              </a:xfrm>
                              <a:prstGeom prst="rect">
                                <a:avLst/>
                              </a:prstGeom>
                              <a:noFill/>
                              <a:ln w="12700">
                                <a:solidFill>
                                  <a:sysClr val="windowText" lastClr="000000">
                                    <a:lumMod val="100000"/>
                                    <a:lumOff val="0"/>
                                  </a:sysClr>
                                </a:solidFill>
                                <a:miter lim="800000"/>
                              </a:ln>
                            </wps:spPr>
                            <wps:txbx>
                              <w:txbxContent>
                                <w:p w14:paraId="25468D4D" w14:textId="77777777" w:rsidR="00AE3684" w:rsidRDefault="00AE3684">
                                  <w:pPr>
                                    <w:jc w:val="center"/>
                                    <w:rPr>
                                      <w:sz w:val="18"/>
                                      <w:szCs w:val="18"/>
                                      <w:lang w:eastAsia="zh-CN"/>
                                    </w:rPr>
                                  </w:pPr>
                                  <w:r>
                                    <w:rPr>
                                      <w:rFonts w:hint="eastAsia"/>
                                      <w:sz w:val="18"/>
                                      <w:szCs w:val="18"/>
                                      <w:lang w:eastAsia="zh-CN"/>
                                    </w:rPr>
                                    <w:t>9</w:t>
                                  </w:r>
                                  <w:r>
                                    <w:rPr>
                                      <w:sz w:val="18"/>
                                      <w:szCs w:val="18"/>
                                      <w:lang w:eastAsia="zh-CN"/>
                                    </w:rPr>
                                    <w:t>.1536875</w:t>
                                  </w:r>
                                </w:p>
                              </w:txbxContent>
                            </wps:txbx>
                            <wps:bodyPr rot="0" vert="horz" wrap="square" lIns="0" tIns="0" rIns="0" bIns="0" anchor="ctr" anchorCtr="0" upright="1">
                              <a:noAutofit/>
                            </wps:bodyPr>
                          </wps:wsp>
                        </wpg:grpSp>
                        <wpg:grpSp>
                          <wpg:cNvPr id="47" name="组合 47"/>
                          <wpg:cNvGrpSpPr/>
                          <wpg:grpSpPr>
                            <a:xfrm>
                              <a:off x="2955723" y="120264"/>
                              <a:ext cx="654332" cy="1060570"/>
                              <a:chOff x="2955723" y="88514"/>
                              <a:chExt cx="654332" cy="1060570"/>
                            </a:xfrm>
                          </wpg:grpSpPr>
                          <wps:wsp>
                            <wps:cNvPr id="465" name="矩形 465"/>
                            <wps:cNvSpPr>
                              <a:spLocks noChangeArrowheads="1"/>
                            </wps:cNvSpPr>
                            <wps:spPr bwMode="auto">
                              <a:xfrm>
                                <a:off x="2956631" y="88514"/>
                                <a:ext cx="653273" cy="212055"/>
                              </a:xfrm>
                              <a:prstGeom prst="rect">
                                <a:avLst/>
                              </a:prstGeom>
                              <a:noFill/>
                              <a:ln w="12700">
                                <a:solidFill>
                                  <a:sysClr val="windowText" lastClr="000000">
                                    <a:lumMod val="100000"/>
                                    <a:lumOff val="0"/>
                                  </a:sysClr>
                                </a:solidFill>
                                <a:miter lim="800000"/>
                              </a:ln>
                            </wps:spPr>
                            <wps:txbx>
                              <w:txbxContent>
                                <w:p w14:paraId="1CCDA50B"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6476575</w:t>
                                  </w:r>
                                </w:p>
                              </w:txbxContent>
                            </wps:txbx>
                            <wps:bodyPr rot="0" vert="horz" wrap="square" lIns="0" tIns="0" rIns="0" bIns="0" anchor="ctr" anchorCtr="0" upright="1">
                              <a:noAutofit/>
                            </wps:bodyPr>
                          </wps:wsp>
                          <wps:wsp>
                            <wps:cNvPr id="457" name="矩形 457"/>
                            <wps:cNvSpPr>
                              <a:spLocks noChangeArrowheads="1"/>
                            </wps:cNvSpPr>
                            <wps:spPr bwMode="auto">
                              <a:xfrm>
                                <a:off x="2956933" y="300569"/>
                                <a:ext cx="653122" cy="212055"/>
                              </a:xfrm>
                              <a:prstGeom prst="rect">
                                <a:avLst/>
                              </a:prstGeom>
                              <a:noFill/>
                              <a:ln w="12700">
                                <a:solidFill>
                                  <a:sysClr val="windowText" lastClr="000000">
                                    <a:lumMod val="100000"/>
                                    <a:lumOff val="0"/>
                                  </a:sysClr>
                                </a:solidFill>
                                <a:miter lim="800000"/>
                              </a:ln>
                            </wps:spPr>
                            <wps:txbx>
                              <w:txbxContent>
                                <w:p w14:paraId="1C4E7012"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7547287</w:t>
                                  </w:r>
                                </w:p>
                              </w:txbxContent>
                            </wps:txbx>
                            <wps:bodyPr rot="0" vert="horz" wrap="square" lIns="0" tIns="0" rIns="0" bIns="0" anchor="ctr" anchorCtr="0" upright="1">
                              <a:noAutofit/>
                            </wps:bodyPr>
                          </wps:wsp>
                          <wps:wsp>
                            <wps:cNvPr id="449" name="矩形 449"/>
                            <wps:cNvSpPr>
                              <a:spLocks noChangeArrowheads="1"/>
                            </wps:cNvSpPr>
                            <wps:spPr bwMode="auto">
                              <a:xfrm>
                                <a:off x="2955723" y="513115"/>
                                <a:ext cx="653122" cy="212055"/>
                              </a:xfrm>
                              <a:prstGeom prst="rect">
                                <a:avLst/>
                              </a:prstGeom>
                              <a:noFill/>
                              <a:ln w="12700">
                                <a:solidFill>
                                  <a:sysClr val="windowText" lastClr="000000">
                                    <a:lumMod val="100000"/>
                                    <a:lumOff val="0"/>
                                  </a:sysClr>
                                </a:solidFill>
                                <a:miter lim="800000"/>
                              </a:ln>
                            </wps:spPr>
                            <wps:txbx>
                              <w:txbxContent>
                                <w:p w14:paraId="6D2EB0AE"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4325275</w:t>
                                  </w:r>
                                </w:p>
                              </w:txbxContent>
                            </wps:txbx>
                            <wps:bodyPr rot="0" vert="horz" wrap="square" lIns="0" tIns="0" rIns="0" bIns="0" anchor="ctr" anchorCtr="0" upright="1">
                              <a:noAutofit/>
                            </wps:bodyPr>
                          </wps:wsp>
                          <wps:wsp>
                            <wps:cNvPr id="441" name="矩形 441"/>
                            <wps:cNvSpPr>
                              <a:spLocks noChangeArrowheads="1"/>
                            </wps:cNvSpPr>
                            <wps:spPr bwMode="auto">
                              <a:xfrm>
                                <a:off x="2955723" y="725072"/>
                                <a:ext cx="653122" cy="212055"/>
                              </a:xfrm>
                              <a:prstGeom prst="rect">
                                <a:avLst/>
                              </a:prstGeom>
                              <a:noFill/>
                              <a:ln w="12700">
                                <a:solidFill>
                                  <a:sysClr val="windowText" lastClr="000000">
                                    <a:lumMod val="100000"/>
                                    <a:lumOff val="0"/>
                                  </a:sysClr>
                                </a:solidFill>
                                <a:miter lim="800000"/>
                              </a:ln>
                            </wps:spPr>
                            <wps:txbx>
                              <w:txbxContent>
                                <w:p w14:paraId="44EA0027" w14:textId="77777777" w:rsidR="00AE3684" w:rsidRDefault="00AE3684">
                                  <w:pPr>
                                    <w:jc w:val="center"/>
                                    <w:rPr>
                                      <w:sz w:val="18"/>
                                      <w:szCs w:val="18"/>
                                      <w:lang w:eastAsia="zh-CN"/>
                                    </w:rPr>
                                  </w:pPr>
                                  <w:bookmarkStart w:id="199" w:name="_Hlk23174071"/>
                                  <w:bookmarkStart w:id="200" w:name="_Hlk23174072"/>
                                  <w:r>
                                    <w:rPr>
                                      <w:rFonts w:hint="eastAsia"/>
                                      <w:sz w:val="18"/>
                                      <w:szCs w:val="18"/>
                                      <w:lang w:eastAsia="zh-CN"/>
                                    </w:rPr>
                                    <w:t>2</w:t>
                                  </w:r>
                                  <w:r>
                                    <w:rPr>
                                      <w:sz w:val="18"/>
                                      <w:szCs w:val="18"/>
                                      <w:lang w:eastAsia="zh-CN"/>
                                    </w:rPr>
                                    <w:t>6161678</w:t>
                                  </w:r>
                                  <w:bookmarkEnd w:id="199"/>
                                  <w:bookmarkEnd w:id="200"/>
                                </w:p>
                              </w:txbxContent>
                            </wps:txbx>
                            <wps:bodyPr rot="0" vert="horz" wrap="square" lIns="0" tIns="0" rIns="0" bIns="0" anchor="ctr" anchorCtr="0" upright="1">
                              <a:noAutofit/>
                            </wps:bodyPr>
                          </wps:wsp>
                          <wps:wsp>
                            <wps:cNvPr id="433" name="矩形 433"/>
                            <wps:cNvSpPr>
                              <a:spLocks noChangeArrowheads="1"/>
                            </wps:cNvSpPr>
                            <wps:spPr bwMode="auto">
                              <a:xfrm>
                                <a:off x="2955723" y="937029"/>
                                <a:ext cx="653122" cy="212055"/>
                              </a:xfrm>
                              <a:prstGeom prst="rect">
                                <a:avLst/>
                              </a:prstGeom>
                              <a:noFill/>
                              <a:ln w="12700">
                                <a:solidFill>
                                  <a:sysClr val="windowText" lastClr="000000">
                                    <a:lumMod val="100000"/>
                                    <a:lumOff val="0"/>
                                  </a:sysClr>
                                </a:solidFill>
                                <a:miter lim="800000"/>
                              </a:ln>
                            </wps:spPr>
                            <wps:txbx>
                              <w:txbxContent>
                                <w:p w14:paraId="12F57FCF" w14:textId="77777777" w:rsidR="00AE3684" w:rsidRDefault="00AE3684">
                                  <w:pPr>
                                    <w:jc w:val="center"/>
                                    <w:rPr>
                                      <w:sz w:val="18"/>
                                      <w:szCs w:val="18"/>
                                      <w:lang w:eastAsia="zh-CN"/>
                                    </w:rPr>
                                  </w:pPr>
                                  <w:bookmarkStart w:id="201" w:name="_Hlk23174079"/>
                                  <w:bookmarkStart w:id="202" w:name="_Hlk23174080"/>
                                  <w:r>
                                    <w:rPr>
                                      <w:rFonts w:hint="eastAsia"/>
                                      <w:sz w:val="18"/>
                                      <w:szCs w:val="18"/>
                                      <w:lang w:eastAsia="zh-CN"/>
                                    </w:rPr>
                                    <w:t>1</w:t>
                                  </w:r>
                                  <w:r>
                                    <w:rPr>
                                      <w:sz w:val="18"/>
                                      <w:szCs w:val="18"/>
                                      <w:lang w:eastAsia="zh-CN"/>
                                    </w:rPr>
                                    <w:t>1547892</w:t>
                                  </w:r>
                                  <w:bookmarkEnd w:id="201"/>
                                  <w:bookmarkEnd w:id="202"/>
                                </w:p>
                              </w:txbxContent>
                            </wps:txbx>
                            <wps:bodyPr rot="0" vert="horz" wrap="square" lIns="0" tIns="0" rIns="0" bIns="0" anchor="ctr" anchorCtr="0" upright="1">
                              <a:noAutofit/>
                            </wps:bodyPr>
                          </wps:wsp>
                        </wpg:grpSp>
                        <wps:wsp>
                          <wps:cNvPr id="473" name="矩形 473"/>
                          <wps:cNvSpPr/>
                          <wps:spPr>
                            <a:xfrm>
                              <a:off x="4172865" y="268696"/>
                              <a:ext cx="1538721" cy="761046"/>
                            </a:xfrm>
                            <a:prstGeom prst="rect">
                              <a:avLst/>
                            </a:prstGeom>
                            <a:noFill/>
                            <a:ln w="12700" cap="flat" cmpd="sng" algn="ctr">
                              <a:solidFill>
                                <a:sysClr val="windowText" lastClr="000000"/>
                              </a:solidFill>
                              <a:prstDash val="solid"/>
                              <a:miter lim="800000"/>
                            </a:ln>
                            <a:effectLst/>
                          </wps:spPr>
                          <wps:txbx>
                            <w:txbxContent>
                              <w:p w14:paraId="5C5790F0" w14:textId="77777777" w:rsidR="00AE3684" w:rsidRDefault="00AE3684">
                                <w:pPr>
                                  <w:rPr>
                                    <w:rFonts w:eastAsia="等线"/>
                                    <w:color w:val="000000"/>
                                    <w:sz w:val="18"/>
                                    <w:szCs w:val="18"/>
                                  </w:rPr>
                                </w:pPr>
                                <w:r>
                                  <w:rPr>
                                    <w:rFonts w:eastAsia="等线"/>
                                    <w:color w:val="000000"/>
                                    <w:sz w:val="18"/>
                                    <w:szCs w:val="18"/>
                                  </w:rPr>
                                  <w:t>86001: 3.8172744, 16476575</w:t>
                                </w:r>
                              </w:p>
                              <w:p w14:paraId="26602A9F" w14:textId="77777777" w:rsidR="00AE3684" w:rsidRDefault="00AE3684">
                                <w:pPr>
                                  <w:rPr>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6002:</w:t>
                                </w:r>
                                <w:r>
                                  <w:rPr>
                                    <w:rFonts w:hint="eastAsia"/>
                                    <w:sz w:val="18"/>
                                    <w:szCs w:val="18"/>
                                    <w:lang w:eastAsia="zh-CN"/>
                                  </w:rPr>
                                  <w:t xml:space="preserve"> 2</w:t>
                                </w:r>
                                <w:r>
                                  <w:rPr>
                                    <w:sz w:val="18"/>
                                    <w:szCs w:val="18"/>
                                    <w:lang w:eastAsia="zh-CN"/>
                                  </w:rPr>
                                  <w:t>1.373, 17547287</w:t>
                                </w:r>
                              </w:p>
                              <w:p w14:paraId="524FCAA9" w14:textId="77777777" w:rsidR="00AE3684" w:rsidRDefault="00AE3684">
                                <w:pPr>
                                  <w:rPr>
                                    <w:rFonts w:eastAsia="等线"/>
                                    <w:color w:val="000000"/>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6003:</w:t>
                                </w:r>
                                <w:r>
                                  <w:t xml:space="preserve"> </w:t>
                                </w:r>
                                <w:r>
                                  <w:rPr>
                                    <w:rFonts w:eastAsia="等线"/>
                                    <w:color w:val="000000"/>
                                    <w:sz w:val="18"/>
                                    <w:szCs w:val="18"/>
                                    <w:lang w:eastAsia="zh-CN"/>
                                  </w:rPr>
                                  <w:t>6.7147571, 14325275</w:t>
                                </w:r>
                              </w:p>
                              <w:p w14:paraId="5A1E9860" w14:textId="77777777" w:rsidR="00AE3684" w:rsidRDefault="00AE3684">
                                <w:pPr>
                                  <w:rPr>
                                    <w:rFonts w:eastAsia="等线"/>
                                    <w:color w:val="000000"/>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6004:</w:t>
                                </w:r>
                                <w:r>
                                  <w:t xml:space="preserve"> </w:t>
                                </w:r>
                                <w:r>
                                  <w:rPr>
                                    <w:rFonts w:eastAsia="等线"/>
                                    <w:color w:val="000000"/>
                                    <w:sz w:val="18"/>
                                    <w:szCs w:val="18"/>
                                    <w:lang w:eastAsia="zh-CN"/>
                                  </w:rPr>
                                  <w:t>8.4618759, 26161678</w:t>
                                </w:r>
                              </w:p>
                              <w:p w14:paraId="62C872B0" w14:textId="77777777" w:rsidR="00AE3684" w:rsidRDefault="00AE3684">
                                <w:pPr>
                                  <w:rPr>
                                    <w:rFonts w:eastAsia="等线"/>
                                    <w:color w:val="000000"/>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6005:</w:t>
                                </w:r>
                                <w:r>
                                  <w:t xml:space="preserve"> </w:t>
                                </w:r>
                                <w:r>
                                  <w:rPr>
                                    <w:rFonts w:eastAsia="等线"/>
                                    <w:color w:val="000000"/>
                                    <w:sz w:val="18"/>
                                    <w:szCs w:val="18"/>
                                    <w:lang w:eastAsia="zh-CN"/>
                                  </w:rPr>
                                  <w:t>9.1536875, 11547892</w:t>
                                </w:r>
                              </w:p>
                            </w:txbxContent>
                          </wps:txbx>
                          <wps:bodyPr rot="0" spcFirstLastPara="0" vert="horz" wrap="square" lIns="36000" tIns="45720" rIns="36000" bIns="45720" numCol="1" spcCol="0" rtlCol="0" fromWordArt="0" anchor="ctr" anchorCtr="0" forceAA="0" compatLnSpc="1">
                            <a:noAutofit/>
                          </wps:bodyPr>
                        </wps:wsp>
                        <wps:wsp>
                          <wps:cNvPr id="55" name="箭头: 右 55"/>
                          <wps:cNvSpPr/>
                          <wps:spPr>
                            <a:xfrm>
                              <a:off x="3679379" y="466443"/>
                              <a:ext cx="460069" cy="375274"/>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57"/>
                          <wps:cNvSpPr txBox="1"/>
                          <wps:spPr>
                            <a:xfrm>
                              <a:off x="1298881" y="1199943"/>
                              <a:ext cx="319759" cy="151465"/>
                            </a:xfrm>
                            <a:prstGeom prst="rect">
                              <a:avLst/>
                            </a:prstGeom>
                            <a:solidFill>
                              <a:schemeClr val="lt1"/>
                            </a:solidFill>
                            <a:ln w="6350">
                              <a:noFill/>
                            </a:ln>
                          </wps:spPr>
                          <wps:txbx>
                            <w:txbxContent>
                              <w:p w14:paraId="697F2082" w14:textId="77777777" w:rsidR="00AE3684" w:rsidRDefault="00AE3684">
                                <w:pPr>
                                  <w:rPr>
                                    <w:sz w:val="18"/>
                                    <w:szCs w:val="18"/>
                                    <w:lang w:eastAsia="zh-CN"/>
                                  </w:rPr>
                                </w:pPr>
                                <w:r>
                                  <w:rPr>
                                    <w:rFonts w:hint="eastAsia"/>
                                    <w:sz w:val="18"/>
                                    <w:szCs w:val="18"/>
                                    <w:lang w:eastAsia="zh-CN"/>
                                  </w:rPr>
                                  <w:t>i</w:t>
                                </w:r>
                                <w:r>
                                  <w:rPr>
                                    <w:sz w:val="18"/>
                                    <w:szCs w:val="18"/>
                                    <w:lang w:eastAsia="zh-CN"/>
                                  </w:rPr>
                                  <w:t>ndex</w:t>
                                </w:r>
                              </w:p>
                            </w:txbxContent>
                          </wps:txbx>
                          <wps:bodyPr rot="0" spcFirstLastPara="0" vertOverflow="overflow" horzOverflow="overflow" vert="horz" wrap="square" lIns="0" tIns="0" rIns="0" bIns="0" numCol="1" spcCol="0" rtlCol="0" fromWordArt="0" anchor="t" anchorCtr="0" forceAA="0" compatLnSpc="1">
                            <a:noAutofit/>
                          </wps:bodyPr>
                        </wps:wsp>
                        <wps:wsp>
                          <wps:cNvPr id="474" name="文本框 57"/>
                          <wps:cNvSpPr txBox="1"/>
                          <wps:spPr>
                            <a:xfrm>
                              <a:off x="2491707" y="1202963"/>
                              <a:ext cx="375371" cy="151130"/>
                            </a:xfrm>
                            <a:prstGeom prst="rect">
                              <a:avLst/>
                            </a:prstGeom>
                            <a:solidFill>
                              <a:schemeClr val="lt1"/>
                            </a:solidFill>
                            <a:ln w="6350">
                              <a:noFill/>
                            </a:ln>
                          </wps:spPr>
                          <wps:txbx>
                            <w:txbxContent>
                              <w:p w14:paraId="545A8223" w14:textId="77777777" w:rsidR="00AE3684" w:rsidRDefault="00AE3684">
                                <w:r>
                                  <w:rPr>
                                    <w:sz w:val="18"/>
                                    <w:szCs w:val="18"/>
                                  </w:rPr>
                                  <w:t>banned</w:t>
                                </w:r>
                              </w:p>
                            </w:txbxContent>
                          </wps:txbx>
                          <wps:bodyPr rot="0" spcFirstLastPara="0" vert="horz" wrap="square" lIns="0" tIns="0" rIns="0" bIns="0" numCol="1" spcCol="0" rtlCol="0" fromWordArt="0" anchor="t" anchorCtr="0" forceAA="0" compatLnSpc="1">
                            <a:noAutofit/>
                          </wps:bodyPr>
                        </wps:wsp>
                        <wps:wsp>
                          <wps:cNvPr id="355" name="文本框 57"/>
                          <wps:cNvSpPr txBox="1"/>
                          <wps:spPr>
                            <a:xfrm>
                              <a:off x="544057" y="1192499"/>
                              <a:ext cx="348703" cy="151130"/>
                            </a:xfrm>
                            <a:prstGeom prst="rect">
                              <a:avLst/>
                            </a:prstGeom>
                            <a:solidFill>
                              <a:schemeClr val="lt1"/>
                            </a:solidFill>
                            <a:ln w="6350">
                              <a:noFill/>
                            </a:ln>
                          </wps:spPr>
                          <wps:txbx>
                            <w:txbxContent>
                              <w:p w14:paraId="2C1DD9F3" w14:textId="77777777" w:rsidR="00AE3684" w:rsidRDefault="00AE3684">
                                <w:r>
                                  <w:rPr>
                                    <w:sz w:val="18"/>
                                    <w:szCs w:val="18"/>
                                  </w:rPr>
                                  <w:t>invalid</w:t>
                                </w:r>
                              </w:p>
                            </w:txbxContent>
                          </wps:txbx>
                          <wps:bodyPr rot="0" spcFirstLastPara="0" vert="horz" wrap="square" lIns="0" tIns="0" rIns="0" bIns="0" numCol="1" spcCol="0" rtlCol="0" fromWordArt="0" anchor="t" anchorCtr="0" forceAA="0" compatLnSpc="1">
                            <a:noAutofit/>
                          </wps:bodyPr>
                        </wps:wsp>
                      </wpg:wgp>
                    </wpc:wpc>
                  </a:graphicData>
                </a:graphic>
              </wp:inline>
            </w:drawing>
          </mc:Choice>
          <mc:Fallback>
            <w:pict>
              <v:group w14:anchorId="6FDD9405" id="画布 38" o:spid="_x0000_s1230" editas="canvas" style="width:471.1pt;height:113.1pt;mso-position-horizontal-relative:char;mso-position-vertical-relative:line" coordsize="59829,1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">
                <v:shape id="_x0000_s1231" type="#_x0000_t75" style="position:absolute;width:59829;height:14363;visibility:visible;mso-wrap-style:square" filled="t">
                  <v:fill o:detectmouseclick="t"/>
                  <v:path o:connecttype="none"/>
                </v:shape>
                <v:group id="组合 61" o:spid="_x0000_s1232" style="position:absolute;left:2982;top:2028;width:54133;height:12338" coordorigin="2982,1202" coordsize="54133,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矩形 460" o:spid="_x0000_s1233" style="position:absolute;left:2982;top:1202;width:4798;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" fillcolor="yellow" strokeweight="1pt">
                    <v:textbox inset="0,0,0,0">
                      <w:txbxContent>
                        <w:p w14:paraId="41867E02" w14:textId="77777777" w:rsidR="00AE3684" w:rsidRDefault="00AE3684">
                          <w:pPr>
                            <w:jc w:val="center"/>
                            <w:rPr>
                              <w:sz w:val="18"/>
                              <w:szCs w:val="18"/>
                              <w:lang w:eastAsia="zh-CN"/>
                            </w:rPr>
                          </w:pPr>
                          <w:r>
                            <w:rPr>
                              <w:rFonts w:hint="eastAsia"/>
                              <w:sz w:val="18"/>
                              <w:szCs w:val="18"/>
                              <w:lang w:eastAsia="zh-CN"/>
                            </w:rPr>
                            <w:t>J</w:t>
                          </w:r>
                          <w:r>
                            <w:rPr>
                              <w:sz w:val="18"/>
                              <w:szCs w:val="18"/>
                              <w:lang w:eastAsia="zh-CN"/>
                            </w:rPr>
                            <w:t>ohn</w:t>
                          </w:r>
                        </w:p>
                      </w:txbxContent>
                    </v:textbox>
                  </v:rect>
                  <v:rect id="矩形 452" o:spid="_x0000_s1234" style="position:absolute;left:2990;top:3323;width:4798;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" fillcolor="yellow" strokeweight="1pt">
                    <v:textbox inset="0,0,0,0">
                      <w:txbxContent>
                        <w:p w14:paraId="23293CF8" w14:textId="77777777" w:rsidR="00AE3684" w:rsidRDefault="00AE3684">
                          <w:pPr>
                            <w:jc w:val="center"/>
                            <w:rPr>
                              <w:sz w:val="18"/>
                              <w:szCs w:val="18"/>
                              <w:lang w:eastAsia="zh-CN"/>
                            </w:rPr>
                          </w:pPr>
                          <w:r>
                            <w:rPr>
                              <w:rFonts w:hint="eastAsia"/>
                              <w:sz w:val="18"/>
                              <w:szCs w:val="18"/>
                              <w:lang w:eastAsia="zh-CN"/>
                            </w:rPr>
                            <w:t>T</w:t>
                          </w:r>
                          <w:r>
                            <w:rPr>
                              <w:sz w:val="18"/>
                              <w:szCs w:val="18"/>
                              <w:lang w:eastAsia="zh-CN"/>
                            </w:rPr>
                            <w:t>om</w:t>
                          </w:r>
                        </w:p>
                      </w:txbxContent>
                    </v:textbox>
                  </v:rect>
                  <v:rect id="矩形 444" o:spid="_x0000_s1235" style="position:absolute;left:2982;top:5448;width:4797;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" fillcolor="yellow" strokeweight="1pt">
                    <v:textbox inset="0,0,0,0">
                      <w:txbxContent>
                        <w:p w14:paraId="36CDB447" w14:textId="77777777" w:rsidR="00AE3684" w:rsidRDefault="00AE3684">
                          <w:pPr>
                            <w:jc w:val="center"/>
                            <w:rPr>
                              <w:sz w:val="18"/>
                              <w:szCs w:val="18"/>
                              <w:lang w:eastAsia="zh-CN"/>
                            </w:rPr>
                          </w:pPr>
                          <w:r>
                            <w:rPr>
                              <w:rFonts w:hint="eastAsia"/>
                              <w:sz w:val="18"/>
                              <w:szCs w:val="18"/>
                              <w:lang w:eastAsia="zh-CN"/>
                            </w:rPr>
                            <w:t>M</w:t>
                          </w:r>
                          <w:r>
                            <w:rPr>
                              <w:sz w:val="18"/>
                              <w:szCs w:val="18"/>
                              <w:lang w:eastAsia="zh-CN"/>
                            </w:rPr>
                            <w:t>ary</w:t>
                          </w:r>
                        </w:p>
                      </w:txbxContent>
                    </v:textbox>
                  </v:rect>
                  <v:rect id="矩形 436" o:spid="_x0000_s1236" style="position:absolute;left:2982;top:7568;width:4797;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" fillcolor="yellow" strokeweight="1pt">
                    <v:textbox inset="0,0,0,0">
                      <w:txbxContent>
                        <w:p w14:paraId="1E1280A6" w14:textId="77777777" w:rsidR="00AE3684" w:rsidRDefault="00AE3684">
                          <w:pPr>
                            <w:jc w:val="center"/>
                            <w:rPr>
                              <w:sz w:val="18"/>
                              <w:szCs w:val="18"/>
                              <w:lang w:eastAsia="zh-CN"/>
                            </w:rPr>
                          </w:pPr>
                          <w:r>
                            <w:rPr>
                              <w:rFonts w:hint="eastAsia"/>
                              <w:sz w:val="18"/>
                              <w:szCs w:val="18"/>
                              <w:lang w:eastAsia="zh-CN"/>
                            </w:rPr>
                            <w:t>L</w:t>
                          </w:r>
                          <w:r>
                            <w:rPr>
                              <w:sz w:val="18"/>
                              <w:szCs w:val="18"/>
                              <w:lang w:eastAsia="zh-CN"/>
                            </w:rPr>
                            <w:t>ucy</w:t>
                          </w:r>
                        </w:p>
                      </w:txbxContent>
                    </v:textbox>
                  </v:rect>
                  <v:rect id="矩形 428" o:spid="_x0000_s1237" style="position:absolute;left:2982;top:9687;width:4797;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" fillcolor="yellow" strokeweight="1pt">
                    <v:textbox inset="0,0,0,0">
                      <w:txbxContent>
                        <w:p w14:paraId="53C30DA2" w14:textId="77777777" w:rsidR="00AE3684" w:rsidRDefault="00AE3684">
                          <w:pPr>
                            <w:jc w:val="center"/>
                            <w:rPr>
                              <w:sz w:val="18"/>
                              <w:szCs w:val="18"/>
                              <w:lang w:eastAsia="zh-CN"/>
                            </w:rPr>
                          </w:pPr>
                          <w:r>
                            <w:rPr>
                              <w:rFonts w:hint="eastAsia"/>
                              <w:sz w:val="18"/>
                              <w:szCs w:val="18"/>
                              <w:lang w:eastAsia="zh-CN"/>
                            </w:rPr>
                            <w:t>B</w:t>
                          </w:r>
                          <w:r>
                            <w:rPr>
                              <w:sz w:val="18"/>
                              <w:szCs w:val="18"/>
                              <w:lang w:eastAsia="zh-CN"/>
                            </w:rPr>
                            <w:t>ill</w:t>
                          </w:r>
                        </w:p>
                      </w:txbxContent>
                    </v:textbox>
                  </v:rect>
                  <v:group id="组合 49" o:spid="_x0000_s1238" style="position:absolute;left:11489;top:1204;width:5008;height:10606" coordorigin="6190,3861" coordsize="5407,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461" o:spid="_x0000_s1239" style="position:absolute;left:6191;top:3861;width:5399;height: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" filled="f" strokeweight="1pt">
                      <v:textbox inset="0,0,0,0">
                        <w:txbxContent>
                          <w:p w14:paraId="74165678"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6001</w:t>
                            </w:r>
                          </w:p>
                        </w:txbxContent>
                      </v:textbox>
                    </v:rect>
                    <v:rect id="矩形 453" o:spid="_x0000_s1240" style="position:absolute;left:6200;top:5900;width:5398;height: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" filled="f" strokeweight="1pt">
                      <v:textbox inset="0,0,0,0">
                        <w:txbxContent>
                          <w:p w14:paraId="57AB476A"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6002</w:t>
                            </w:r>
                          </w:p>
                        </w:txbxContent>
                      </v:textbox>
                    </v:rect>
                    <v:rect id="矩形 445" o:spid="_x0000_s1241" style="position:absolute;left:6190;top:7944;width:5398;height: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" filled="f" strokeweight="1pt">
                      <v:textbox inset="0,0,0,0">
                        <w:txbxContent>
                          <w:p w14:paraId="796F5D7A"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6003</w:t>
                            </w:r>
                          </w:p>
                        </w:txbxContent>
                      </v:textbox>
                    </v:rect>
                    <v:rect id="矩形 437" o:spid="_x0000_s1242" style="position:absolute;left:6190;top:9982;width:5398;height: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" filled="f" strokeweight="1pt">
                      <v:textbox inset="0,0,0,0">
                        <w:txbxContent>
                          <w:p w14:paraId="0B7E07EB"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6004</w:t>
                            </w:r>
                          </w:p>
                        </w:txbxContent>
                      </v:textbox>
                    </v:rect>
                    <v:rect id="矩形 429" o:spid="_x0000_s1243" style="position:absolute;left:6190;top:12020;width:5398;height: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" filled="f" strokeweight="1pt">
                      <v:textbox inset="0,0,0,0">
                        <w:txbxContent>
                          <w:p w14:paraId="62D472FA"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6005</w:t>
                            </w:r>
                          </w:p>
                        </w:txbxContent>
                      </v:textbox>
                    </v:rect>
                  </v:group>
                  <v:group id="组合 40" o:spid="_x0000_s1244" style="position:absolute;left:7789;top:1203;width:3700;height:10606" coordorigin="12815,885" coordsize="3700,1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矩形 462" o:spid="_x0000_s1245" style="position:absolute;left:12817;top:885;width:3694;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" fillcolor="yellow" strokeweight="1pt">
                      <v:textbox inset="0,0,0,0">
                        <w:txbxContent>
                          <w:p w14:paraId="7497E7CE"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2</w:t>
                            </w:r>
                          </w:p>
                        </w:txbxContent>
                      </v:textbox>
                    </v:rect>
                    <v:rect id="矩形 454" o:spid="_x0000_s1246" style="position:absolute;left:12822;top:3005;width:3693;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" fillcolor="yellow" strokeweight="1pt">
                      <v:textbox inset="0,0,0,0">
                        <w:txbxContent>
                          <w:p w14:paraId="02F3E0E8" w14:textId="77777777" w:rsidR="00AE3684" w:rsidRDefault="00AE3684">
                            <w:pPr>
                              <w:jc w:val="center"/>
                              <w:rPr>
                                <w:sz w:val="18"/>
                                <w:szCs w:val="18"/>
                                <w:lang w:eastAsia="zh-CN"/>
                              </w:rPr>
                            </w:pPr>
                            <w:r>
                              <w:rPr>
                                <w:sz w:val="18"/>
                                <w:szCs w:val="18"/>
                                <w:lang w:eastAsia="zh-CN"/>
                              </w:rPr>
                              <w:t>13</w:t>
                            </w:r>
                          </w:p>
                        </w:txbxContent>
                      </v:textbox>
                    </v:rect>
                    <v:rect id="矩形 446" o:spid="_x0000_s1247" style="position:absolute;left:12815;top:5131;width:3693;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" fillcolor="yellow" strokeweight="1pt">
                      <v:textbox inset="0,0,0,0">
                        <w:txbxContent>
                          <w:p w14:paraId="04D33751" w14:textId="77777777" w:rsidR="00AE3684" w:rsidRDefault="00AE3684">
                            <w:pPr>
                              <w:jc w:val="center"/>
                              <w:rPr>
                                <w:sz w:val="18"/>
                                <w:szCs w:val="18"/>
                                <w:lang w:eastAsia="zh-CN"/>
                              </w:rPr>
                            </w:pPr>
                            <w:r>
                              <w:rPr>
                                <w:sz w:val="18"/>
                                <w:szCs w:val="18"/>
                                <w:lang w:eastAsia="zh-CN"/>
                              </w:rPr>
                              <w:t>11</w:t>
                            </w:r>
                          </w:p>
                        </w:txbxContent>
                      </v:textbox>
                    </v:rect>
                    <v:rect id="矩形 438" o:spid="_x0000_s1248" style="position:absolute;left:12815;top:7250;width:3693;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" fillcolor="yellow" strokeweight="1pt">
                      <v:textbox inset="0,0,0,0">
                        <w:txbxContent>
                          <w:p w14:paraId="62A73C67" w14:textId="77777777" w:rsidR="00AE3684" w:rsidRDefault="00AE3684">
                            <w:pPr>
                              <w:jc w:val="center"/>
                              <w:rPr>
                                <w:sz w:val="18"/>
                                <w:szCs w:val="18"/>
                                <w:lang w:eastAsia="zh-CN"/>
                              </w:rPr>
                            </w:pPr>
                            <w:r>
                              <w:rPr>
                                <w:sz w:val="18"/>
                                <w:szCs w:val="18"/>
                                <w:lang w:eastAsia="zh-CN"/>
                              </w:rPr>
                              <w:t>12</w:t>
                            </w:r>
                          </w:p>
                        </w:txbxContent>
                      </v:textbox>
                    </v:rect>
                    <v:rect id="矩形 430" o:spid="_x0000_s1249" style="position:absolute;left:12815;top:9370;width:3693;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" fillcolor="yellow" strokeweight="1pt">
                      <v:textbox inset="0,0,0,0">
                        <w:txbxContent>
                          <w:p w14:paraId="5A2EBB3B" w14:textId="77777777" w:rsidR="00AE3684" w:rsidRDefault="00AE3684">
                            <w:pPr>
                              <w:jc w:val="center"/>
                              <w:rPr>
                                <w:sz w:val="18"/>
                                <w:szCs w:val="18"/>
                                <w:lang w:eastAsia="zh-CN"/>
                              </w:rPr>
                            </w:pPr>
                            <w:r>
                              <w:rPr>
                                <w:sz w:val="18"/>
                                <w:szCs w:val="18"/>
                                <w:lang w:eastAsia="zh-CN"/>
                              </w:rPr>
                              <w:t>12</w:t>
                            </w:r>
                          </w:p>
                        </w:txbxContent>
                      </v:textbox>
                    </v:rect>
                  </v:group>
                  <v:group id="组合 44" o:spid="_x0000_s1250" style="position:absolute;left:23008;top:1202;width:6543;height:10606" coordorigin="16491,885" coordsize="6543,1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矩形 463" o:spid="_x0000_s1251" style="position:absolute;left:16496;top:885;width:6533;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" fillcolor="red" strokeweight="1pt">
                      <v:textbox inset="0,0,0,0">
                        <w:txbxContent>
                          <w:p w14:paraId="7F3AA0DF" w14:textId="77777777" w:rsidR="00AE3684" w:rsidRDefault="00AE3684">
                            <w:pPr>
                              <w:jc w:val="center"/>
                              <w:rPr>
                                <w:sz w:val="18"/>
                                <w:szCs w:val="18"/>
                              </w:rPr>
                            </w:pPr>
                            <w:r>
                              <w:rPr>
                                <w:sz w:val="18"/>
                                <w:szCs w:val="18"/>
                                <w:lang w:eastAsia="zh-CN"/>
                              </w:rPr>
                              <w:t>462827</w:t>
                            </w:r>
                          </w:p>
                        </w:txbxContent>
                      </v:textbox>
                    </v:rect>
                    <v:rect id="矩形 455" o:spid="_x0000_s1252" style="position:absolute;left:16503;top:3005;width:6532;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" fillcolor="red" strokeweight="1pt">
                      <v:textbox inset="0,0,0,0">
                        <w:txbxContent>
                          <w:p w14:paraId="6CF88358"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02457</w:t>
                            </w:r>
                          </w:p>
                        </w:txbxContent>
                      </v:textbox>
                    </v:rect>
                    <v:rect id="矩形 447" o:spid="_x0000_s1253" style="position:absolute;left:16491;top:5131;width:6531;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" fillcolor="red" strokeweight="1pt">
                      <v:textbox inset="0,0,0,0">
                        <w:txbxContent>
                          <w:p w14:paraId="19EBE790" w14:textId="77777777" w:rsidR="00AE3684" w:rsidRDefault="00AE3684">
                            <w:pPr>
                              <w:jc w:val="center"/>
                              <w:rPr>
                                <w:sz w:val="18"/>
                                <w:szCs w:val="18"/>
                                <w:lang w:eastAsia="zh-CN"/>
                              </w:rPr>
                            </w:pPr>
                            <w:r>
                              <w:rPr>
                                <w:rFonts w:hint="eastAsia"/>
                                <w:sz w:val="18"/>
                                <w:szCs w:val="18"/>
                                <w:lang w:eastAsia="zh-CN"/>
                              </w:rPr>
                              <w:t>2</w:t>
                            </w:r>
                            <w:r>
                              <w:rPr>
                                <w:sz w:val="18"/>
                                <w:szCs w:val="18"/>
                                <w:lang w:eastAsia="zh-CN"/>
                              </w:rPr>
                              <w:t>82891</w:t>
                            </w:r>
                          </w:p>
                        </w:txbxContent>
                      </v:textbox>
                    </v:rect>
                    <v:rect id="矩形 439" o:spid="_x0000_s1254" style="position:absolute;left:16491;top:7250;width:653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" fillcolor="red" strokeweight="1pt">
                      <v:textbox inset="0,0,0,0">
                        <w:txbxContent>
                          <w:p w14:paraId="6981E5D6" w14:textId="77777777" w:rsidR="00AE3684" w:rsidRDefault="00AE3684">
                            <w:pPr>
                              <w:jc w:val="center"/>
                              <w:rPr>
                                <w:sz w:val="18"/>
                                <w:szCs w:val="18"/>
                                <w:lang w:eastAsia="zh-CN"/>
                              </w:rPr>
                            </w:pPr>
                            <w:r>
                              <w:rPr>
                                <w:rFonts w:hint="eastAsia"/>
                                <w:sz w:val="18"/>
                                <w:szCs w:val="18"/>
                                <w:lang w:eastAsia="zh-CN"/>
                              </w:rPr>
                              <w:t>5</w:t>
                            </w:r>
                            <w:r>
                              <w:rPr>
                                <w:sz w:val="18"/>
                                <w:szCs w:val="18"/>
                                <w:lang w:eastAsia="zh-CN"/>
                              </w:rPr>
                              <w:t>86275</w:t>
                            </w:r>
                          </w:p>
                        </w:txbxContent>
                      </v:textbox>
                    </v:rect>
                    <v:rect id="矩形 431" o:spid="_x0000_s1255" style="position:absolute;left:16491;top:9370;width:6531;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" fillcolor="red" strokeweight="1pt">
                      <v:textbox inset="0,0,0,0">
                        <w:txbxContent>
                          <w:p w14:paraId="42ED720B" w14:textId="77777777" w:rsidR="00AE3684" w:rsidRDefault="00AE3684">
                            <w:pPr>
                              <w:jc w:val="center"/>
                              <w:rPr>
                                <w:sz w:val="18"/>
                                <w:szCs w:val="18"/>
                                <w:lang w:eastAsia="zh-CN"/>
                              </w:rPr>
                            </w:pPr>
                            <w:r>
                              <w:rPr>
                                <w:sz w:val="18"/>
                                <w:szCs w:val="18"/>
                                <w:lang w:eastAsia="zh-CN"/>
                              </w:rPr>
                              <w:t>482992</w:t>
                            </w:r>
                          </w:p>
                        </w:txbxContent>
                      </v:textbox>
                    </v:rect>
                  </v:group>
                  <v:group id="组合 46" o:spid="_x0000_s1256" style="position:absolute;left:16465;top:1204;width:6543;height:10606" coordorigin="23029,885" coordsize="6543,1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矩形 464" o:spid="_x0000_s1257" style="position:absolute;left:23036;top:885;width:6533;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" filled="f" strokeweight="1pt">
                      <v:textbox inset="0,0,0,0">
                        <w:txbxContent>
                          <w:p w14:paraId="7E0EA678" w14:textId="77777777" w:rsidR="00AE3684" w:rsidRDefault="00AE3684">
                            <w:pPr>
                              <w:jc w:val="center"/>
                              <w:rPr>
                                <w:sz w:val="18"/>
                                <w:szCs w:val="18"/>
                                <w:lang w:eastAsia="zh-CN"/>
                              </w:rPr>
                            </w:pPr>
                            <w:r>
                              <w:rPr>
                                <w:rFonts w:hint="eastAsia"/>
                                <w:sz w:val="18"/>
                                <w:szCs w:val="18"/>
                                <w:lang w:eastAsia="zh-CN"/>
                              </w:rPr>
                              <w:t>3</w:t>
                            </w:r>
                            <w:r>
                              <w:rPr>
                                <w:sz w:val="18"/>
                                <w:szCs w:val="18"/>
                                <w:lang w:eastAsia="zh-CN"/>
                              </w:rPr>
                              <w:t>.8172744</w:t>
                            </w:r>
                          </w:p>
                        </w:txbxContent>
                      </v:textbox>
                    </v:rect>
                    <v:rect id="矩形 456" o:spid="_x0000_s1258" style="position:absolute;left:23041;top:3005;width:653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" filled="f" strokeweight="1pt">
                      <v:textbox inset="0,0,0,0">
                        <w:txbxContent>
                          <w:p w14:paraId="34E7AFD3" w14:textId="77777777" w:rsidR="00AE3684" w:rsidRDefault="00AE3684">
                            <w:pPr>
                              <w:jc w:val="center"/>
                              <w:rPr>
                                <w:sz w:val="18"/>
                                <w:szCs w:val="18"/>
                                <w:lang w:eastAsia="zh-CN"/>
                              </w:rPr>
                            </w:pPr>
                            <w:r>
                              <w:rPr>
                                <w:rFonts w:hint="eastAsia"/>
                                <w:sz w:val="18"/>
                                <w:szCs w:val="18"/>
                                <w:lang w:eastAsia="zh-CN"/>
                              </w:rPr>
                              <w:t>2</w:t>
                            </w:r>
                            <w:r>
                              <w:rPr>
                                <w:sz w:val="18"/>
                                <w:szCs w:val="18"/>
                                <w:lang w:eastAsia="zh-CN"/>
                              </w:rPr>
                              <w:t>1.373</w:t>
                            </w:r>
                          </w:p>
                        </w:txbxContent>
                      </v:textbox>
                    </v:rect>
                    <v:rect id="矩形 448" o:spid="_x0000_s1259" style="position:absolute;left:23029;top:5131;width:6531;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" filled="f" strokeweight="1pt">
                      <v:textbox inset="0,0,0,0">
                        <w:txbxContent>
                          <w:p w14:paraId="36EB83B8" w14:textId="77777777" w:rsidR="00AE3684" w:rsidRDefault="00AE3684">
                            <w:pPr>
                              <w:jc w:val="center"/>
                              <w:rPr>
                                <w:sz w:val="18"/>
                                <w:szCs w:val="18"/>
                                <w:lang w:eastAsia="zh-CN"/>
                              </w:rPr>
                            </w:pPr>
                            <w:r>
                              <w:rPr>
                                <w:rFonts w:hint="eastAsia"/>
                                <w:sz w:val="18"/>
                                <w:szCs w:val="18"/>
                                <w:lang w:eastAsia="zh-CN"/>
                              </w:rPr>
                              <w:t>6</w:t>
                            </w:r>
                            <w:r>
                              <w:rPr>
                                <w:sz w:val="18"/>
                                <w:szCs w:val="18"/>
                                <w:lang w:eastAsia="zh-CN"/>
                              </w:rPr>
                              <w:t>.7147571</w:t>
                            </w:r>
                          </w:p>
                        </w:txbxContent>
                      </v:textbox>
                    </v:rect>
                    <v:rect id="矩形 440" o:spid="_x0000_s1260" style="position:absolute;left:23029;top:7250;width:653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" filled="f" strokeweight="1pt">
                      <v:textbox inset="0,0,0,0">
                        <w:txbxContent>
                          <w:p w14:paraId="340387CF" w14:textId="77777777" w:rsidR="00AE3684" w:rsidRDefault="00AE3684">
                            <w:pPr>
                              <w:jc w:val="center"/>
                              <w:rPr>
                                <w:sz w:val="18"/>
                                <w:szCs w:val="18"/>
                                <w:lang w:eastAsia="zh-CN"/>
                              </w:rPr>
                            </w:pPr>
                            <w:r>
                              <w:rPr>
                                <w:rFonts w:hint="eastAsia"/>
                                <w:sz w:val="18"/>
                                <w:szCs w:val="18"/>
                                <w:lang w:eastAsia="zh-CN"/>
                              </w:rPr>
                              <w:t>8</w:t>
                            </w:r>
                            <w:r>
                              <w:rPr>
                                <w:sz w:val="18"/>
                                <w:szCs w:val="18"/>
                                <w:lang w:eastAsia="zh-CN"/>
                              </w:rPr>
                              <w:t>.4618759</w:t>
                            </w:r>
                          </w:p>
                        </w:txbxContent>
                      </v:textbox>
                    </v:rect>
                    <v:rect id="矩形 432" o:spid="_x0000_s1261" style="position:absolute;left:23029;top:9370;width:6531;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" filled="f" strokeweight="1pt">
                      <v:textbox inset="0,0,0,0">
                        <w:txbxContent>
                          <w:p w14:paraId="25468D4D" w14:textId="77777777" w:rsidR="00AE3684" w:rsidRDefault="00AE3684">
                            <w:pPr>
                              <w:jc w:val="center"/>
                              <w:rPr>
                                <w:sz w:val="18"/>
                                <w:szCs w:val="18"/>
                                <w:lang w:eastAsia="zh-CN"/>
                              </w:rPr>
                            </w:pPr>
                            <w:r>
                              <w:rPr>
                                <w:rFonts w:hint="eastAsia"/>
                                <w:sz w:val="18"/>
                                <w:szCs w:val="18"/>
                                <w:lang w:eastAsia="zh-CN"/>
                              </w:rPr>
                              <w:t>9</w:t>
                            </w:r>
                            <w:r>
                              <w:rPr>
                                <w:sz w:val="18"/>
                                <w:szCs w:val="18"/>
                                <w:lang w:eastAsia="zh-CN"/>
                              </w:rPr>
                              <w:t>.1536875</w:t>
                            </w:r>
                          </w:p>
                        </w:txbxContent>
                      </v:textbox>
                    </v:rect>
                  </v:group>
                  <v:group id="组合 47" o:spid="_x0000_s1262" style="position:absolute;left:29557;top:1202;width:6543;height:10606" coordorigin="29557,885" coordsize="6543,1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矩形 465" o:spid="_x0000_s1263" style="position:absolute;left:29566;top:885;width:6533;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" filled="f" strokeweight="1pt">
                      <v:textbox inset="0,0,0,0">
                        <w:txbxContent>
                          <w:p w14:paraId="1CCDA50B"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6476575</w:t>
                            </w:r>
                          </w:p>
                        </w:txbxContent>
                      </v:textbox>
                    </v:rect>
                    <v:rect id="矩形 457" o:spid="_x0000_s1264" style="position:absolute;left:29569;top:3005;width:653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" filled="f" strokeweight="1pt">
                      <v:textbox inset="0,0,0,0">
                        <w:txbxContent>
                          <w:p w14:paraId="1C4E7012"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7547287</w:t>
                            </w:r>
                          </w:p>
                        </w:txbxContent>
                      </v:textbox>
                    </v:rect>
                    <v:rect id="矩形 449" o:spid="_x0000_s1265" style="position:absolute;left:29557;top:5131;width:6531;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" filled="f" strokeweight="1pt">
                      <v:textbox inset="0,0,0,0">
                        <w:txbxContent>
                          <w:p w14:paraId="6D2EB0AE" w14:textId="77777777" w:rsidR="00AE3684" w:rsidRDefault="00AE3684">
                            <w:pPr>
                              <w:jc w:val="center"/>
                              <w:rPr>
                                <w:sz w:val="18"/>
                                <w:szCs w:val="18"/>
                                <w:lang w:eastAsia="zh-CN"/>
                              </w:rPr>
                            </w:pPr>
                            <w:r>
                              <w:rPr>
                                <w:rFonts w:hint="eastAsia"/>
                                <w:sz w:val="18"/>
                                <w:szCs w:val="18"/>
                                <w:lang w:eastAsia="zh-CN"/>
                              </w:rPr>
                              <w:t>1</w:t>
                            </w:r>
                            <w:r>
                              <w:rPr>
                                <w:sz w:val="18"/>
                                <w:szCs w:val="18"/>
                                <w:lang w:eastAsia="zh-CN"/>
                              </w:rPr>
                              <w:t>4325275</w:t>
                            </w:r>
                          </w:p>
                        </w:txbxContent>
                      </v:textbox>
                    </v:rect>
                    <v:rect id="矩形 441" o:spid="_x0000_s1266" style="position:absolute;left:29557;top:7250;width:6531;height: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" filled="f" strokeweight="1pt">
                      <v:textbox inset="0,0,0,0">
                        <w:txbxContent>
                          <w:p w14:paraId="44EA0027" w14:textId="77777777" w:rsidR="00AE3684" w:rsidRDefault="00AE3684">
                            <w:pPr>
                              <w:jc w:val="center"/>
                              <w:rPr>
                                <w:sz w:val="18"/>
                                <w:szCs w:val="18"/>
                                <w:lang w:eastAsia="zh-CN"/>
                              </w:rPr>
                            </w:pPr>
                            <w:bookmarkStart w:id="203" w:name="_Hlk23174071"/>
                            <w:bookmarkStart w:id="204" w:name="_Hlk23174072"/>
                            <w:r>
                              <w:rPr>
                                <w:rFonts w:hint="eastAsia"/>
                                <w:sz w:val="18"/>
                                <w:szCs w:val="18"/>
                                <w:lang w:eastAsia="zh-CN"/>
                              </w:rPr>
                              <w:t>2</w:t>
                            </w:r>
                            <w:r>
                              <w:rPr>
                                <w:sz w:val="18"/>
                                <w:szCs w:val="18"/>
                                <w:lang w:eastAsia="zh-CN"/>
                              </w:rPr>
                              <w:t>6161678</w:t>
                            </w:r>
                            <w:bookmarkEnd w:id="203"/>
                            <w:bookmarkEnd w:id="204"/>
                          </w:p>
                        </w:txbxContent>
                      </v:textbox>
                    </v:rect>
                    <v:rect id="矩形 433" o:spid="_x0000_s1267" style="position:absolute;left:29557;top:9370;width:6531;height:2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" filled="f" strokeweight="1pt">
                      <v:textbox inset="0,0,0,0">
                        <w:txbxContent>
                          <w:p w14:paraId="12F57FCF" w14:textId="77777777" w:rsidR="00AE3684" w:rsidRDefault="00AE3684">
                            <w:pPr>
                              <w:jc w:val="center"/>
                              <w:rPr>
                                <w:sz w:val="18"/>
                                <w:szCs w:val="18"/>
                                <w:lang w:eastAsia="zh-CN"/>
                              </w:rPr>
                            </w:pPr>
                            <w:bookmarkStart w:id="205" w:name="_Hlk23174079"/>
                            <w:bookmarkStart w:id="206" w:name="_Hlk23174080"/>
                            <w:r>
                              <w:rPr>
                                <w:rFonts w:hint="eastAsia"/>
                                <w:sz w:val="18"/>
                                <w:szCs w:val="18"/>
                                <w:lang w:eastAsia="zh-CN"/>
                              </w:rPr>
                              <w:t>1</w:t>
                            </w:r>
                            <w:r>
                              <w:rPr>
                                <w:sz w:val="18"/>
                                <w:szCs w:val="18"/>
                                <w:lang w:eastAsia="zh-CN"/>
                              </w:rPr>
                              <w:t>1547892</w:t>
                            </w:r>
                            <w:bookmarkEnd w:id="205"/>
                            <w:bookmarkEnd w:id="206"/>
                          </w:p>
                        </w:txbxContent>
                      </v:textbox>
                    </v:rect>
                  </v:group>
                  <v:rect id="矩形 473" o:spid="_x0000_s1268" style="position:absolute;left:41728;top:2686;width:15387;height:7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" filled="f" strokecolor="windowText" strokeweight="1pt">
                    <v:textbox inset="1mm,,1mm">
                      <w:txbxContent>
                        <w:p w14:paraId="5C5790F0" w14:textId="77777777" w:rsidR="00AE3684" w:rsidRDefault="00AE3684">
                          <w:pPr>
                            <w:rPr>
                              <w:rFonts w:eastAsia="等线"/>
                              <w:color w:val="000000"/>
                              <w:sz w:val="18"/>
                              <w:szCs w:val="18"/>
                            </w:rPr>
                          </w:pPr>
                          <w:r>
                            <w:rPr>
                              <w:rFonts w:eastAsia="等线"/>
                              <w:color w:val="000000"/>
                              <w:sz w:val="18"/>
                              <w:szCs w:val="18"/>
                            </w:rPr>
                            <w:t>86001: 3.8172744, 16476575</w:t>
                          </w:r>
                        </w:p>
                        <w:p w14:paraId="26602A9F" w14:textId="77777777" w:rsidR="00AE3684" w:rsidRDefault="00AE3684">
                          <w:pPr>
                            <w:rPr>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6002:</w:t>
                          </w:r>
                          <w:r>
                            <w:rPr>
                              <w:rFonts w:hint="eastAsia"/>
                              <w:sz w:val="18"/>
                              <w:szCs w:val="18"/>
                              <w:lang w:eastAsia="zh-CN"/>
                            </w:rPr>
                            <w:t xml:space="preserve"> 2</w:t>
                          </w:r>
                          <w:r>
                            <w:rPr>
                              <w:sz w:val="18"/>
                              <w:szCs w:val="18"/>
                              <w:lang w:eastAsia="zh-CN"/>
                            </w:rPr>
                            <w:t>1.373, 17547287</w:t>
                          </w:r>
                        </w:p>
                        <w:p w14:paraId="524FCAA9" w14:textId="77777777" w:rsidR="00AE3684" w:rsidRDefault="00AE3684">
                          <w:pPr>
                            <w:rPr>
                              <w:rFonts w:eastAsia="等线"/>
                              <w:color w:val="000000"/>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6003:</w:t>
                          </w:r>
                          <w:r>
                            <w:t xml:space="preserve"> </w:t>
                          </w:r>
                          <w:r>
                            <w:rPr>
                              <w:rFonts w:eastAsia="等线"/>
                              <w:color w:val="000000"/>
                              <w:sz w:val="18"/>
                              <w:szCs w:val="18"/>
                              <w:lang w:eastAsia="zh-CN"/>
                            </w:rPr>
                            <w:t>6.7147571, 14325275</w:t>
                          </w:r>
                        </w:p>
                        <w:p w14:paraId="5A1E9860" w14:textId="77777777" w:rsidR="00AE3684" w:rsidRDefault="00AE3684">
                          <w:pPr>
                            <w:rPr>
                              <w:rFonts w:eastAsia="等线"/>
                              <w:color w:val="000000"/>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6004:</w:t>
                          </w:r>
                          <w:r>
                            <w:t xml:space="preserve"> </w:t>
                          </w:r>
                          <w:r>
                            <w:rPr>
                              <w:rFonts w:eastAsia="等线"/>
                              <w:color w:val="000000"/>
                              <w:sz w:val="18"/>
                              <w:szCs w:val="18"/>
                              <w:lang w:eastAsia="zh-CN"/>
                            </w:rPr>
                            <w:t>8.4618759, 26161678</w:t>
                          </w:r>
                        </w:p>
                        <w:p w14:paraId="62C872B0" w14:textId="77777777" w:rsidR="00AE3684" w:rsidRDefault="00AE3684">
                          <w:pPr>
                            <w:rPr>
                              <w:rFonts w:eastAsia="等线"/>
                              <w:color w:val="000000"/>
                              <w:sz w:val="18"/>
                              <w:szCs w:val="18"/>
                              <w:lang w:eastAsia="zh-CN"/>
                            </w:rPr>
                          </w:pPr>
                          <w:r>
                            <w:rPr>
                              <w:rFonts w:eastAsia="等线" w:hint="eastAsia"/>
                              <w:color w:val="000000"/>
                              <w:sz w:val="18"/>
                              <w:szCs w:val="18"/>
                              <w:lang w:eastAsia="zh-CN"/>
                            </w:rPr>
                            <w:t>8</w:t>
                          </w:r>
                          <w:r>
                            <w:rPr>
                              <w:rFonts w:eastAsia="等线"/>
                              <w:color w:val="000000"/>
                              <w:sz w:val="18"/>
                              <w:szCs w:val="18"/>
                              <w:lang w:eastAsia="zh-CN"/>
                            </w:rPr>
                            <w:t>6005:</w:t>
                          </w:r>
                          <w:r>
                            <w:t xml:space="preserve"> </w:t>
                          </w:r>
                          <w:r>
                            <w:rPr>
                              <w:rFonts w:eastAsia="等线"/>
                              <w:color w:val="000000"/>
                              <w:sz w:val="18"/>
                              <w:szCs w:val="18"/>
                              <w:lang w:eastAsia="zh-CN"/>
                            </w:rPr>
                            <w:t>9.1536875, 11547892</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5" o:spid="_x0000_s1269" type="#_x0000_t13" style="position:absolute;left:36793;top:4664;width:4601;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" adj="12791" filled="f" strokecolor="black [3213]" strokeweight="1pt"/>
                  <v:shape id="文本框 57" o:spid="_x0000_s1270" type="#_x0000_t202" style="position:absolute;left:12988;top:11999;width:319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" fillcolor="white [3201]" stroked="f" strokeweight=".5pt">
                    <v:textbox inset="0,0,0,0">
                      <w:txbxContent>
                        <w:p w14:paraId="697F2082" w14:textId="77777777" w:rsidR="00AE3684" w:rsidRDefault="00AE3684">
                          <w:pPr>
                            <w:rPr>
                              <w:sz w:val="18"/>
                              <w:szCs w:val="18"/>
                              <w:lang w:eastAsia="zh-CN"/>
                            </w:rPr>
                          </w:pPr>
                          <w:r>
                            <w:rPr>
                              <w:rFonts w:hint="eastAsia"/>
                              <w:sz w:val="18"/>
                              <w:szCs w:val="18"/>
                              <w:lang w:eastAsia="zh-CN"/>
                            </w:rPr>
                            <w:t>i</w:t>
                          </w:r>
                          <w:r>
                            <w:rPr>
                              <w:sz w:val="18"/>
                              <w:szCs w:val="18"/>
                              <w:lang w:eastAsia="zh-CN"/>
                            </w:rPr>
                            <w:t>ndex</w:t>
                          </w:r>
                        </w:p>
                      </w:txbxContent>
                    </v:textbox>
                  </v:shape>
                  <v:shape id="文本框 57" o:spid="_x0000_s1271" type="#_x0000_t202" style="position:absolute;left:24917;top:12029;width:3753;height: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" fillcolor="white [3201]" stroked="f" strokeweight=".5pt">
                    <v:textbox inset="0,0,0,0">
                      <w:txbxContent>
                        <w:p w14:paraId="545A8223" w14:textId="77777777" w:rsidR="00AE3684" w:rsidRDefault="00AE3684">
                          <w:r>
                            <w:rPr>
                              <w:sz w:val="18"/>
                              <w:szCs w:val="18"/>
                            </w:rPr>
                            <w:t>banned</w:t>
                          </w:r>
                        </w:p>
                      </w:txbxContent>
                    </v:textbox>
                  </v:shape>
                  <v:shape id="文本框 57" o:spid="_x0000_s1272" type="#_x0000_t202" style="position:absolute;left:5440;top:11924;width:3487;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" fillcolor="white [3201]" stroked="f" strokeweight=".5pt">
                    <v:textbox inset="0,0,0,0">
                      <w:txbxContent>
                        <w:p w14:paraId="2C1DD9F3" w14:textId="77777777" w:rsidR="00AE3684" w:rsidRDefault="00AE3684">
                          <w:r>
                            <w:rPr>
                              <w:sz w:val="18"/>
                              <w:szCs w:val="18"/>
                            </w:rPr>
                            <w:t>invalid</w:t>
                          </w:r>
                        </w:p>
                      </w:txbxContent>
                    </v:textbox>
                  </v:shape>
                </v:group>
                <w10:anchorlock/>
              </v:group>
            </w:pict>
          </mc:Fallback>
        </mc:AlternateContent>
      </w:r>
    </w:p>
    <w:p w14:paraId="0F9BC470" w14:textId="77777777" w:rsidR="0013000F" w:rsidRDefault="00284EAD">
      <w:pPr>
        <w:spacing w:afterLines="100" w:after="240" w:line="480" w:lineRule="auto"/>
        <w:jc w:val="center"/>
        <w:rPr>
          <w:rFonts w:eastAsia="等线"/>
          <w:lang w:val="en-US" w:eastAsia="zh-CN"/>
        </w:rPr>
      </w:pPr>
      <w:r>
        <w:rPr>
          <w:rFonts w:eastAsia="等线" w:hint="eastAsia"/>
          <w:lang w:val="en-US" w:eastAsia="zh-CN"/>
        </w:rPr>
        <w:t>F</w:t>
      </w:r>
      <w:r>
        <w:rPr>
          <w:rFonts w:eastAsia="等线"/>
          <w:lang w:val="en-US" w:eastAsia="zh-CN"/>
        </w:rPr>
        <w:t>ig. 6. Sketch of pre-processing of a cover CSV file</w:t>
      </w:r>
    </w:p>
    <w:p w14:paraId="65CBB8B4" w14:textId="456ECD50" w:rsidR="0013000F" w:rsidRDefault="00284EAD">
      <w:pPr>
        <w:spacing w:line="480" w:lineRule="auto"/>
        <w:ind w:firstLine="240"/>
        <w:jc w:val="both"/>
        <w:rPr>
          <w:rFonts w:eastAsia="等线"/>
          <w:lang w:val="en-US" w:eastAsia="zh-CN"/>
        </w:rPr>
      </w:pPr>
      <w:r>
        <w:rPr>
          <w:rFonts w:eastAsia="等线"/>
          <w:lang w:val="en-US" w:eastAsia="zh-CN"/>
        </w:rPr>
        <w:lastRenderedPageBreak/>
        <w:t xml:space="preserve">We generate hash code for each </w:t>
      </w:r>
      <m:oMath>
        <m:sSubSup>
          <m:sSubSupPr>
            <m:ctrlPr>
              <w:del w:id="207" w:author="admin" w:date="2019-12-18T16:45:00Z">
                <w:rPr>
                  <w:rFonts w:ascii="Cambria Math" w:hAnsi="Cambria Math"/>
                  <w:iCs/>
                  <w:lang w:val="en-US" w:eastAsia="zh-CN"/>
                </w:rPr>
              </w:del>
            </m:ctrlPr>
          </m:sSubSupPr>
          <m:e>
            <m:r>
              <w:del w:id="208" w:author="admin" w:date="2019-12-18T16:45:00Z">
                <w:rPr>
                  <w:rFonts w:ascii="Cambria Math" w:hAnsi="Cambria Math"/>
                  <w:lang w:val="en-US" w:eastAsia="zh-CN"/>
                </w:rPr>
                <m:t>C</m:t>
              </w:del>
            </m:r>
            <m:ctrlPr>
              <w:del w:id="209" w:author="admin" w:date="2019-12-18T16:45:00Z">
                <w:rPr>
                  <w:rFonts w:ascii="Cambria Math" w:hAnsi="Cambria Math"/>
                  <w:iCs/>
                  <w:lang w:val="en-US" w:eastAsia="zh-CN"/>
                  <w:rPrChange w:id="210" w:author="admin" w:date="2019-12-18T16:45:00Z">
                    <w:rPr>
                      <w:rFonts w:ascii="Cambria Math" w:hAnsi="Cambria Math"/>
                      <w:iCs/>
                      <w:lang w:val="en-US" w:eastAsia="zh-CN"/>
                    </w:rPr>
                  </w:rPrChange>
                </w:rPr>
              </w:del>
            </m:ctrlPr>
          </m:e>
          <m:sub>
            <m:r>
              <w:del w:id="211" w:author="admin" w:date="2019-12-18T16:45:00Z">
                <w:rPr>
                  <w:rFonts w:ascii="Cambria Math" w:hAnsi="Cambria Math"/>
                  <w:lang w:val="en-US" w:eastAsia="zh-CN"/>
                </w:rPr>
                <m:t>i</m:t>
              </w:del>
            </m:r>
            <m:ctrlPr>
              <w:del w:id="212" w:author="admin" w:date="2019-12-18T16:45:00Z">
                <w:rPr>
                  <w:rFonts w:ascii="Cambria Math" w:hAnsi="Cambria Math"/>
                  <w:iCs/>
                  <w:lang w:val="en-US" w:eastAsia="zh-CN"/>
                  <w:rPrChange w:id="213" w:author="admin" w:date="2019-12-18T16:45:00Z">
                    <w:rPr>
                      <w:rFonts w:ascii="Cambria Math" w:hAnsi="Cambria Math"/>
                      <w:iCs/>
                      <w:lang w:val="en-US" w:eastAsia="zh-CN"/>
                    </w:rPr>
                  </w:rPrChange>
                </w:rPr>
              </w:del>
            </m:ctrlPr>
          </m:sub>
          <m:sup>
            <m:r>
              <w:del w:id="214" w:author="admin" w:date="2019-12-18T16:45:00Z">
                <w:rPr>
                  <w:rFonts w:ascii="Cambria Math" w:hAnsi="Cambria Math"/>
                  <w:lang w:val="en-US" w:eastAsia="zh-CN"/>
                </w:rPr>
                <m:t>'</m:t>
              </w:del>
            </m:r>
            <m:ctrlPr>
              <w:del w:id="215" w:author="admin" w:date="2019-12-18T16:45:00Z">
                <w:rPr>
                  <w:rFonts w:ascii="Cambria Math" w:hAnsi="Cambria Math"/>
                  <w:iCs/>
                  <w:lang w:val="en-US" w:eastAsia="zh-CN"/>
                  <w:rPrChange w:id="216" w:author="admin" w:date="2019-12-18T16:45:00Z">
                    <w:rPr>
                      <w:rFonts w:ascii="Cambria Math" w:hAnsi="Cambria Math"/>
                      <w:iCs/>
                      <w:lang w:val="en-US" w:eastAsia="zh-CN"/>
                    </w:rPr>
                  </w:rPrChange>
                </w:rPr>
              </w:del>
            </m:ctrlPr>
          </m:sup>
        </m:sSubSup>
        <m:r>
          <w:ins w:id="217" w:author="admin" w:date="2019-12-18T16:45:00Z">
            <m:rPr>
              <m:sty m:val="p"/>
            </m:rPr>
            <w:rPr>
              <w:rFonts w:ascii="Cambria Math" w:hAnsi="Cambria Math"/>
              <w:lang w:val="en-US" w:eastAsia="zh-CN"/>
            </w:rPr>
            <m:t>pa</m:t>
          </w:ins>
        </m:r>
        <m:r>
          <w:ins w:id="218" w:author="admin" w:date="2019-12-18T16:45:00Z">
            <m:rPr>
              <m:sty m:val="p"/>
            </m:rPr>
            <w:rPr>
              <w:rFonts w:ascii="Cambria Math" w:hAnsi="Cambria Math"/>
              <w:lang w:val="en-US" w:eastAsia="zh-CN"/>
            </w:rPr>
            <m:t>c</m:t>
          </w:ins>
        </m:r>
        <m:r>
          <w:ins w:id="219" w:author="admin" w:date="2019-12-18T16:45:00Z">
            <m:rPr>
              <m:sty m:val="p"/>
            </m:rPr>
            <w:rPr>
              <w:rFonts w:ascii="Cambria Math" w:hAnsi="Cambria Math"/>
              <w:lang w:val="en-US" w:eastAsia="zh-CN"/>
              <w:rPrChange w:id="220" w:author="admin" w:date="2019-12-18T16:45:00Z">
                <w:rPr>
                  <w:rFonts w:ascii="Cambria Math" w:hAnsi="Cambria Math"/>
                  <w:lang w:val="en-US" w:eastAsia="zh-CN"/>
                </w:rPr>
              </w:rPrChange>
            </w:rPr>
            <m:t>ket</m:t>
          </w:ins>
        </m:r>
      </m:oMath>
      <w:r w:rsidRPr="00BA6B57">
        <w:rPr>
          <w:rFonts w:eastAsia="等线"/>
          <w:iCs/>
          <w:lang w:val="en-US" w:eastAsia="zh-CN"/>
          <w:rPrChange w:id="221" w:author="admin" w:date="2019-12-18T16:45:00Z">
            <w:rPr>
              <w:rFonts w:eastAsia="等线" w:hint="eastAsia"/>
              <w:iCs/>
              <w:lang w:val="en-US" w:eastAsia="zh-CN"/>
            </w:rPr>
          </w:rPrChange>
        </w:rPr>
        <w:t xml:space="preserve"> </w:t>
      </w:r>
      <w:r>
        <w:rPr>
          <w:rFonts w:eastAsia="等线"/>
          <w:lang w:val="en-US" w:eastAsia="zh-CN"/>
        </w:rPr>
        <w:t xml:space="preserve">using (2), where </w:t>
      </w:r>
      <m:oMath>
        <m:sSubSup>
          <m:sSubSupPr>
            <m:ctrlPr>
              <w:rPr>
                <w:rFonts w:ascii="Cambria Math" w:eastAsia="等线" w:hAnsi="Cambria Math"/>
                <w:lang w:val="en-US" w:eastAsia="zh-CN"/>
              </w:rPr>
            </m:ctrlPr>
          </m:sSubSupPr>
          <m:e>
            <m:r>
              <w:rPr>
                <w:rFonts w:ascii="Cambria Math" w:eastAsia="等线" w:hAnsi="Cambria Math"/>
                <w:lang w:val="en-US" w:eastAsia="zh-CN"/>
              </w:rPr>
              <m:t>x</m:t>
            </m:r>
          </m:e>
          <m:sub>
            <m:r>
              <w:rPr>
                <w:rFonts w:ascii="Cambria Math" w:eastAsia="等线" w:hAnsi="Cambria Math"/>
                <w:lang w:val="en-US" w:eastAsia="zh-CN"/>
              </w:rPr>
              <m:t>i</m:t>
            </m:r>
          </m:sub>
          <m:sup>
            <m:r>
              <w:rPr>
                <w:rFonts w:ascii="Cambria Math" w:eastAsia="等线" w:hAnsi="Cambria Math"/>
                <w:lang w:val="en-US" w:eastAsia="zh-CN"/>
              </w:rPr>
              <m:t>'</m:t>
            </m:r>
          </m:sup>
        </m:sSubSup>
      </m:oMath>
      <w:r>
        <w:rPr>
          <w:rFonts w:eastAsia="等线" w:hint="eastAsia"/>
          <w:lang w:val="en-US" w:eastAsia="zh-CN"/>
        </w:rPr>
        <w:t xml:space="preserve"> </w:t>
      </w:r>
      <w:r>
        <w:rPr>
          <w:rFonts w:eastAsia="等线"/>
          <w:lang w:val="en-US" w:eastAsia="zh-CN"/>
        </w:rPr>
        <w:t xml:space="preserve">in the equation is replaced with </w:t>
      </w:r>
      <m:oMath>
        <m:sSub>
          <m:sSubPr>
            <m:ctrlPr>
              <w:rPr>
                <w:rFonts w:ascii="Cambria Math" w:eastAsia="等线" w:hAnsi="Cambria Math"/>
                <w:lang w:val="en-US" w:eastAsia="zh-CN"/>
              </w:rPr>
            </m:ctrlPr>
          </m:sSubPr>
          <m:e>
            <m:r>
              <w:rPr>
                <w:rFonts w:ascii="Cambria Math" w:eastAsia="等线" w:hAnsi="Cambria Math"/>
                <w:lang w:val="en-US" w:eastAsia="zh-CN"/>
              </w:rPr>
              <m:t>c</m:t>
            </m:r>
          </m:e>
          <m:sub>
            <m:r>
              <w:rPr>
                <w:rFonts w:ascii="Cambria Math" w:eastAsia="等线" w:hAnsi="Cambria Math"/>
                <w:lang w:val="en-US" w:eastAsia="zh-CN"/>
              </w:rPr>
              <m:t>i,t</m:t>
            </m:r>
          </m:sub>
        </m:sSub>
      </m:oMath>
      <w:ins w:id="222" w:author="admin" w:date="2019-12-18T16:27:00Z">
        <w:r w:rsidR="005E600A">
          <w:rPr>
            <w:rFonts w:eastAsia="等线" w:hint="eastAsia"/>
            <w:lang w:val="en-US" w:eastAsia="zh-CN"/>
          </w:rPr>
          <w:t>,</w:t>
        </w:r>
        <w:r w:rsidR="005E600A">
          <w:rPr>
            <w:rFonts w:eastAsia="等线"/>
            <w:lang w:val="en-US" w:eastAsia="zh-CN"/>
          </w:rPr>
          <w:t xml:space="preserve"> which is the key of packet </w:t>
        </w:r>
        <w:r w:rsidR="005E600A" w:rsidRPr="005E600A">
          <w:rPr>
            <w:rFonts w:eastAsia="等线"/>
            <w:i/>
            <w:iCs/>
            <w:lang w:val="en-US" w:eastAsia="zh-CN"/>
            <w:rPrChange w:id="223" w:author="admin" w:date="2019-12-18T16:27:00Z">
              <w:rPr>
                <w:rFonts w:eastAsia="等线"/>
                <w:lang w:val="en-US" w:eastAsia="zh-CN"/>
              </w:rPr>
            </w:rPrChange>
          </w:rPr>
          <w:t>i</w:t>
        </w:r>
      </w:ins>
      <w:r>
        <w:rPr>
          <w:rFonts w:eastAsia="等线" w:hint="eastAsia"/>
          <w:lang w:val="en-US" w:eastAsia="zh-CN"/>
        </w:rPr>
        <w:t xml:space="preserve">. </w:t>
      </w:r>
      <w:r>
        <w:rPr>
          <w:rFonts w:eastAsia="等线"/>
          <w:lang w:val="en-US" w:eastAsia="zh-CN"/>
        </w:rPr>
        <w:t xml:space="preserve">Afterwards, </w:t>
      </w:r>
      <w:r>
        <w:rPr>
          <w:rFonts w:eastAsia="等线" w:hint="eastAsia"/>
          <w:lang w:val="en-US" w:eastAsia="zh-CN"/>
        </w:rPr>
        <w:t>pseudo-random</w:t>
      </w:r>
      <w:r>
        <w:rPr>
          <w:rFonts w:eastAsia="等线"/>
          <w:lang w:val="en-US" w:eastAsia="zh-CN"/>
        </w:rPr>
        <w:t xml:space="preserve"> sequences</w:t>
      </w:r>
      <w:r>
        <w:rPr>
          <w:rFonts w:eastAsia="等线" w:hint="eastAsia"/>
          <w:lang w:val="en-US" w:eastAsia="zh-CN"/>
        </w:rPr>
        <w:t xml:space="preserve"> </w:t>
      </w:r>
      <m:oMath>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rand</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1</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rPr>
                <w:rFonts w:ascii="Cambria Math" w:eastAsia="等线" w:hAnsi="Cambria Math"/>
                <w:lang w:val="en-US" w:eastAsia="zh-CN"/>
              </w:rPr>
              <m:t>2</m:t>
            </m:r>
          </m:sub>
        </m:sSub>
        <m:r>
          <w:rPr>
            <w:rFonts w:ascii="Cambria Math" w:eastAsia="等线" w:hAnsi="Cambria Math"/>
            <w:lang w:val="en-US" w:eastAsia="zh-CN"/>
          </w:rPr>
          <m:t>,…,</m:t>
        </m:r>
        <m:sSub>
          <m:sSubPr>
            <m:ctrlPr>
              <w:rPr>
                <w:rFonts w:ascii="Cambria Math" w:eastAsia="等线" w:hAnsi="Cambria Math"/>
                <w:lang w:val="en-US" w:eastAsia="zh-CN"/>
              </w:rPr>
            </m:ctrlPr>
          </m:sSubPr>
          <m:e>
            <m:r>
              <w:rPr>
                <w:rFonts w:ascii="Cambria Math" w:eastAsia="等线" w:hAnsi="Cambria Math"/>
                <w:lang w:val="en-US" w:eastAsia="zh-CN"/>
              </w:rPr>
              <m:t>S</m:t>
            </m:r>
          </m:e>
          <m:sub>
            <m:r>
              <w:ins w:id="224" w:author="admin" w:date="2019-12-18T16:28:00Z">
                <w:rPr>
                  <w:rFonts w:ascii="Cambria Math" w:eastAsia="等线" w:hAnsi="Cambria Math"/>
                  <w:lang w:val="en-US" w:eastAsia="zh-CN"/>
                </w:rPr>
                <m:t>r</m:t>
              </w:ins>
            </m:r>
            <m:r>
              <w:del w:id="225" w:author="admin" w:date="2019-12-18T16:28:00Z">
                <w:rPr>
                  <w:rFonts w:ascii="Cambria Math" w:eastAsia="等线" w:hAnsi="Cambria Math"/>
                  <w:lang w:val="en-US" w:eastAsia="zh-CN"/>
                </w:rPr>
                <m:t>n</m:t>
              </w:del>
            </m:r>
          </m:sub>
        </m:sSub>
        <m:r>
          <w:rPr>
            <w:rFonts w:ascii="Cambria Math" w:eastAsia="等线" w:hAnsi="Cambria Math"/>
            <w:lang w:val="en-US" w:eastAsia="zh-CN"/>
          </w:rPr>
          <m:t>}</m:t>
        </m:r>
      </m:oMath>
      <w:r>
        <w:rPr>
          <w:rFonts w:eastAsia="等线"/>
          <w:lang w:val="en-US" w:eastAsia="zh-CN"/>
        </w:rPr>
        <w:t xml:space="preserve"> can be generated under the same principle.</w:t>
      </w:r>
    </w:p>
    <w:bookmarkEnd w:id="100"/>
    <w:p w14:paraId="5379BE30" w14:textId="5A5FD4E6" w:rsidR="0013000F" w:rsidRDefault="00284EAD">
      <w:pPr>
        <w:spacing w:line="480" w:lineRule="auto"/>
        <w:ind w:firstLine="240"/>
        <w:jc w:val="both"/>
        <w:rPr>
          <w:lang w:val="en-US" w:eastAsia="zh-CN"/>
        </w:rPr>
      </w:pPr>
      <w:r>
        <w:rPr>
          <w:lang w:val="en-US" w:eastAsia="zh-CN"/>
        </w:rPr>
        <w:t xml:space="preserve">The procedures of transfer matrix construction, error correction encoding is similar to that of semi-structured data. In the iterative embedding stage, for </w:t>
      </w:r>
      <w:r>
        <w:rPr>
          <w:i/>
          <w:iCs/>
          <w:lang w:val="en-US" w:eastAsia="zh-CN"/>
        </w:rPr>
        <w:t>i</w:t>
      </w:r>
      <w:r>
        <w:rPr>
          <w:vertAlign w:val="superscript"/>
          <w:lang w:val="en-US" w:eastAsia="zh-CN"/>
        </w:rPr>
        <w:t>th</w:t>
      </w:r>
      <w:r>
        <w:rPr>
          <w:lang w:val="en-US" w:eastAsia="zh-CN"/>
        </w:rPr>
        <w:t xml:space="preserve"> row, the to-be-embedded cyclic code is further fragmented and embedded into </w:t>
      </w:r>
      <m:oMath>
        <m:sSubSup>
          <m:sSubSupPr>
            <m:ctrlPr>
              <w:rPr>
                <w:rFonts w:ascii="Cambria Math" w:hAnsi="Cambria Math"/>
                <w:iCs/>
              </w:rPr>
            </m:ctrlPr>
          </m:sSubSupPr>
          <m:e>
            <m:r>
              <w:rPr>
                <w:rFonts w:ascii="Cambria Math" w:hAnsi="Cambria Math"/>
                <w:lang w:val="en-US" w:eastAsia="zh-CN"/>
              </w:rPr>
              <m:t>C</m:t>
            </m:r>
          </m:e>
          <m:sub>
            <m:r>
              <w:rPr>
                <w:rFonts w:ascii="Cambria Math" w:hAnsi="Cambria Math"/>
                <w:lang w:val="en-US" w:eastAsia="zh-CN"/>
              </w:rPr>
              <m:t>i</m:t>
            </m:r>
          </m:sub>
          <m:sup>
            <m:r>
              <w:rPr>
                <w:rFonts w:ascii="Cambria Math" w:hAnsi="Cambria Math"/>
                <w:lang w:val="en-US" w:eastAsia="zh-CN"/>
              </w:rPr>
              <m:t>'</m:t>
            </m:r>
          </m:sup>
        </m:sSubSup>
      </m:oMath>
      <w:r>
        <w:rPr>
          <w:lang w:val="en-US" w:eastAsia="zh-CN"/>
        </w:rPr>
        <w:t xml:space="preserve">. For </w:t>
      </w:r>
      <m:oMath>
        <m:sSubSup>
          <m:sSubSupPr>
            <m:ctrlPr>
              <w:rPr>
                <w:rFonts w:ascii="Cambria Math" w:hAnsi="Cambria Math"/>
                <w:iCs/>
              </w:rPr>
            </m:ctrlPr>
          </m:sSubSupPr>
          <m:e>
            <m:r>
              <w:rPr>
                <w:rFonts w:ascii="Cambria Math" w:hAnsi="Cambria Math"/>
                <w:lang w:val="en-US" w:eastAsia="zh-CN"/>
              </w:rPr>
              <m:t>c</m:t>
            </m:r>
          </m:e>
          <m:sub>
            <m:r>
              <w:rPr>
                <w:rFonts w:ascii="Cambria Math" w:eastAsia="等线" w:hAnsi="Cambria Math"/>
                <w:lang w:val="en-US" w:eastAsia="zh-CN"/>
              </w:rPr>
              <m:t>i,</m:t>
            </m:r>
            <m:sSub>
              <m:sSubPr>
                <m:ctrlPr>
                  <w:rPr>
                    <w:rFonts w:ascii="Cambria Math" w:eastAsia="等线" w:hAnsi="Cambria Math"/>
                  </w:rPr>
                </m:ctrlPr>
              </m:sSubPr>
              <m:e>
                <m:r>
                  <w:rPr>
                    <w:rFonts w:ascii="Cambria Math" w:eastAsia="等线" w:hAnsi="Cambria Math"/>
                    <w:lang w:val="en-US" w:eastAsia="zh-CN"/>
                  </w:rPr>
                  <m:t>v</m:t>
                </m:r>
              </m:e>
              <m:sub>
                <m:r>
                  <w:rPr>
                    <w:rFonts w:ascii="Cambria Math" w:eastAsia="等线" w:hAnsi="Cambria Math"/>
                    <w:lang w:val="en-US" w:eastAsia="zh-CN"/>
                  </w:rPr>
                  <m:t>0</m:t>
                </m:r>
              </m:sub>
            </m:sSub>
          </m:sub>
          <m:sup>
            <m:r>
              <w:rPr>
                <w:rFonts w:ascii="Cambria Math" w:hAnsi="Cambria Math"/>
                <w:lang w:val="en-US" w:eastAsia="zh-CN"/>
              </w:rPr>
              <m:t>'</m:t>
            </m:r>
          </m:sup>
        </m:sSubSup>
      </m:oMath>
      <w:r>
        <w:rPr>
          <w:iCs/>
          <w:lang w:val="en-US" w:eastAsia="zh-CN"/>
        </w:rPr>
        <w:t xml:space="preserve">, we embed </w:t>
      </w:r>
      <m:oMath>
        <m:d>
          <m:dPr>
            <m:begChr m:val="⌊"/>
            <m:endChr m:val="⌋"/>
            <m:ctrlPr>
              <w:rPr>
                <w:rFonts w:ascii="Cambria Math" w:hAnsi="Cambria Math"/>
                <w:iCs/>
              </w:rPr>
            </m:ctrlPr>
          </m:dPr>
          <m:e>
            <m:r>
              <m:rPr>
                <m:sty m:val="p"/>
              </m:rPr>
              <w:rPr>
                <w:rFonts w:ascii="Cambria Math" w:hAnsi="Cambria Math"/>
                <w:lang w:val="en-US" w:eastAsia="zh-CN"/>
              </w:rPr>
              <m:t>len(</m:t>
            </m:r>
            <m:sSubSup>
              <m:sSubSupPr>
                <m:ctrlPr>
                  <w:rPr>
                    <w:rFonts w:ascii="Cambria Math" w:hAnsi="Cambria Math"/>
                    <w:iCs/>
                  </w:rPr>
                </m:ctrlPr>
              </m:sSubSupPr>
              <m:e>
                <m:r>
                  <w:rPr>
                    <w:rFonts w:ascii="Cambria Math" w:hAnsi="Cambria Math"/>
                    <w:lang w:val="en-US" w:eastAsia="zh-CN"/>
                  </w:rPr>
                  <m:t>c</m:t>
                </m:r>
              </m:e>
              <m:sub>
                <m:r>
                  <w:rPr>
                    <w:rFonts w:ascii="Cambria Math" w:eastAsia="等线" w:hAnsi="Cambria Math"/>
                    <w:lang w:val="en-US" w:eastAsia="zh-CN"/>
                  </w:rPr>
                  <m:t>i,</m:t>
                </m:r>
                <m:sSub>
                  <m:sSubPr>
                    <m:ctrlPr>
                      <w:rPr>
                        <w:rFonts w:ascii="Cambria Math" w:eastAsia="等线" w:hAnsi="Cambria Math"/>
                      </w:rPr>
                    </m:ctrlPr>
                  </m:sSubPr>
                  <m:e>
                    <m:r>
                      <w:rPr>
                        <w:rFonts w:ascii="Cambria Math" w:eastAsia="等线" w:hAnsi="Cambria Math"/>
                        <w:lang w:val="en-US" w:eastAsia="zh-CN"/>
                      </w:rPr>
                      <m:t>v</m:t>
                    </m:r>
                  </m:e>
                  <m:sub>
                    <m:r>
                      <w:rPr>
                        <w:rFonts w:ascii="Cambria Math" w:eastAsia="等线" w:hAnsi="Cambria Math"/>
                        <w:lang w:val="en-US" w:eastAsia="zh-CN"/>
                      </w:rPr>
                      <m:t>0</m:t>
                    </m:r>
                  </m:sub>
                </m:sSub>
              </m:sub>
              <m:sup>
                <m:r>
                  <w:rPr>
                    <w:rFonts w:ascii="Cambria Math" w:hAnsi="Cambria Math"/>
                    <w:lang w:val="en-US" w:eastAsia="zh-CN"/>
                  </w:rPr>
                  <m:t>'</m:t>
                </m:r>
              </m:sup>
            </m:sSubSup>
            <m:r>
              <w:rPr>
                <w:rFonts w:ascii="Cambria Math" w:hAnsi="Cambria Math"/>
                <w:lang w:val="en-US" w:eastAsia="zh-CN"/>
              </w:rPr>
              <m:t>)/s</m:t>
            </m:r>
          </m:e>
        </m:d>
      </m:oMath>
      <w:r>
        <w:rPr>
          <w:iCs/>
          <w:lang w:val="en-US" w:eastAsia="zh-CN"/>
        </w:rPr>
        <w:t xml:space="preserve"> bits into the value. We iteratively embed all the bits into </w:t>
      </w:r>
      <m:oMath>
        <m:sSubSup>
          <m:sSubSupPr>
            <m:ctrlPr>
              <w:rPr>
                <w:rFonts w:ascii="Cambria Math" w:hAnsi="Cambria Math"/>
                <w:iCs/>
              </w:rPr>
            </m:ctrlPr>
          </m:sSubSupPr>
          <m:e>
            <m:r>
              <w:rPr>
                <w:rFonts w:ascii="Cambria Math" w:hAnsi="Cambria Math"/>
                <w:lang w:val="en-US" w:eastAsia="zh-CN"/>
              </w:rPr>
              <m:t>C</m:t>
            </m:r>
          </m:e>
          <m:sub>
            <m:r>
              <w:rPr>
                <w:rFonts w:ascii="Cambria Math" w:hAnsi="Cambria Math"/>
                <w:lang w:val="en-US" w:eastAsia="zh-CN"/>
              </w:rPr>
              <m:t>i</m:t>
            </m:r>
          </m:sub>
          <m:sup>
            <m:r>
              <w:rPr>
                <w:rFonts w:ascii="Cambria Math" w:hAnsi="Cambria Math"/>
                <w:lang w:val="en-US" w:eastAsia="zh-CN"/>
              </w:rPr>
              <m:t>'</m:t>
            </m:r>
          </m:sup>
        </m:sSubSup>
      </m:oMath>
      <w:r>
        <w:rPr>
          <w:iCs/>
          <w:lang w:val="en-US" w:eastAsia="zh-CN"/>
        </w:rPr>
        <w:t xml:space="preserve"> until data embedding is finished. Thus, </w:t>
      </w:r>
      <w:ins w:id="226" w:author="admin" w:date="2019-12-18T16:29:00Z">
        <w:r w:rsidR="005E600A">
          <w:rPr>
            <w:iCs/>
            <w:lang w:val="en-US" w:eastAsia="zh-CN"/>
          </w:rPr>
          <w:t xml:space="preserve">cells with longer </w:t>
        </w:r>
      </w:ins>
      <w:r>
        <w:rPr>
          <w:iCs/>
          <w:lang w:val="en-US" w:eastAsia="zh-CN"/>
        </w:rPr>
        <w:t>value</w:t>
      </w:r>
      <w:del w:id="227" w:author="admin" w:date="2019-12-18T16:29:00Z">
        <w:r w:rsidDel="005E600A">
          <w:rPr>
            <w:iCs/>
            <w:lang w:val="en-US" w:eastAsia="zh-CN"/>
          </w:rPr>
          <w:delText>s</w:delText>
        </w:r>
      </w:del>
      <w:r>
        <w:rPr>
          <w:iCs/>
          <w:lang w:val="en-US" w:eastAsia="zh-CN"/>
        </w:rPr>
        <w:t xml:space="preserve"> </w:t>
      </w:r>
      <w:del w:id="228" w:author="admin" w:date="2019-12-18T16:29:00Z">
        <w:r w:rsidDel="005E600A">
          <w:rPr>
            <w:iCs/>
            <w:lang w:val="en-US" w:eastAsia="zh-CN"/>
          </w:rPr>
          <w:delText xml:space="preserve">with longer length in the current row </w:delText>
        </w:r>
      </w:del>
      <w:r>
        <w:rPr>
          <w:iCs/>
          <w:lang w:val="en-US" w:eastAsia="zh-CN"/>
        </w:rPr>
        <w:t xml:space="preserve">are more likely to </w:t>
      </w:r>
      <w:del w:id="229" w:author="admin" w:date="2019-12-18T16:29:00Z">
        <w:r w:rsidDel="005E600A">
          <w:rPr>
            <w:iCs/>
            <w:lang w:val="en-US" w:eastAsia="zh-CN"/>
          </w:rPr>
          <w:delText xml:space="preserve">be modified and </w:delText>
        </w:r>
      </w:del>
      <w:r>
        <w:rPr>
          <w:iCs/>
          <w:lang w:val="en-US" w:eastAsia="zh-CN"/>
        </w:rPr>
        <w:t xml:space="preserve">carry more </w:t>
      </w:r>
      <w:ins w:id="230" w:author="admin" w:date="2019-12-18T16:36:00Z">
        <w:r w:rsidR="00A9640D">
          <w:rPr>
            <w:iCs/>
            <w:lang w:val="en-US" w:eastAsia="zh-CN"/>
          </w:rPr>
          <w:t xml:space="preserve">additional </w:t>
        </w:r>
      </w:ins>
      <w:r>
        <w:rPr>
          <w:iCs/>
          <w:lang w:val="en-US" w:eastAsia="zh-CN"/>
        </w:rPr>
        <w:t>bits.</w:t>
      </w:r>
    </w:p>
    <w:p w14:paraId="00820764" w14:textId="12C60E1B" w:rsidR="0013000F" w:rsidRDefault="00284EAD">
      <w:pPr>
        <w:spacing w:line="480" w:lineRule="auto"/>
        <w:ind w:firstLine="240"/>
        <w:jc w:val="both"/>
        <w:rPr>
          <w:lang w:val="en-US" w:eastAsia="zh-CN"/>
        </w:rPr>
      </w:pPr>
      <w:r>
        <w:rPr>
          <w:lang w:val="en-US" w:eastAsia="zh-CN"/>
        </w:rPr>
        <w:t xml:space="preserve">On the recipient’s side, data pre-processing for sheets is also carried out ahead of watermark extraction. The recipient gets the embedding pairs and the corresponding pseudo-random sequences. Then he can successfully construct the transfer matrix. Under the same principle, he knows how many bits are hidden in a given </w:t>
      </w:r>
      <m:oMath>
        <m:sSubSup>
          <m:sSubSupPr>
            <m:ctrlPr>
              <w:rPr>
                <w:rFonts w:ascii="Cambria Math" w:hAnsi="Cambria Math"/>
                <w:iCs/>
              </w:rPr>
            </m:ctrlPr>
          </m:sSubSupPr>
          <m:e>
            <m:r>
              <w:rPr>
                <w:rFonts w:ascii="Cambria Math" w:hAnsi="Cambria Math"/>
                <w:lang w:val="en-US" w:eastAsia="zh-CN"/>
              </w:rPr>
              <m:t>c</m:t>
            </m:r>
          </m:e>
          <m:sub>
            <m:r>
              <w:rPr>
                <w:rFonts w:ascii="Cambria Math" w:eastAsia="等线" w:hAnsi="Cambria Math"/>
                <w:lang w:val="en-US" w:eastAsia="zh-CN"/>
              </w:rPr>
              <m:t>i,</m:t>
            </m:r>
            <m:r>
              <m:rPr>
                <m:sty m:val="p"/>
              </m:rPr>
              <w:rPr>
                <w:rFonts w:ascii="Cambria Math" w:eastAsia="等线" w:hAnsi="Cambria Math"/>
                <w:lang w:val="en-US" w:eastAsia="zh-CN"/>
              </w:rPr>
              <m:t>j</m:t>
            </m:r>
          </m:sub>
          <m:sup>
            <m:r>
              <w:rPr>
                <w:rFonts w:ascii="Cambria Math" w:hAnsi="Cambria Math"/>
                <w:lang w:val="en-US" w:eastAsia="zh-CN"/>
              </w:rPr>
              <m:t>'</m:t>
            </m:r>
          </m:sup>
        </m:sSubSup>
      </m:oMath>
      <w:r>
        <w:rPr>
          <w:iCs/>
          <w:lang w:val="en-US" w:eastAsia="zh-CN"/>
        </w:rPr>
        <w:t>, and he extracts the secret bits with the help of the retrieved pseudo-random sequence. He then check</w:t>
      </w:r>
      <w:r>
        <w:rPr>
          <w:rFonts w:hint="eastAsia"/>
          <w:iCs/>
          <w:lang w:val="en-US" w:eastAsia="zh-CN"/>
        </w:rPr>
        <w:t>s</w:t>
      </w:r>
      <w:r>
        <w:rPr>
          <w:iCs/>
          <w:lang w:val="en-US" w:eastAsia="zh-CN"/>
        </w:rPr>
        <w:t xml:space="preserve"> whether the recovered data sequence is a valid cyclic code. </w:t>
      </w:r>
      <w:r>
        <w:rPr>
          <w:lang w:val="en-US" w:eastAsia="zh-CN"/>
        </w:rPr>
        <w:t xml:space="preserve">Finally, </w:t>
      </w:r>
      <w:del w:id="231" w:author="admin" w:date="2019-12-18T16:45:00Z">
        <w:r w:rsidDel="00BA6B57">
          <w:rPr>
            <w:lang w:val="en-US" w:eastAsia="zh-CN"/>
          </w:rPr>
          <w:delText xml:space="preserve">BP </w:delText>
        </w:r>
      </w:del>
      <w:ins w:id="232" w:author="admin" w:date="2019-12-18T16:45:00Z">
        <w:r w:rsidR="00BA6B57">
          <w:rPr>
            <w:lang w:val="en-US" w:eastAsia="zh-CN"/>
          </w:rPr>
          <w:t xml:space="preserve">back propagation </w:t>
        </w:r>
      </w:ins>
      <w:r>
        <w:rPr>
          <w:lang w:val="en-US" w:eastAsia="zh-CN"/>
        </w:rPr>
        <w:t>is also applied for data extraction.</w:t>
      </w:r>
    </w:p>
    <w:p w14:paraId="1762338A" w14:textId="77777777" w:rsidR="0013000F" w:rsidRDefault="00284EAD">
      <w:pPr>
        <w:spacing w:beforeLines="100" w:before="240" w:afterLines="100" w:after="240" w:line="480" w:lineRule="auto"/>
        <w:jc w:val="both"/>
        <w:outlineLvl w:val="0"/>
        <w:rPr>
          <w:b/>
          <w:lang w:val="en-US" w:eastAsia="zh-CN"/>
        </w:rPr>
      </w:pPr>
      <w:r>
        <w:rPr>
          <w:b/>
          <w:lang w:val="en-US" w:eastAsia="zh-CN"/>
        </w:rPr>
        <w:t>3. Results and Discussion</w:t>
      </w:r>
    </w:p>
    <w:p w14:paraId="2D5FEF0E" w14:textId="77777777" w:rsidR="0013000F" w:rsidRDefault="00284EAD">
      <w:pPr>
        <w:spacing w:line="480" w:lineRule="auto"/>
        <w:ind w:firstLine="240"/>
        <w:jc w:val="both"/>
        <w:rPr>
          <w:lang w:val="en-US" w:eastAsia="zh-CN"/>
        </w:rPr>
      </w:pPr>
      <w:r>
        <w:t xml:space="preserve">To verify the proposed </w:t>
      </w:r>
      <w:r>
        <w:rPr>
          <w:lang w:eastAsia="zh-CN"/>
        </w:rPr>
        <w:t>scheme</w:t>
      </w:r>
      <w:r>
        <w:t xml:space="preserve">, we have conducted many experiments on </w:t>
      </w:r>
      <w:r>
        <w:rPr>
          <w:lang w:val="en-US" w:eastAsia="zh-CN"/>
        </w:rPr>
        <w:t>an amount of JSON and CSV files</w:t>
      </w:r>
      <w:r>
        <w:t>. The sources are provided by some companies that are allowed for experimental uses. We use binary random sequences as digital watermark. We test the watermark robustness to several attacks.</w:t>
      </w:r>
    </w:p>
    <w:p w14:paraId="5462BAB9" w14:textId="77777777" w:rsidR="0013000F" w:rsidRDefault="00284EAD">
      <w:pPr>
        <w:spacing w:afterLines="50" w:after="120" w:line="480" w:lineRule="auto"/>
        <w:ind w:firstLine="238"/>
        <w:jc w:val="both"/>
        <w:rPr>
          <w:lang w:val="en-US" w:eastAsia="zh-CN"/>
        </w:rPr>
      </w:pPr>
      <w:r>
        <w:rPr>
          <w:lang w:val="en-US" w:eastAsia="zh-CN"/>
        </w:rPr>
        <w:t xml:space="preserve">Fig. 7 shows two short JSON files before and after embedding 8 bits watermark as an example. From Fig.7, we can easily observe that the long floating numbers are modified to carry the secret </w:t>
      </w:r>
      <w:r>
        <w:rPr>
          <w:lang w:val="en-US" w:eastAsia="zh-CN"/>
        </w:rPr>
        <w:lastRenderedPageBreak/>
        <w:t xml:space="preserve">data, while the shorter ones and strings remain unchanged. Thus, we can consider the modification is imperceptible. </w:t>
      </w:r>
    </w:p>
    <w:p w14:paraId="6AA22A1A" w14:textId="77777777" w:rsidR="0013000F" w:rsidRDefault="00284EAD">
      <w:pPr>
        <w:spacing w:line="480" w:lineRule="auto"/>
        <w:rPr>
          <w:lang w:val="en-US" w:eastAsia="zh-CN"/>
        </w:rPr>
      </w:pPr>
      <w:r>
        <w:rPr>
          <w:noProof/>
          <w:lang w:val="en-US" w:eastAsia="zh-CN"/>
        </w:rPr>
        <mc:AlternateContent>
          <mc:Choice Requires="wpc">
            <w:drawing>
              <wp:inline distT="0" distB="0" distL="0" distR="0" wp14:anchorId="50F1C3C0" wp14:editId="65EF9023">
                <wp:extent cx="6019800" cy="3240405"/>
                <wp:effectExtent l="0" t="0" r="0" b="0"/>
                <wp:docPr id="159" name="画布 359"/>
                <wp:cNvGraphicFramePr/>
                <a:graphic xmlns:a="http://schemas.openxmlformats.org/drawingml/2006/main">
                  <a:graphicData uri="http://schemas.microsoft.com/office/word/2010/wordprocessingCanvas">
                    <wpc:wpc>
                      <wpc:bg>
                        <a:solidFill>
                          <a:srgbClr val="FFFFFF"/>
                        </a:solidFill>
                      </wpc:bg>
                      <wpc:whole/>
                      <wps:wsp>
                        <wps:cNvPr id="146" name="直接箭头连接符 355"/>
                        <wps:cNvCnPr>
                          <a:cxnSpLocks noChangeShapeType="1"/>
                        </wps:cNvCnPr>
                        <wps:spPr bwMode="auto">
                          <a:xfrm>
                            <a:off x="2552700" y="1283302"/>
                            <a:ext cx="876300" cy="0"/>
                          </a:xfrm>
                          <a:prstGeom prst="straightConnector1">
                            <a:avLst/>
                          </a:prstGeom>
                          <a:noFill/>
                          <a:ln w="19050">
                            <a:solidFill>
                              <a:srgbClr val="000000"/>
                            </a:solidFill>
                            <a:miter lim="800000"/>
                            <a:tailEnd type="triangle" w="lg" len="lg"/>
                          </a:ln>
                        </wps:spPr>
                        <wps:bodyPr/>
                      </wps:wsp>
                      <wps:wsp>
                        <wps:cNvPr id="153" name="文本框 216"/>
                        <wps:cNvSpPr txBox="1">
                          <a:spLocks noChangeArrowheads="1"/>
                        </wps:cNvSpPr>
                        <wps:spPr bwMode="auto">
                          <a:xfrm>
                            <a:off x="2676400" y="832901"/>
                            <a:ext cx="721200" cy="470501"/>
                          </a:xfrm>
                          <a:prstGeom prst="rect">
                            <a:avLst/>
                          </a:prstGeom>
                          <a:solidFill>
                            <a:srgbClr val="FFFFFF">
                              <a:alpha val="0"/>
                            </a:srgbClr>
                          </a:solidFill>
                          <a:ln>
                            <a:noFill/>
                          </a:ln>
                        </wps:spPr>
                        <wps:txbx>
                          <w:txbxContent>
                            <w:p w14:paraId="5B6956F9" w14:textId="77777777" w:rsidR="00AE3684" w:rsidRDefault="00AE3684">
                              <w:pPr>
                                <w:jc w:val="center"/>
                                <w:rPr>
                                  <w:rFonts w:eastAsia="等线"/>
                                </w:rPr>
                              </w:pPr>
                              <w:r>
                                <w:rPr>
                                  <w:rFonts w:eastAsia="等线"/>
                                </w:rPr>
                                <w:t>Embed 8 bits</w:t>
                              </w:r>
                            </w:p>
                            <w:p w14:paraId="733A6931" w14:textId="77777777" w:rsidR="00AE3684" w:rsidRDefault="00AE3684"/>
                          </w:txbxContent>
                        </wps:txbx>
                        <wps:bodyPr rot="0" vert="horz" wrap="square" lIns="91440" tIns="45720" rIns="91440" bIns="45720" anchor="t" anchorCtr="0" upright="1">
                          <a:noAutofit/>
                        </wps:bodyPr>
                      </wps:wsp>
                      <pic:pic xmlns:pic="http://schemas.openxmlformats.org/drawingml/2006/picture">
                        <pic:nvPicPr>
                          <pic:cNvPr id="155" name="图片 3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3443800" y="45200"/>
                            <a:ext cx="2576000" cy="3168605"/>
                          </a:xfrm>
                          <a:prstGeom prst="rect">
                            <a:avLst/>
                          </a:prstGeom>
                          <a:noFill/>
                        </pic:spPr>
                      </pic:pic>
                      <pic:pic xmlns:pic="http://schemas.openxmlformats.org/drawingml/2006/picture">
                        <pic:nvPicPr>
                          <pic:cNvPr id="156" name="图片 358"/>
                          <pic:cNvPicPr>
                            <a:picLocks noChangeAspect="1" noChangeArrowheads="1"/>
                          </pic:cNvPicPr>
                        </pic:nvPicPr>
                        <pic:blipFill>
                          <a:blip r:embed="rId10">
                            <a:extLst>
                              <a:ext uri="{28A0092B-C50C-407E-A947-70E740481C1C}">
                                <a14:useLocalDpi xmlns:a14="http://schemas.microsoft.com/office/drawing/2010/main" val="0"/>
                              </a:ext>
                            </a:extLst>
                          </a:blip>
                          <a:srcRect r="4913"/>
                          <a:stretch>
                            <a:fillRect/>
                          </a:stretch>
                        </pic:blipFill>
                        <pic:spPr>
                          <a:xfrm>
                            <a:off x="0" y="45200"/>
                            <a:ext cx="2686000" cy="3168605"/>
                          </a:xfrm>
                          <a:prstGeom prst="rect">
                            <a:avLst/>
                          </a:prstGeom>
                          <a:noFill/>
                        </pic:spPr>
                      </pic:pic>
                    </wpc:wpc>
                  </a:graphicData>
                </a:graphic>
              </wp:inline>
            </w:drawing>
          </mc:Choice>
          <mc:Fallback>
            <w:pict>
              <v:group w14:anchorId="50F1C3C0" id="画布 359" o:spid="_x0000_s1273" editas="canvas" style="width:474pt;height:255.15pt;mso-position-horizontal-relative:char;mso-position-vertical-relative:line" coordsize="60198,32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">
                <v:shape id="_x0000_s1274" type="#_x0000_t75" style="position:absolute;width:60198;height:32404;visibility:visible;mso-wrap-style:square" filled="t">
                  <v:fill o:detectmouseclick="t"/>
                  <v:path o:connecttype="none"/>
                </v:shape>
                <v:shape id="直接箭头连接符 355" o:spid="_x0000_s1275" type="#_x0000_t32" style="position:absolute;left:25527;top:12833;width:8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" strokeweight="1.5pt">
                  <v:stroke endarrow="block" endarrowwidth="wide" endarrowlength="long" joinstyle="miter"/>
                </v:shape>
                <v:shape id="文本框 216" o:spid="_x0000_s1276" type="#_x0000_t202" style="position:absolute;left:26764;top:8329;width:7212;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" stroked="f">
                  <v:fill opacity="0"/>
                  <v:textbox>
                    <w:txbxContent>
                      <w:p w14:paraId="5B6956F9" w14:textId="77777777" w:rsidR="00AE3684" w:rsidRDefault="00AE3684">
                        <w:pPr>
                          <w:jc w:val="center"/>
                          <w:rPr>
                            <w:rFonts w:eastAsia="等线"/>
                          </w:rPr>
                        </w:pPr>
                        <w:r>
                          <w:rPr>
                            <w:rFonts w:eastAsia="等线"/>
                          </w:rPr>
                          <w:t>Embed 8 bits</w:t>
                        </w:r>
                      </w:p>
                      <w:p w14:paraId="733A6931" w14:textId="77777777" w:rsidR="00AE3684" w:rsidRDefault="00AE3684"/>
                    </w:txbxContent>
                  </v:textbox>
                </v:shape>
                <v:shape id="图片 357" o:spid="_x0000_s1277" type="#_x0000_t75" style="position:absolute;left:34438;top:452;width:25760;height:3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">
                  <v:imagedata r:id="rId11" o:title=""/>
                </v:shape>
                <v:shape id="图片 358" o:spid="_x0000_s1278" type="#_x0000_t75" style="position:absolute;top:452;width:26860;height:3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">
                  <v:imagedata r:id="rId12" o:title="" cropright="3220f"/>
                </v:shape>
                <w10:anchorlock/>
              </v:group>
            </w:pict>
          </mc:Fallback>
        </mc:AlternateContent>
      </w:r>
    </w:p>
    <w:p w14:paraId="6A361656" w14:textId="77777777" w:rsidR="0013000F" w:rsidRDefault="00284EAD">
      <w:pPr>
        <w:spacing w:beforeLines="100" w:before="240" w:afterLines="100" w:after="240" w:line="480" w:lineRule="auto"/>
        <w:jc w:val="center"/>
        <w:rPr>
          <w:lang w:val="en-US" w:eastAsia="zh-CN"/>
        </w:rPr>
      </w:pPr>
      <w:r>
        <w:rPr>
          <w:lang w:val="en-US" w:eastAsia="zh-CN"/>
        </w:rPr>
        <w:t xml:space="preserve">Fig. 7. Embedding Test for a JSON file (a) cover data (b) stego data </w:t>
      </w:r>
    </w:p>
    <w:p w14:paraId="3803DADA" w14:textId="77777777" w:rsidR="0013000F" w:rsidRDefault="00284EAD">
      <w:pPr>
        <w:keepNext/>
        <w:spacing w:before="120" w:after="60" w:line="480" w:lineRule="auto"/>
        <w:outlineLvl w:val="1"/>
        <w:rPr>
          <w:rFonts w:eastAsia="等线"/>
          <w:i/>
          <w:iCs/>
          <w:lang w:val="en-US" w:eastAsia="zh-CN"/>
        </w:rPr>
      </w:pPr>
      <w:r>
        <w:rPr>
          <w:rFonts w:eastAsia="等线"/>
          <w:i/>
          <w:iCs/>
          <w:lang w:val="en-US" w:eastAsia="zh-CN"/>
        </w:rPr>
        <w:t>3.1 Settings and Evaluations</w:t>
      </w:r>
    </w:p>
    <w:p w14:paraId="06EFAF78" w14:textId="77777777" w:rsidR="0013000F" w:rsidRDefault="00284EAD">
      <w:pPr>
        <w:spacing w:line="480" w:lineRule="auto"/>
        <w:ind w:firstLine="240"/>
        <w:jc w:val="both"/>
        <w:rPr>
          <w:lang w:val="en-US" w:eastAsia="zh-CN"/>
        </w:rPr>
      </w:pPr>
      <w:r>
        <w:t xml:space="preserve">The main parameters in the proposed scheme are the length of each watermark packet </w:t>
      </w:r>
      <w:r>
        <w:rPr>
          <w:i/>
          <w:iCs/>
        </w:rPr>
        <w:t>p</w:t>
      </w:r>
      <w:r>
        <w:t xml:space="preserve">, the length of to-be-embedded packet </w:t>
      </w:r>
      <w:r>
        <w:rPr>
          <w:i/>
          <w:iCs/>
        </w:rPr>
        <w:t>s</w:t>
      </w:r>
      <w:r>
        <w:t xml:space="preserve">, and two parameters of RSD </w:t>
      </w:r>
      <w:r>
        <w:rPr>
          <w:i/>
          <w:iCs/>
        </w:rPr>
        <w:t xml:space="preserve">c </w:t>
      </w:r>
      <w:r>
        <w:t>and</w:t>
      </w:r>
      <w:r>
        <w:rPr>
          <w:i/>
          <w:iCs/>
        </w:rPr>
        <w:t xml:space="preserve"> </w:t>
      </w:r>
      <m:oMath>
        <m:r>
          <w:rPr>
            <w:rFonts w:ascii="Cambria Math" w:hAnsi="Cambria Math"/>
            <w:lang w:val="en-US" w:eastAsia="zh-CN"/>
          </w:rPr>
          <m:t>δ</m:t>
        </m:r>
      </m:oMath>
      <w:r>
        <w:rPr>
          <w:rFonts w:hint="eastAsia"/>
          <w:i/>
          <w:lang w:val="en-US" w:eastAsia="zh-CN"/>
        </w:rPr>
        <w:t xml:space="preserve"> </w:t>
      </w:r>
      <w:r>
        <w:rPr>
          <w:iCs/>
          <w:lang w:val="en-US" w:eastAsia="zh-CN"/>
        </w:rPr>
        <w:t>as</w:t>
      </w:r>
      <w:r>
        <w:t xml:space="preserve"> is described in Section 2. </w:t>
      </w:r>
      <w:r>
        <w:rPr>
          <w:lang w:val="en-US" w:eastAsia="zh-CN"/>
        </w:rPr>
        <w:t xml:space="preserve">In the experiment, we set </w:t>
      </w:r>
      <w:r>
        <w:rPr>
          <w:i/>
          <w:iCs/>
          <w:lang w:val="en-US" w:eastAsia="zh-CN"/>
        </w:rPr>
        <w:t>p</w:t>
      </w:r>
      <w:r>
        <w:rPr>
          <w:lang w:val="en-US" w:eastAsia="zh-CN"/>
        </w:rPr>
        <w:t xml:space="preserve"> = 4, </w:t>
      </w:r>
      <w:r>
        <w:rPr>
          <w:i/>
          <w:iCs/>
          <w:lang w:val="en-US" w:eastAsia="zh-CN"/>
        </w:rPr>
        <w:t>s</w:t>
      </w:r>
      <w:r>
        <w:rPr>
          <w:lang w:val="en-US" w:eastAsia="zh-CN"/>
        </w:rPr>
        <w:t xml:space="preserve"> = 7, </w:t>
      </w:r>
      <w:r>
        <w:rPr>
          <w:i/>
          <w:iCs/>
          <w:lang w:val="en-US" w:eastAsia="zh-CN"/>
        </w:rPr>
        <w:t>c</w:t>
      </w:r>
      <w:r>
        <w:rPr>
          <w:lang w:val="en-US" w:eastAsia="zh-CN"/>
        </w:rPr>
        <w:t xml:space="preserve"> = 0.1, </w:t>
      </w:r>
      <m:oMath>
        <m:r>
          <w:rPr>
            <w:rFonts w:ascii="Cambria Math" w:hAnsi="Cambria Math"/>
            <w:lang w:val="en-US" w:eastAsia="zh-CN"/>
          </w:rPr>
          <m:t>δ</m:t>
        </m:r>
      </m:oMath>
      <w:r>
        <w:rPr>
          <w:lang w:val="en-US" w:eastAsia="zh-CN"/>
        </w:rPr>
        <w:t xml:space="preserve"> = 0.5. </w:t>
      </w:r>
    </w:p>
    <w:p w14:paraId="342B5301" w14:textId="77777777" w:rsidR="0013000F" w:rsidRDefault="00284EAD">
      <w:pPr>
        <w:spacing w:line="480" w:lineRule="auto"/>
        <w:ind w:firstLine="240"/>
        <w:jc w:val="both"/>
        <w:rPr>
          <w:lang w:val="en-US" w:eastAsia="zh-CN"/>
        </w:rPr>
      </w:pPr>
      <w:r>
        <w:t xml:space="preserve">The proposed scheme is low in computational complexity, which makes it easier to be embedded on hardwares. The watermark embedding and extraction can be done within several seconds by a personal laptop with 2.60 GHz CPU and 8.00 GB RAM. </w:t>
      </w:r>
    </w:p>
    <w:p w14:paraId="7D1C20FB" w14:textId="77777777" w:rsidR="0013000F" w:rsidRDefault="00284EAD">
      <w:pPr>
        <w:spacing w:line="480" w:lineRule="auto"/>
        <w:ind w:firstLine="240"/>
        <w:jc w:val="both"/>
        <w:rPr>
          <w:lang w:val="en-US" w:eastAsia="zh-CN"/>
        </w:rPr>
      </w:pPr>
      <w:r>
        <w:t>For an objective performance assessment of the proposed scheme,</w:t>
      </w:r>
      <w:r>
        <w:rPr>
          <w:lang w:val="en-US" w:eastAsia="zh-CN"/>
        </w:rPr>
        <w:t xml:space="preserve"> the overall distortion after watermark embedding can be defined as:</w:t>
      </w:r>
    </w:p>
    <w:p w14:paraId="3B2A324C" w14:textId="77777777" w:rsidR="0013000F" w:rsidRDefault="00284EAD">
      <w:pPr>
        <w:spacing w:beforeLines="50" w:before="120" w:afterLines="50" w:after="120" w:line="480" w:lineRule="auto"/>
        <w:jc w:val="right"/>
        <w:rPr>
          <w:lang w:val="en-US" w:eastAsia="zh-CN"/>
        </w:rPr>
      </w:pPr>
      <m:oMath>
        <m:r>
          <w:rPr>
            <w:rFonts w:ascii="Cambria Math" w:hAnsi="Cambria Math"/>
            <w:lang w:val="en-US" w:eastAsia="zh-CN"/>
          </w:rPr>
          <m:t>D=</m:t>
        </m:r>
        <m:nary>
          <m:naryPr>
            <m:chr m:val="∑"/>
            <m:limLoc m:val="undOvr"/>
            <m:ctrlPr>
              <w:rPr>
                <w:rFonts w:ascii="Cambria Math" w:hAnsi="Cambria Math"/>
                <w:i/>
              </w:rPr>
            </m:ctrlPr>
          </m:naryPr>
          <m:sub>
            <m:r>
              <w:rPr>
                <w:rFonts w:ascii="Cambria Math" w:hAnsi="Cambria Math"/>
                <w:lang w:val="en-US" w:eastAsia="zh-CN"/>
              </w:rPr>
              <m:t>i=1</m:t>
            </m:r>
          </m:sub>
          <m:sup>
            <m:r>
              <w:rPr>
                <w:rFonts w:ascii="Cambria Math" w:hAnsi="Cambria Math"/>
                <w:lang w:val="en-US" w:eastAsia="zh-CN"/>
              </w:rPr>
              <m:t>N</m:t>
            </m:r>
          </m:sup>
          <m:e>
            <m:f>
              <m:fPr>
                <m:ctrlPr>
                  <w:rPr>
                    <w:rFonts w:ascii="Cambria Math" w:hAnsi="Cambria Math"/>
                    <w:i/>
                  </w:rPr>
                </m:ctrlPr>
              </m:fPr>
              <m:num>
                <m:sSub>
                  <m:sSubPr>
                    <m:ctrlPr>
                      <w:rPr>
                        <w:rFonts w:ascii="Cambria Math" w:hAnsi="Cambria Math"/>
                        <w:i/>
                      </w:rPr>
                    </m:ctrlPr>
                  </m:sSubPr>
                  <m:e>
                    <m:r>
                      <w:rPr>
                        <w:rFonts w:ascii="Cambria Math" w:hAnsi="Cambria Math"/>
                        <w:lang w:val="en-US" w:eastAsia="zh-CN"/>
                      </w:rPr>
                      <m:t>U</m:t>
                    </m:r>
                  </m:e>
                  <m:sub>
                    <m:r>
                      <w:rPr>
                        <w:rFonts w:ascii="Cambria Math" w:hAnsi="Cambria Math"/>
                        <w:lang w:val="en-US" w:eastAsia="zh-CN"/>
                      </w:rPr>
                      <m:t>i</m:t>
                    </m:r>
                  </m:sub>
                </m:sSub>
                <m:sSub>
                  <m:sSubPr>
                    <m:ctrlPr>
                      <w:rPr>
                        <w:rFonts w:ascii="Cambria Math" w:hAnsi="Cambria Math"/>
                        <w:i/>
                      </w:rPr>
                    </m:ctrlPr>
                  </m:sSubPr>
                  <m:e>
                    <m:r>
                      <w:rPr>
                        <w:rFonts w:ascii="Cambria Math" w:hAnsi="Cambria Math"/>
                        <w:lang w:val="en-US" w:eastAsia="zh-CN"/>
                      </w:rPr>
                      <m:t>A</m:t>
                    </m:r>
                  </m:e>
                  <m:sub>
                    <m:r>
                      <w:rPr>
                        <w:rFonts w:ascii="Cambria Math" w:hAnsi="Cambria Math"/>
                        <w:lang w:val="en-US" w:eastAsia="zh-CN"/>
                      </w:rPr>
                      <m:t>i</m:t>
                    </m:r>
                  </m:sub>
                </m:sSub>
              </m:num>
              <m:den>
                <m:r>
                  <w:rPr>
                    <w:rFonts w:ascii="Cambria Math" w:hAnsi="Cambria Math"/>
                    <w:lang w:val="en-US" w:eastAsia="zh-CN"/>
                  </w:rPr>
                  <m:t>N</m:t>
                </m:r>
              </m:den>
            </m:f>
          </m:e>
        </m:nary>
      </m:oMath>
      <w:r>
        <w:rPr>
          <w:lang w:val="en-US" w:eastAsia="zh-CN"/>
        </w:rPr>
        <w:t xml:space="preserve">                                                         (13)</w:t>
      </w:r>
    </w:p>
    <w:p w14:paraId="5CD863DA" w14:textId="77777777" w:rsidR="0013000F" w:rsidRDefault="00284EAD">
      <w:pPr>
        <w:spacing w:line="480" w:lineRule="auto"/>
        <w:jc w:val="both"/>
        <w:rPr>
          <w:lang w:val="en-US" w:eastAsia="zh-CN"/>
        </w:rPr>
      </w:pPr>
      <w:r>
        <w:rPr>
          <w:lang w:val="en-US" w:eastAsia="zh-CN"/>
        </w:rPr>
        <w:lastRenderedPageBreak/>
        <w:t xml:space="preserve">where the semi-structured data file contains </w:t>
      </w:r>
      <w:r>
        <w:rPr>
          <w:i/>
          <w:iCs/>
          <w:lang w:val="en-US" w:eastAsia="zh-CN"/>
        </w:rPr>
        <w:t>N</w:t>
      </w:r>
      <w:r>
        <w:rPr>
          <w:lang w:val="en-US" w:eastAsia="zh-CN"/>
        </w:rPr>
        <w:t xml:space="preserve"> key-value pairs, and</w:t>
      </w:r>
      <w:r>
        <w:rPr>
          <w:rFonts w:hint="eastAsia"/>
          <w:lang w:val="en-US" w:eastAsia="zh-CN"/>
        </w:rPr>
        <w:t xml:space="preserve"> </w:t>
      </w:r>
      <m:oMath>
        <m:sSub>
          <m:sSubPr>
            <m:ctrlPr>
              <w:rPr>
                <w:rFonts w:ascii="Cambria Math" w:hAnsi="Cambria Math"/>
                <w:i/>
              </w:rPr>
            </m:ctrlPr>
          </m:sSubPr>
          <m:e>
            <m:r>
              <w:rPr>
                <w:rFonts w:ascii="Cambria Math" w:hAnsi="Cambria Math"/>
                <w:lang w:val="en-US" w:eastAsia="zh-CN"/>
              </w:rPr>
              <m:t>U</m:t>
            </m:r>
          </m:e>
          <m:sub>
            <m:r>
              <w:rPr>
                <w:rFonts w:ascii="Cambria Math" w:hAnsi="Cambria Math"/>
                <w:lang w:val="en-US" w:eastAsia="zh-CN"/>
              </w:rPr>
              <m:t>i</m:t>
            </m:r>
          </m:sub>
        </m:sSub>
      </m:oMath>
      <w:r>
        <w:rPr>
          <w:lang w:val="en-US" w:eastAsia="zh-CN"/>
        </w:rPr>
        <w:t xml:space="preserve"> equals to 0 or 1 indicates whether the </w:t>
      </w:r>
      <m:oMath>
        <m:sSup>
          <m:sSupPr>
            <m:ctrlPr>
              <w:rPr>
                <w:rFonts w:ascii="Cambria Math" w:hAnsi="Cambria Math"/>
                <w:i/>
              </w:rPr>
            </m:ctrlPr>
          </m:sSupPr>
          <m:e>
            <m:r>
              <w:rPr>
                <w:rFonts w:ascii="Cambria Math" w:hAnsi="Cambria Math"/>
                <w:lang w:val="en-US" w:eastAsia="zh-CN"/>
              </w:rPr>
              <m:t>i</m:t>
            </m:r>
          </m:e>
          <m:sup>
            <m:r>
              <w:rPr>
                <w:rFonts w:ascii="Cambria Math" w:hAnsi="Cambria Math"/>
                <w:lang w:val="en-US" w:eastAsia="zh-CN"/>
              </w:rPr>
              <m:t>th</m:t>
            </m:r>
          </m:sup>
        </m:sSup>
      </m:oMath>
      <w:r>
        <w:rPr>
          <w:lang w:val="en-US" w:eastAsia="zh-CN"/>
        </w:rPr>
        <w:t xml:space="preserve"> key-value pair has been modified. </w:t>
      </w:r>
      <m:oMath>
        <m:sSub>
          <m:sSubPr>
            <m:ctrlPr>
              <w:rPr>
                <w:rFonts w:ascii="Cambria Math" w:hAnsi="Cambria Math"/>
                <w:i/>
              </w:rPr>
            </m:ctrlPr>
          </m:sSubPr>
          <m:e>
            <m:r>
              <w:rPr>
                <w:rFonts w:ascii="Cambria Math" w:hAnsi="Cambria Math"/>
                <w:lang w:val="en-US" w:eastAsia="zh-CN"/>
              </w:rPr>
              <m:t>A</m:t>
            </m:r>
          </m:e>
          <m:sub>
            <m:r>
              <w:rPr>
                <w:rFonts w:ascii="Cambria Math" w:hAnsi="Cambria Math"/>
                <w:lang w:val="en-US" w:eastAsia="zh-CN"/>
              </w:rPr>
              <m:t>i</m:t>
            </m:r>
          </m:sub>
        </m:sSub>
      </m:oMath>
      <w:r>
        <w:rPr>
          <w:lang w:val="en-US" w:eastAsia="zh-CN"/>
        </w:rPr>
        <w:t xml:space="preserve"> represents the modified magnitude. </w:t>
      </w:r>
      <m:oMath>
        <m:sSub>
          <m:sSubPr>
            <m:ctrlPr>
              <w:rPr>
                <w:rFonts w:ascii="Cambria Math" w:hAnsi="Cambria Math"/>
                <w:i/>
              </w:rPr>
            </m:ctrlPr>
          </m:sSubPr>
          <m:e>
            <m:r>
              <w:rPr>
                <w:rFonts w:ascii="Cambria Math" w:hAnsi="Cambria Math"/>
                <w:lang w:val="en-US" w:eastAsia="zh-CN"/>
              </w:rPr>
              <m:t>A</m:t>
            </m:r>
          </m:e>
          <m:sub>
            <m:r>
              <w:rPr>
                <w:rFonts w:ascii="Cambria Math" w:hAnsi="Cambria Math"/>
                <w:lang w:val="en-US" w:eastAsia="zh-CN"/>
              </w:rPr>
              <m:t>i</m:t>
            </m:r>
          </m:sub>
        </m:sSub>
      </m:oMath>
      <w:r>
        <w:rPr>
          <w:lang w:eastAsia="zh-CN"/>
        </w:rPr>
        <w:t>=</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lang w:val="en-US" w:eastAsia="zh-CN"/>
                  </w:rPr>
                  <m:t>y</m:t>
                </m:r>
              </m:e>
              <m:sub>
                <m:r>
                  <w:rPr>
                    <w:rFonts w:ascii="Cambria Math" w:hAnsi="Cambria Math"/>
                    <w:lang w:val="en-US" w:eastAsia="zh-CN"/>
                  </w:rPr>
                  <m:t>i</m:t>
                </m:r>
              </m:sub>
            </m:sSub>
            <m:r>
              <w:rPr>
                <w:rFonts w:ascii="Cambria Math" w:hAnsi="Cambria Math"/>
              </w:rPr>
              <m:t>-</m:t>
            </m:r>
            <m:sSub>
              <m:sSubPr>
                <m:ctrlPr>
                  <w:rPr>
                    <w:rFonts w:ascii="Cambria Math" w:hAnsi="Cambria Math"/>
                    <w:i/>
                  </w:rPr>
                </m:ctrlPr>
              </m:sSubPr>
              <m:e>
                <m:r>
                  <w:rPr>
                    <w:rFonts w:ascii="Cambria Math" w:hAnsi="Cambria Math"/>
                    <w:lang w:val="en-US" w:eastAsia="zh-CN"/>
                  </w:rPr>
                  <m:t>x</m:t>
                </m:r>
              </m:e>
              <m:sub>
                <m:r>
                  <w:rPr>
                    <w:rFonts w:ascii="Cambria Math" w:hAnsi="Cambria Math"/>
                    <w:lang w:val="en-US" w:eastAsia="zh-CN"/>
                  </w:rPr>
                  <m:t>i</m:t>
                </m:r>
              </m:sub>
            </m:sSub>
          </m:e>
        </m:d>
      </m:oMath>
      <w:r>
        <w:rPr>
          <w:lang w:eastAsia="zh-CN"/>
        </w:rPr>
        <w:t>/</w:t>
      </w:r>
      <m:oMath>
        <m:sSub>
          <m:sSubPr>
            <m:ctrlPr>
              <w:rPr>
                <w:rFonts w:ascii="Cambria Math" w:hAnsi="Cambria Math"/>
                <w:i/>
              </w:rPr>
            </m:ctrlPr>
          </m:sSubPr>
          <m:e>
            <m:r>
              <w:rPr>
                <w:rFonts w:ascii="Cambria Math" w:hAnsi="Cambria Math"/>
                <w:lang w:val="en-US" w:eastAsia="zh-CN"/>
              </w:rPr>
              <m:t>x</m:t>
            </m:r>
          </m:e>
          <m:sub>
            <m:r>
              <w:rPr>
                <w:rFonts w:ascii="Cambria Math" w:hAnsi="Cambria Math"/>
                <w:lang w:val="en-US" w:eastAsia="zh-CN"/>
              </w:rPr>
              <m:t>i</m:t>
            </m:r>
          </m:sub>
        </m:sSub>
      </m:oMath>
      <w:r>
        <w:rPr>
          <w:lang w:eastAsia="zh-CN"/>
        </w:rPr>
        <w:t xml:space="preserve">, where </w:t>
      </w:r>
      <m:oMath>
        <m:sSub>
          <m:sSubPr>
            <m:ctrlPr>
              <w:rPr>
                <w:rFonts w:ascii="Cambria Math" w:hAnsi="Cambria Math"/>
                <w:i/>
              </w:rPr>
            </m:ctrlPr>
          </m:sSubPr>
          <m:e>
            <m:r>
              <w:rPr>
                <w:rFonts w:ascii="Cambria Math" w:hAnsi="Cambria Math"/>
                <w:lang w:val="en-US" w:eastAsia="zh-CN"/>
              </w:rPr>
              <m:t>x</m:t>
            </m:r>
          </m:e>
          <m:sub>
            <m:r>
              <w:rPr>
                <w:rFonts w:ascii="Cambria Math" w:hAnsi="Cambria Math"/>
                <w:lang w:val="en-US" w:eastAsia="zh-CN"/>
              </w:rPr>
              <m:t>i</m:t>
            </m:r>
          </m:sub>
        </m:sSub>
      </m:oMath>
      <w:r>
        <w:rPr>
          <w:lang w:eastAsia="zh-CN"/>
        </w:rPr>
        <w:t xml:space="preserve"> and </w:t>
      </w:r>
      <m:oMath>
        <m:sSub>
          <m:sSubPr>
            <m:ctrlPr>
              <w:rPr>
                <w:rFonts w:ascii="Cambria Math" w:hAnsi="Cambria Math"/>
                <w:i/>
              </w:rPr>
            </m:ctrlPr>
          </m:sSubPr>
          <m:e>
            <m:r>
              <w:rPr>
                <w:rFonts w:ascii="Cambria Math" w:hAnsi="Cambria Math"/>
                <w:lang w:val="en-US" w:eastAsia="zh-CN"/>
              </w:rPr>
              <m:t>y</m:t>
            </m:r>
          </m:e>
          <m:sub>
            <m:r>
              <w:rPr>
                <w:rFonts w:ascii="Cambria Math" w:hAnsi="Cambria Math"/>
                <w:lang w:val="en-US" w:eastAsia="zh-CN"/>
              </w:rPr>
              <m:t>i</m:t>
            </m:r>
          </m:sub>
        </m:sSub>
      </m:oMath>
      <w:r>
        <w:rPr>
          <w:lang w:eastAsia="zh-CN"/>
        </w:rPr>
        <w:t xml:space="preserve"> respectively denotes the original value and the modified value</w:t>
      </w:r>
      <w:r>
        <w:rPr>
          <w:lang w:val="en-US" w:eastAsia="zh-CN"/>
        </w:rPr>
        <w:t xml:space="preserve">. Specially, if the  </w:t>
      </w:r>
      <m:oMath>
        <m:sSup>
          <m:sSupPr>
            <m:ctrlPr>
              <w:rPr>
                <w:rFonts w:ascii="Cambria Math" w:hAnsi="Cambria Math"/>
                <w:i/>
              </w:rPr>
            </m:ctrlPr>
          </m:sSupPr>
          <m:e>
            <m:r>
              <w:rPr>
                <w:rFonts w:ascii="Cambria Math" w:hAnsi="Cambria Math"/>
                <w:lang w:val="en-US" w:eastAsia="zh-CN"/>
              </w:rPr>
              <m:t>i</m:t>
            </m:r>
          </m:e>
          <m:sup>
            <m:r>
              <w:rPr>
                <w:rFonts w:ascii="Cambria Math" w:hAnsi="Cambria Math"/>
                <w:lang w:val="en-US" w:eastAsia="zh-CN"/>
              </w:rPr>
              <m:t>th</m:t>
            </m:r>
          </m:sup>
        </m:sSup>
      </m:oMath>
      <w:r>
        <w:rPr>
          <w:lang w:val="en-US" w:eastAsia="zh-CN"/>
        </w:rPr>
        <w:t xml:space="preserve"> key-value pair is deleted, </w:t>
      </w:r>
      <m:oMath>
        <m:sSub>
          <m:sSubPr>
            <m:ctrlPr>
              <w:rPr>
                <w:rFonts w:ascii="Cambria Math" w:hAnsi="Cambria Math"/>
                <w:i/>
              </w:rPr>
            </m:ctrlPr>
          </m:sSubPr>
          <m:e>
            <m:r>
              <w:rPr>
                <w:rFonts w:ascii="Cambria Math" w:hAnsi="Cambria Math"/>
                <w:lang w:val="en-US" w:eastAsia="zh-CN"/>
              </w:rPr>
              <m:t>A</m:t>
            </m:r>
          </m:e>
          <m:sub>
            <m:r>
              <w:rPr>
                <w:rFonts w:ascii="Cambria Math" w:hAnsi="Cambria Math"/>
                <w:lang w:val="en-US" w:eastAsia="zh-CN"/>
              </w:rPr>
              <m:t>i</m:t>
            </m:r>
          </m:sub>
        </m:sSub>
      </m:oMath>
      <w:r>
        <w:rPr>
          <w:lang w:val="en-US" w:eastAsia="zh-CN"/>
        </w:rPr>
        <w:t xml:space="preserve"> is set to 1. A larger </w:t>
      </w:r>
      <w:r>
        <w:rPr>
          <w:i/>
          <w:lang w:val="en-US" w:eastAsia="zh-CN"/>
        </w:rPr>
        <w:t>D</w:t>
      </w:r>
      <w:r>
        <w:rPr>
          <w:lang w:val="en-US" w:eastAsia="zh-CN"/>
        </w:rPr>
        <w:t xml:space="preserve"> indicates that the introduced distortion is larger.</w:t>
      </w:r>
    </w:p>
    <w:p w14:paraId="747B7EA7" w14:textId="77777777" w:rsidR="0013000F" w:rsidRDefault="00284EAD">
      <w:pPr>
        <w:keepNext/>
        <w:spacing w:before="120" w:after="120" w:line="480" w:lineRule="auto"/>
        <w:outlineLvl w:val="1"/>
        <w:rPr>
          <w:rFonts w:eastAsia="等线"/>
          <w:i/>
          <w:iCs/>
          <w:lang w:val="en-US" w:eastAsia="zh-CN"/>
        </w:rPr>
      </w:pPr>
      <w:r>
        <w:rPr>
          <w:rFonts w:eastAsia="等线"/>
          <w:i/>
          <w:iCs/>
          <w:lang w:val="en-US" w:eastAsia="zh-CN"/>
        </w:rPr>
        <w:t>3.2 Embedding Performances</w:t>
      </w:r>
    </w:p>
    <w:p w14:paraId="40B6D26A" w14:textId="77777777" w:rsidR="0013000F" w:rsidRDefault="00284EAD">
      <w:pPr>
        <w:spacing w:beforeLines="100" w:before="240" w:line="480" w:lineRule="auto"/>
        <w:jc w:val="center"/>
        <w:rPr>
          <w:lang w:val="en-US" w:eastAsia="zh-CN"/>
        </w:rPr>
      </w:pPr>
      <w:r>
        <w:rPr>
          <w:lang w:val="en-US" w:eastAsia="zh-CN"/>
        </w:rPr>
        <w:t>Table 1. Capacity vs. Distortion</w:t>
      </w:r>
    </w:p>
    <w:tbl>
      <w:tblPr>
        <w:tblStyle w:val="13"/>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1538"/>
        <w:gridCol w:w="1538"/>
        <w:gridCol w:w="1538"/>
        <w:gridCol w:w="1538"/>
        <w:gridCol w:w="1538"/>
      </w:tblGrid>
      <w:tr w:rsidR="0013000F" w14:paraId="66448929" w14:textId="77777777">
        <w:trPr>
          <w:trHeight w:hRule="exact" w:val="454"/>
        </w:trPr>
        <w:tc>
          <w:tcPr>
            <w:tcW w:w="1778" w:type="dxa"/>
            <w:tcBorders>
              <w:top w:val="double" w:sz="4" w:space="0" w:color="auto"/>
              <w:left w:val="nil"/>
              <w:bottom w:val="single" w:sz="4" w:space="0" w:color="auto"/>
              <w:right w:val="single" w:sz="4" w:space="0" w:color="auto"/>
            </w:tcBorders>
            <w:vAlign w:val="center"/>
          </w:tcPr>
          <w:p w14:paraId="40B30F30"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Capacity (bits)</w:t>
            </w:r>
          </w:p>
        </w:tc>
        <w:tc>
          <w:tcPr>
            <w:tcW w:w="1538" w:type="dxa"/>
            <w:tcBorders>
              <w:top w:val="double" w:sz="4" w:space="0" w:color="auto"/>
              <w:left w:val="single" w:sz="4" w:space="0" w:color="auto"/>
              <w:bottom w:val="single" w:sz="4" w:space="0" w:color="auto"/>
              <w:right w:val="nil"/>
            </w:tcBorders>
            <w:vAlign w:val="center"/>
          </w:tcPr>
          <w:p w14:paraId="305A86BF"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8</w:t>
            </w:r>
          </w:p>
        </w:tc>
        <w:tc>
          <w:tcPr>
            <w:tcW w:w="1538" w:type="dxa"/>
            <w:tcBorders>
              <w:top w:val="double" w:sz="4" w:space="0" w:color="auto"/>
              <w:left w:val="nil"/>
              <w:bottom w:val="single" w:sz="4" w:space="0" w:color="auto"/>
              <w:right w:val="nil"/>
            </w:tcBorders>
            <w:vAlign w:val="center"/>
          </w:tcPr>
          <w:p w14:paraId="1BF00CDA"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20</w:t>
            </w:r>
          </w:p>
        </w:tc>
        <w:tc>
          <w:tcPr>
            <w:tcW w:w="1538" w:type="dxa"/>
            <w:tcBorders>
              <w:top w:val="double" w:sz="4" w:space="0" w:color="auto"/>
              <w:left w:val="nil"/>
              <w:bottom w:val="single" w:sz="4" w:space="0" w:color="auto"/>
              <w:right w:val="nil"/>
            </w:tcBorders>
            <w:vAlign w:val="center"/>
          </w:tcPr>
          <w:p w14:paraId="6329DB43"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40</w:t>
            </w:r>
          </w:p>
        </w:tc>
        <w:tc>
          <w:tcPr>
            <w:tcW w:w="1538" w:type="dxa"/>
            <w:tcBorders>
              <w:top w:val="double" w:sz="4" w:space="0" w:color="auto"/>
              <w:left w:val="nil"/>
              <w:bottom w:val="single" w:sz="4" w:space="0" w:color="auto"/>
              <w:right w:val="nil"/>
            </w:tcBorders>
            <w:vAlign w:val="center"/>
          </w:tcPr>
          <w:p w14:paraId="57CD91E6"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60</w:t>
            </w:r>
          </w:p>
        </w:tc>
        <w:tc>
          <w:tcPr>
            <w:tcW w:w="1538" w:type="dxa"/>
            <w:tcBorders>
              <w:top w:val="double" w:sz="4" w:space="0" w:color="auto"/>
              <w:left w:val="nil"/>
              <w:bottom w:val="single" w:sz="4" w:space="0" w:color="auto"/>
              <w:right w:val="nil"/>
            </w:tcBorders>
            <w:vAlign w:val="center"/>
          </w:tcPr>
          <w:p w14:paraId="0463085D"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80</w:t>
            </w:r>
          </w:p>
        </w:tc>
      </w:tr>
      <w:tr w:rsidR="0013000F" w14:paraId="11F3346D" w14:textId="77777777">
        <w:trPr>
          <w:trHeight w:hRule="exact" w:val="454"/>
        </w:trPr>
        <w:tc>
          <w:tcPr>
            <w:tcW w:w="1778" w:type="dxa"/>
            <w:tcBorders>
              <w:top w:val="single" w:sz="4" w:space="0" w:color="auto"/>
              <w:left w:val="nil"/>
              <w:bottom w:val="double" w:sz="4" w:space="0" w:color="auto"/>
              <w:right w:val="single" w:sz="4" w:space="0" w:color="auto"/>
            </w:tcBorders>
            <w:vAlign w:val="center"/>
          </w:tcPr>
          <w:p w14:paraId="6E4EDEA1" w14:textId="77777777" w:rsidR="0013000F" w:rsidRDefault="00284EAD">
            <w:pPr>
              <w:spacing w:line="480" w:lineRule="auto"/>
              <w:jc w:val="center"/>
              <w:rPr>
                <w:rFonts w:eastAsia="等线"/>
                <w:sz w:val="20"/>
                <w:szCs w:val="20"/>
                <w:lang w:val="en-US" w:eastAsia="zh-CN"/>
              </w:rPr>
            </w:pPr>
            <w:r>
              <w:rPr>
                <w:rFonts w:eastAsia="等线"/>
                <w:i/>
                <w:sz w:val="20"/>
                <w:szCs w:val="20"/>
                <w:lang w:val="en-US" w:eastAsia="zh-CN"/>
              </w:rPr>
              <w:t>D</w:t>
            </w:r>
            <w:r>
              <w:rPr>
                <w:rFonts w:eastAsia="等线"/>
                <w:sz w:val="20"/>
                <w:szCs w:val="20"/>
                <w:lang w:val="en-US" w:eastAsia="zh-CN"/>
              </w:rPr>
              <w:t xml:space="preserve"> </w:t>
            </w:r>
          </w:p>
        </w:tc>
        <w:tc>
          <w:tcPr>
            <w:tcW w:w="1538" w:type="dxa"/>
            <w:tcBorders>
              <w:top w:val="single" w:sz="4" w:space="0" w:color="auto"/>
              <w:left w:val="single" w:sz="4" w:space="0" w:color="auto"/>
              <w:bottom w:val="double" w:sz="4" w:space="0" w:color="auto"/>
              <w:right w:val="nil"/>
            </w:tcBorders>
            <w:vAlign w:val="center"/>
          </w:tcPr>
          <w:p w14:paraId="62BFC68A"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0.1078</w:t>
            </w:r>
          </w:p>
        </w:tc>
        <w:tc>
          <w:tcPr>
            <w:tcW w:w="1538" w:type="dxa"/>
            <w:tcBorders>
              <w:top w:val="single" w:sz="4" w:space="0" w:color="auto"/>
              <w:left w:val="nil"/>
              <w:bottom w:val="double" w:sz="4" w:space="0" w:color="auto"/>
              <w:right w:val="nil"/>
            </w:tcBorders>
            <w:vAlign w:val="center"/>
          </w:tcPr>
          <w:p w14:paraId="7230864E"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0.0981</w:t>
            </w:r>
          </w:p>
        </w:tc>
        <w:tc>
          <w:tcPr>
            <w:tcW w:w="1538" w:type="dxa"/>
            <w:tcBorders>
              <w:top w:val="single" w:sz="4" w:space="0" w:color="auto"/>
              <w:left w:val="nil"/>
              <w:bottom w:val="double" w:sz="4" w:space="0" w:color="auto"/>
              <w:right w:val="nil"/>
            </w:tcBorders>
            <w:vAlign w:val="center"/>
          </w:tcPr>
          <w:p w14:paraId="4A9D46EF"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0.1139</w:t>
            </w:r>
          </w:p>
        </w:tc>
        <w:tc>
          <w:tcPr>
            <w:tcW w:w="1538" w:type="dxa"/>
            <w:tcBorders>
              <w:top w:val="single" w:sz="4" w:space="0" w:color="auto"/>
              <w:left w:val="nil"/>
              <w:bottom w:val="double" w:sz="4" w:space="0" w:color="auto"/>
              <w:right w:val="nil"/>
            </w:tcBorders>
            <w:vAlign w:val="center"/>
          </w:tcPr>
          <w:p w14:paraId="0EB72E8C"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0.1069</w:t>
            </w:r>
          </w:p>
        </w:tc>
        <w:tc>
          <w:tcPr>
            <w:tcW w:w="1538" w:type="dxa"/>
            <w:tcBorders>
              <w:top w:val="single" w:sz="4" w:space="0" w:color="auto"/>
              <w:left w:val="nil"/>
              <w:bottom w:val="double" w:sz="4" w:space="0" w:color="auto"/>
              <w:right w:val="nil"/>
            </w:tcBorders>
            <w:vAlign w:val="center"/>
          </w:tcPr>
          <w:p w14:paraId="24815DAB"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0.1191</w:t>
            </w:r>
          </w:p>
        </w:tc>
      </w:tr>
    </w:tbl>
    <w:p w14:paraId="3A2F0221" w14:textId="77777777" w:rsidR="0013000F" w:rsidRDefault="00284EAD">
      <w:pPr>
        <w:spacing w:beforeLines="100" w:before="240" w:line="480" w:lineRule="auto"/>
        <w:ind w:firstLine="238"/>
        <w:jc w:val="both"/>
        <w:rPr>
          <w:lang w:val="en-US" w:eastAsia="zh-CN"/>
        </w:rPr>
      </w:pPr>
      <w:r>
        <w:rPr>
          <w:lang w:val="en-US" w:eastAsia="zh-CN"/>
        </w:rPr>
        <w:t>In Table 1, we measure the introduced distortions according to (13) under different embedding capacities. As is shown, the introduced distortion gradually remains stable even the embedding capacity grows higher. Meanwhile, the distortion of data is quite small, which indicates the watermarking scheme has little impact on the original data.</w:t>
      </w:r>
    </w:p>
    <w:p w14:paraId="38717F3C" w14:textId="77777777" w:rsidR="0013000F" w:rsidRDefault="00284EAD">
      <w:pPr>
        <w:spacing w:line="480" w:lineRule="auto"/>
        <w:ind w:firstLineChars="100" w:firstLine="240"/>
        <w:jc w:val="both"/>
        <w:rPr>
          <w:lang w:val="en-US" w:eastAsia="zh-CN"/>
        </w:rPr>
      </w:pPr>
      <w:r>
        <w:rPr>
          <w:lang w:val="en-US" w:eastAsia="zh-CN"/>
        </w:rPr>
        <w:t xml:space="preserve">We further test the robustness of semi-structure data watermarking to three types of attack when </w:t>
      </w:r>
      <w:r>
        <w:rPr>
          <w:i/>
          <w:iCs/>
          <w:lang w:val="en-US" w:eastAsia="zh-CN"/>
        </w:rPr>
        <w:t>l</w:t>
      </w:r>
      <w:r>
        <w:rPr>
          <w:i/>
          <w:iCs/>
          <w:vertAlign w:val="subscript"/>
          <w:lang w:val="en-US" w:eastAsia="zh-CN"/>
        </w:rPr>
        <w:t>w</w:t>
      </w:r>
      <w:r>
        <w:rPr>
          <w:lang w:val="en-US" w:eastAsia="zh-CN"/>
        </w:rPr>
        <w:t>=64 bits. Here, typical attacks including pairs deletion, value modification and redundancy insertion are applied in various degrees. We use four JSON files of different sizes for testing: file1, file2, file3 and file4, each containing 100, 200, 800 and 1500 pairs. We perform the same attack for multiple times on each watermarked file. The ratios of successful extraction under different attacks for semi-structured data is shown in Table 2, where extractions with wrongly retrieved bits are not considered successful extraction.</w:t>
      </w:r>
      <w:r>
        <w:rPr>
          <w:lang w:eastAsia="zh-CN"/>
        </w:rPr>
        <w:t xml:space="preserve"> </w:t>
      </w:r>
      <w:r>
        <w:rPr>
          <w:lang w:val="en-US" w:eastAsia="zh-CN"/>
        </w:rPr>
        <w:t xml:space="preserve">In the table, </w:t>
      </w:r>
      <w:r>
        <w:rPr>
          <w:i/>
          <w:iCs/>
          <w:lang w:val="en-US" w:eastAsia="zh-CN"/>
        </w:rPr>
        <w:t>P</w:t>
      </w:r>
      <w:r>
        <w:rPr>
          <w:i/>
          <w:iCs/>
          <w:vertAlign w:val="subscript"/>
          <w:lang w:val="en-US" w:eastAsia="zh-CN"/>
        </w:rPr>
        <w:t>d</w:t>
      </w:r>
      <w:r>
        <w:rPr>
          <w:lang w:val="en-US" w:eastAsia="zh-CN"/>
        </w:rPr>
        <w:t xml:space="preserve">, </w:t>
      </w:r>
      <w:r>
        <w:rPr>
          <w:i/>
          <w:iCs/>
          <w:lang w:val="en-US" w:eastAsia="zh-CN"/>
        </w:rPr>
        <w:t>P</w:t>
      </w:r>
      <w:r>
        <w:rPr>
          <w:i/>
          <w:iCs/>
          <w:vertAlign w:val="subscript"/>
          <w:lang w:val="en-US" w:eastAsia="zh-CN"/>
        </w:rPr>
        <w:t>i</w:t>
      </w:r>
      <w:r>
        <w:rPr>
          <w:iCs/>
          <w:lang w:val="en-US" w:eastAsia="zh-CN"/>
        </w:rPr>
        <w:t xml:space="preserve">, and </w:t>
      </w:r>
      <w:bookmarkStart w:id="233" w:name="_Hlk23237274"/>
      <w:r>
        <w:rPr>
          <w:i/>
          <w:iCs/>
          <w:lang w:val="en-US" w:eastAsia="zh-CN"/>
        </w:rPr>
        <w:t>P</w:t>
      </w:r>
      <w:r>
        <w:rPr>
          <w:i/>
          <w:iCs/>
          <w:vertAlign w:val="subscript"/>
          <w:lang w:val="en-US" w:eastAsia="zh-CN"/>
        </w:rPr>
        <w:t>m</w:t>
      </w:r>
      <w:r>
        <w:rPr>
          <w:lang w:val="en-US" w:eastAsia="zh-CN"/>
        </w:rPr>
        <w:t xml:space="preserve"> respectively denotes the percentage of key-value pairs which are deleted, inserted, or tampered</w:t>
      </w:r>
      <w:bookmarkEnd w:id="233"/>
      <w:r>
        <w:rPr>
          <w:lang w:val="en-US" w:eastAsia="zh-CN"/>
        </w:rPr>
        <w:t xml:space="preserve"> in the file.</w:t>
      </w:r>
      <w:bookmarkStart w:id="234" w:name="_Hlk23058212"/>
    </w:p>
    <w:p w14:paraId="752AF311" w14:textId="77777777" w:rsidR="0013000F" w:rsidRDefault="00284EAD">
      <w:pPr>
        <w:spacing w:beforeLines="100" w:before="240" w:line="480" w:lineRule="auto"/>
        <w:jc w:val="center"/>
        <w:rPr>
          <w:lang w:val="en-US" w:eastAsia="zh-CN"/>
        </w:rPr>
      </w:pPr>
      <w:r>
        <w:rPr>
          <w:lang w:val="en-US" w:eastAsia="zh-CN"/>
        </w:rPr>
        <w:t xml:space="preserve">Table 2. Ratios of successful extraction under different attacks for semi-structured data </w:t>
      </w:r>
    </w:p>
    <w:tbl>
      <w:tblPr>
        <w:tblStyle w:val="13"/>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813"/>
        <w:gridCol w:w="1474"/>
        <w:gridCol w:w="1474"/>
        <w:gridCol w:w="1474"/>
        <w:gridCol w:w="1474"/>
      </w:tblGrid>
      <w:tr w:rsidR="0013000F" w14:paraId="1F13B42D" w14:textId="77777777">
        <w:trPr>
          <w:trHeight w:hRule="exact" w:val="397"/>
          <w:jc w:val="center"/>
        </w:trPr>
        <w:tc>
          <w:tcPr>
            <w:tcW w:w="3283" w:type="dxa"/>
            <w:gridSpan w:val="2"/>
            <w:vMerge w:val="restart"/>
            <w:tcBorders>
              <w:top w:val="double" w:sz="4" w:space="0" w:color="auto"/>
              <w:left w:val="nil"/>
              <w:bottom w:val="single" w:sz="4" w:space="0" w:color="auto"/>
              <w:right w:val="single" w:sz="4" w:space="0" w:color="auto"/>
            </w:tcBorders>
            <w:vAlign w:val="center"/>
          </w:tcPr>
          <w:p w14:paraId="0BBBBDF4" w14:textId="77777777" w:rsidR="0013000F" w:rsidRDefault="00284EAD">
            <w:pPr>
              <w:spacing w:beforeLines="50" w:before="120" w:afterLines="50" w:after="120" w:line="480" w:lineRule="auto"/>
              <w:jc w:val="center"/>
              <w:rPr>
                <w:rFonts w:eastAsia="等线"/>
                <w:sz w:val="20"/>
                <w:szCs w:val="20"/>
                <w:lang w:val="en-US" w:eastAsia="zh-CN"/>
              </w:rPr>
            </w:pPr>
            <w:bookmarkStart w:id="235" w:name="_Hlk23237930"/>
            <w:r>
              <w:rPr>
                <w:rFonts w:eastAsia="等线"/>
                <w:sz w:val="20"/>
                <w:szCs w:val="20"/>
                <w:lang w:val="en-US" w:eastAsia="zh-CN"/>
              </w:rPr>
              <w:t>Type of Attack</w:t>
            </w:r>
          </w:p>
        </w:tc>
        <w:tc>
          <w:tcPr>
            <w:tcW w:w="5896" w:type="dxa"/>
            <w:gridSpan w:val="4"/>
            <w:tcBorders>
              <w:top w:val="double" w:sz="4" w:space="0" w:color="auto"/>
              <w:left w:val="single" w:sz="4" w:space="0" w:color="auto"/>
              <w:bottom w:val="nil"/>
              <w:right w:val="nil"/>
            </w:tcBorders>
            <w:vAlign w:val="center"/>
          </w:tcPr>
          <w:p w14:paraId="3C72E6F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Ratios of successful extraction</w:t>
            </w:r>
          </w:p>
        </w:tc>
      </w:tr>
      <w:tr w:rsidR="0013000F" w14:paraId="18847F2D" w14:textId="77777777">
        <w:trPr>
          <w:trHeight w:hRule="exact" w:val="397"/>
          <w:jc w:val="center"/>
        </w:trPr>
        <w:tc>
          <w:tcPr>
            <w:tcW w:w="0" w:type="auto"/>
            <w:gridSpan w:val="2"/>
            <w:vMerge/>
            <w:tcBorders>
              <w:top w:val="double" w:sz="4" w:space="0" w:color="auto"/>
              <w:left w:val="nil"/>
              <w:bottom w:val="single" w:sz="4" w:space="0" w:color="auto"/>
              <w:right w:val="single" w:sz="4" w:space="0" w:color="auto"/>
            </w:tcBorders>
            <w:vAlign w:val="center"/>
          </w:tcPr>
          <w:p w14:paraId="51F3F465" w14:textId="77777777" w:rsidR="0013000F" w:rsidRDefault="0013000F">
            <w:pPr>
              <w:spacing w:line="480" w:lineRule="auto"/>
              <w:rPr>
                <w:rFonts w:eastAsia="等线"/>
                <w:sz w:val="20"/>
                <w:szCs w:val="20"/>
                <w:lang w:val="en-US" w:eastAsia="zh-CN"/>
              </w:rPr>
            </w:pPr>
          </w:p>
        </w:tc>
        <w:tc>
          <w:tcPr>
            <w:tcW w:w="1474" w:type="dxa"/>
            <w:tcBorders>
              <w:top w:val="nil"/>
              <w:left w:val="single" w:sz="4" w:space="0" w:color="auto"/>
              <w:bottom w:val="single" w:sz="4" w:space="0" w:color="auto"/>
              <w:right w:val="nil"/>
            </w:tcBorders>
            <w:vAlign w:val="center"/>
          </w:tcPr>
          <w:p w14:paraId="16F39C90"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File1.json</w:t>
            </w:r>
          </w:p>
        </w:tc>
        <w:tc>
          <w:tcPr>
            <w:tcW w:w="1474" w:type="dxa"/>
            <w:tcBorders>
              <w:top w:val="nil"/>
              <w:left w:val="nil"/>
              <w:bottom w:val="single" w:sz="4" w:space="0" w:color="auto"/>
              <w:right w:val="nil"/>
            </w:tcBorders>
            <w:vAlign w:val="center"/>
          </w:tcPr>
          <w:p w14:paraId="1AC9F9E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File2.json</w:t>
            </w:r>
          </w:p>
        </w:tc>
        <w:tc>
          <w:tcPr>
            <w:tcW w:w="1474" w:type="dxa"/>
            <w:tcBorders>
              <w:top w:val="nil"/>
              <w:left w:val="nil"/>
              <w:bottom w:val="single" w:sz="4" w:space="0" w:color="auto"/>
              <w:right w:val="nil"/>
            </w:tcBorders>
            <w:vAlign w:val="center"/>
          </w:tcPr>
          <w:p w14:paraId="5186137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File3.json</w:t>
            </w:r>
          </w:p>
        </w:tc>
        <w:tc>
          <w:tcPr>
            <w:tcW w:w="1474" w:type="dxa"/>
            <w:tcBorders>
              <w:top w:val="nil"/>
              <w:left w:val="nil"/>
              <w:bottom w:val="single" w:sz="4" w:space="0" w:color="auto"/>
              <w:right w:val="nil"/>
            </w:tcBorders>
            <w:vAlign w:val="center"/>
          </w:tcPr>
          <w:p w14:paraId="1FA5038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File4.json</w:t>
            </w:r>
          </w:p>
        </w:tc>
      </w:tr>
      <w:tr w:rsidR="0013000F" w14:paraId="73158D08" w14:textId="77777777">
        <w:trPr>
          <w:trHeight w:hRule="exact" w:val="397"/>
          <w:jc w:val="center"/>
        </w:trPr>
        <w:tc>
          <w:tcPr>
            <w:tcW w:w="3283" w:type="dxa"/>
            <w:gridSpan w:val="2"/>
            <w:tcBorders>
              <w:top w:val="single" w:sz="4" w:space="0" w:color="auto"/>
              <w:left w:val="nil"/>
              <w:bottom w:val="nil"/>
              <w:right w:val="single" w:sz="4" w:space="0" w:color="auto"/>
            </w:tcBorders>
            <w:vAlign w:val="center"/>
          </w:tcPr>
          <w:p w14:paraId="2E0F98D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No Attack</w:t>
            </w:r>
          </w:p>
        </w:tc>
        <w:tc>
          <w:tcPr>
            <w:tcW w:w="1474" w:type="dxa"/>
            <w:tcBorders>
              <w:top w:val="single" w:sz="4" w:space="0" w:color="auto"/>
              <w:left w:val="single" w:sz="4" w:space="0" w:color="auto"/>
              <w:bottom w:val="nil"/>
              <w:right w:val="nil"/>
            </w:tcBorders>
            <w:vAlign w:val="center"/>
          </w:tcPr>
          <w:p w14:paraId="27686D5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single" w:sz="4" w:space="0" w:color="auto"/>
              <w:left w:val="nil"/>
              <w:bottom w:val="nil"/>
              <w:right w:val="nil"/>
            </w:tcBorders>
            <w:vAlign w:val="center"/>
          </w:tcPr>
          <w:p w14:paraId="6C3783A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single" w:sz="4" w:space="0" w:color="auto"/>
              <w:left w:val="nil"/>
              <w:bottom w:val="nil"/>
              <w:right w:val="nil"/>
            </w:tcBorders>
            <w:vAlign w:val="center"/>
          </w:tcPr>
          <w:p w14:paraId="28C1E6A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single" w:sz="4" w:space="0" w:color="auto"/>
              <w:left w:val="nil"/>
              <w:bottom w:val="nil"/>
              <w:right w:val="nil"/>
            </w:tcBorders>
            <w:vAlign w:val="center"/>
          </w:tcPr>
          <w:p w14:paraId="31BB220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10EBF853" w14:textId="77777777">
        <w:trPr>
          <w:trHeight w:hRule="exact" w:val="397"/>
          <w:jc w:val="center"/>
        </w:trPr>
        <w:tc>
          <w:tcPr>
            <w:tcW w:w="1470" w:type="dxa"/>
            <w:vMerge w:val="restart"/>
            <w:tcBorders>
              <w:top w:val="nil"/>
              <w:left w:val="nil"/>
              <w:bottom w:val="nil"/>
              <w:right w:val="nil"/>
            </w:tcBorders>
            <w:vAlign w:val="center"/>
          </w:tcPr>
          <w:p w14:paraId="1CD05CF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Deletion</w:t>
            </w:r>
          </w:p>
        </w:tc>
        <w:tc>
          <w:tcPr>
            <w:tcW w:w="1813" w:type="dxa"/>
            <w:tcBorders>
              <w:top w:val="nil"/>
              <w:left w:val="nil"/>
              <w:bottom w:val="nil"/>
              <w:right w:val="single" w:sz="4" w:space="0" w:color="auto"/>
            </w:tcBorders>
            <w:vAlign w:val="center"/>
          </w:tcPr>
          <w:p w14:paraId="008B9A0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 </w:t>
            </w:r>
            <w:r>
              <w:rPr>
                <w:rFonts w:eastAsia="等线"/>
                <w:sz w:val="20"/>
                <w:szCs w:val="20"/>
                <w:lang w:val="en-US" w:eastAsia="zh-CN"/>
              </w:rPr>
              <w:t>=5%</w:t>
            </w:r>
          </w:p>
        </w:tc>
        <w:tc>
          <w:tcPr>
            <w:tcW w:w="1474" w:type="dxa"/>
            <w:tcBorders>
              <w:top w:val="nil"/>
              <w:left w:val="single" w:sz="4" w:space="0" w:color="auto"/>
              <w:bottom w:val="nil"/>
              <w:right w:val="nil"/>
            </w:tcBorders>
            <w:vAlign w:val="center"/>
          </w:tcPr>
          <w:p w14:paraId="06A16CD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79D8591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7BDE40B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1865B56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1EAED3F5" w14:textId="77777777">
        <w:trPr>
          <w:trHeight w:hRule="exact" w:val="397"/>
          <w:jc w:val="center"/>
        </w:trPr>
        <w:tc>
          <w:tcPr>
            <w:tcW w:w="0" w:type="auto"/>
            <w:vMerge/>
            <w:tcBorders>
              <w:top w:val="nil"/>
              <w:left w:val="nil"/>
              <w:bottom w:val="nil"/>
              <w:right w:val="nil"/>
            </w:tcBorders>
            <w:vAlign w:val="center"/>
          </w:tcPr>
          <w:p w14:paraId="47A23077"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342A146E"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 </w:t>
            </w:r>
            <w:r>
              <w:rPr>
                <w:rFonts w:eastAsia="等线"/>
                <w:sz w:val="20"/>
                <w:szCs w:val="20"/>
                <w:lang w:val="en-US" w:eastAsia="zh-CN"/>
              </w:rPr>
              <w:t>=10%</w:t>
            </w:r>
          </w:p>
        </w:tc>
        <w:tc>
          <w:tcPr>
            <w:tcW w:w="1474" w:type="dxa"/>
            <w:tcBorders>
              <w:top w:val="nil"/>
              <w:left w:val="single" w:sz="4" w:space="0" w:color="auto"/>
              <w:bottom w:val="nil"/>
              <w:right w:val="nil"/>
            </w:tcBorders>
            <w:vAlign w:val="center"/>
          </w:tcPr>
          <w:p w14:paraId="4D5E999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41367F8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62C76A2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17407400"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51E5C107" w14:textId="77777777">
        <w:trPr>
          <w:trHeight w:hRule="exact" w:val="397"/>
          <w:jc w:val="center"/>
        </w:trPr>
        <w:tc>
          <w:tcPr>
            <w:tcW w:w="0" w:type="auto"/>
            <w:vMerge/>
            <w:tcBorders>
              <w:top w:val="nil"/>
              <w:left w:val="nil"/>
              <w:bottom w:val="nil"/>
              <w:right w:val="nil"/>
            </w:tcBorders>
            <w:vAlign w:val="center"/>
          </w:tcPr>
          <w:p w14:paraId="34061B12"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69495CC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 </w:t>
            </w:r>
            <w:r>
              <w:rPr>
                <w:rFonts w:eastAsia="等线"/>
                <w:sz w:val="20"/>
                <w:szCs w:val="20"/>
                <w:lang w:val="en-US" w:eastAsia="zh-CN"/>
              </w:rPr>
              <w:t>=20%</w:t>
            </w:r>
          </w:p>
        </w:tc>
        <w:tc>
          <w:tcPr>
            <w:tcW w:w="1474" w:type="dxa"/>
            <w:tcBorders>
              <w:top w:val="nil"/>
              <w:left w:val="single" w:sz="4" w:space="0" w:color="auto"/>
              <w:bottom w:val="nil"/>
              <w:right w:val="nil"/>
            </w:tcBorders>
            <w:vAlign w:val="center"/>
          </w:tcPr>
          <w:p w14:paraId="3E7A077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6A7CC4F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8/10</w:t>
            </w:r>
          </w:p>
        </w:tc>
        <w:tc>
          <w:tcPr>
            <w:tcW w:w="1474" w:type="dxa"/>
            <w:tcBorders>
              <w:top w:val="nil"/>
              <w:left w:val="nil"/>
              <w:bottom w:val="nil"/>
              <w:right w:val="nil"/>
            </w:tcBorders>
            <w:vAlign w:val="center"/>
          </w:tcPr>
          <w:p w14:paraId="4F9CC05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4B8BEBE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bookmarkEnd w:id="235"/>
      <w:tr w:rsidR="0013000F" w14:paraId="743BED30" w14:textId="77777777">
        <w:trPr>
          <w:trHeight w:hRule="exact" w:val="397"/>
          <w:jc w:val="center"/>
        </w:trPr>
        <w:tc>
          <w:tcPr>
            <w:tcW w:w="0" w:type="auto"/>
            <w:vMerge/>
            <w:tcBorders>
              <w:top w:val="nil"/>
              <w:left w:val="nil"/>
              <w:bottom w:val="nil"/>
              <w:right w:val="nil"/>
            </w:tcBorders>
            <w:vAlign w:val="center"/>
          </w:tcPr>
          <w:p w14:paraId="762B07A6"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6BD170E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 </w:t>
            </w:r>
            <w:r>
              <w:rPr>
                <w:rFonts w:eastAsia="等线"/>
                <w:sz w:val="20"/>
                <w:szCs w:val="20"/>
                <w:lang w:val="en-US" w:eastAsia="zh-CN"/>
              </w:rPr>
              <w:t>=30%</w:t>
            </w:r>
          </w:p>
        </w:tc>
        <w:tc>
          <w:tcPr>
            <w:tcW w:w="1474" w:type="dxa"/>
            <w:tcBorders>
              <w:top w:val="nil"/>
              <w:left w:val="single" w:sz="4" w:space="0" w:color="auto"/>
              <w:bottom w:val="nil"/>
              <w:right w:val="nil"/>
            </w:tcBorders>
            <w:vAlign w:val="center"/>
          </w:tcPr>
          <w:p w14:paraId="5CE522A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5D6F980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8/10</w:t>
            </w:r>
          </w:p>
        </w:tc>
        <w:tc>
          <w:tcPr>
            <w:tcW w:w="1474" w:type="dxa"/>
            <w:tcBorders>
              <w:top w:val="nil"/>
              <w:left w:val="nil"/>
              <w:bottom w:val="nil"/>
              <w:right w:val="nil"/>
            </w:tcBorders>
            <w:vAlign w:val="center"/>
          </w:tcPr>
          <w:p w14:paraId="1D27BD8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9/10</w:t>
            </w:r>
          </w:p>
        </w:tc>
        <w:tc>
          <w:tcPr>
            <w:tcW w:w="1474" w:type="dxa"/>
            <w:tcBorders>
              <w:top w:val="nil"/>
              <w:left w:val="nil"/>
              <w:bottom w:val="nil"/>
              <w:right w:val="nil"/>
            </w:tcBorders>
            <w:vAlign w:val="center"/>
          </w:tcPr>
          <w:p w14:paraId="189DAE7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51B3DABA" w14:textId="77777777">
        <w:trPr>
          <w:trHeight w:hRule="exact" w:val="397"/>
          <w:jc w:val="center"/>
        </w:trPr>
        <w:tc>
          <w:tcPr>
            <w:tcW w:w="1470" w:type="dxa"/>
            <w:vMerge w:val="restart"/>
            <w:tcBorders>
              <w:top w:val="nil"/>
              <w:left w:val="nil"/>
              <w:bottom w:val="nil"/>
              <w:right w:val="nil"/>
            </w:tcBorders>
            <w:vAlign w:val="center"/>
          </w:tcPr>
          <w:p w14:paraId="3A074D5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Value Modification</w:t>
            </w:r>
          </w:p>
        </w:tc>
        <w:tc>
          <w:tcPr>
            <w:tcW w:w="1813" w:type="dxa"/>
            <w:tcBorders>
              <w:top w:val="nil"/>
              <w:left w:val="nil"/>
              <w:bottom w:val="nil"/>
              <w:right w:val="single" w:sz="4" w:space="0" w:color="auto"/>
            </w:tcBorders>
            <w:vAlign w:val="center"/>
          </w:tcPr>
          <w:p w14:paraId="452EC2AB"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i/>
                <w:iCs/>
                <w:sz w:val="20"/>
                <w:szCs w:val="20"/>
                <w:lang w:val="en-US" w:eastAsia="zh-CN"/>
              </w:rPr>
              <w:t xml:space="preserve"> </w:t>
            </w:r>
            <w:r>
              <w:rPr>
                <w:rFonts w:eastAsia="等线"/>
                <w:sz w:val="20"/>
                <w:szCs w:val="20"/>
                <w:lang w:val="en-US" w:eastAsia="zh-CN"/>
              </w:rPr>
              <w:t>=5%</w:t>
            </w:r>
          </w:p>
        </w:tc>
        <w:tc>
          <w:tcPr>
            <w:tcW w:w="1474" w:type="dxa"/>
            <w:tcBorders>
              <w:top w:val="nil"/>
              <w:left w:val="single" w:sz="4" w:space="0" w:color="auto"/>
              <w:bottom w:val="nil"/>
              <w:right w:val="nil"/>
            </w:tcBorders>
            <w:vAlign w:val="center"/>
          </w:tcPr>
          <w:p w14:paraId="2DEEFF93"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44CF81FE"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67BAD41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0566BED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4F12F415" w14:textId="77777777">
        <w:trPr>
          <w:trHeight w:hRule="exact" w:val="397"/>
          <w:jc w:val="center"/>
        </w:trPr>
        <w:tc>
          <w:tcPr>
            <w:tcW w:w="0" w:type="auto"/>
            <w:vMerge/>
            <w:tcBorders>
              <w:top w:val="nil"/>
              <w:left w:val="nil"/>
              <w:bottom w:val="nil"/>
              <w:right w:val="nil"/>
            </w:tcBorders>
            <w:vAlign w:val="center"/>
          </w:tcPr>
          <w:p w14:paraId="7BDAFA3E"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1ABF133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i/>
                <w:iCs/>
                <w:sz w:val="20"/>
                <w:szCs w:val="20"/>
                <w:lang w:val="en-US" w:eastAsia="zh-CN"/>
              </w:rPr>
              <w:t xml:space="preserve"> </w:t>
            </w:r>
            <w:r>
              <w:rPr>
                <w:rFonts w:eastAsia="等线"/>
                <w:sz w:val="20"/>
                <w:szCs w:val="20"/>
                <w:lang w:val="en-US" w:eastAsia="zh-CN"/>
              </w:rPr>
              <w:t>=10%</w:t>
            </w:r>
          </w:p>
        </w:tc>
        <w:tc>
          <w:tcPr>
            <w:tcW w:w="1474" w:type="dxa"/>
            <w:tcBorders>
              <w:top w:val="nil"/>
              <w:left w:val="single" w:sz="4" w:space="0" w:color="auto"/>
              <w:bottom w:val="nil"/>
              <w:right w:val="nil"/>
            </w:tcBorders>
            <w:vAlign w:val="center"/>
          </w:tcPr>
          <w:p w14:paraId="2F50CDAB"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49EEE4CC"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6CCC517B"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755EC0A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29CCCDEF" w14:textId="77777777">
        <w:trPr>
          <w:trHeight w:hRule="exact" w:val="397"/>
          <w:jc w:val="center"/>
        </w:trPr>
        <w:tc>
          <w:tcPr>
            <w:tcW w:w="0" w:type="auto"/>
            <w:vMerge/>
            <w:tcBorders>
              <w:top w:val="nil"/>
              <w:left w:val="nil"/>
              <w:bottom w:val="nil"/>
              <w:right w:val="nil"/>
            </w:tcBorders>
            <w:vAlign w:val="center"/>
          </w:tcPr>
          <w:p w14:paraId="252AA2DF"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6FB7054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i/>
                <w:iCs/>
                <w:sz w:val="20"/>
                <w:szCs w:val="20"/>
                <w:lang w:val="en-US" w:eastAsia="zh-CN"/>
              </w:rPr>
              <w:t xml:space="preserve"> </w:t>
            </w:r>
            <w:r>
              <w:rPr>
                <w:rFonts w:eastAsia="等线"/>
                <w:sz w:val="20"/>
                <w:szCs w:val="20"/>
                <w:lang w:val="en-US" w:eastAsia="zh-CN"/>
              </w:rPr>
              <w:t>=20%</w:t>
            </w:r>
          </w:p>
        </w:tc>
        <w:tc>
          <w:tcPr>
            <w:tcW w:w="1474" w:type="dxa"/>
            <w:tcBorders>
              <w:top w:val="nil"/>
              <w:left w:val="single" w:sz="4" w:space="0" w:color="auto"/>
              <w:bottom w:val="nil"/>
              <w:right w:val="nil"/>
            </w:tcBorders>
            <w:vAlign w:val="center"/>
          </w:tcPr>
          <w:p w14:paraId="5B532EF7"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213DAB66"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55E5309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5485BDB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2073D78C" w14:textId="77777777">
        <w:trPr>
          <w:trHeight w:hRule="exact" w:val="397"/>
          <w:jc w:val="center"/>
        </w:trPr>
        <w:tc>
          <w:tcPr>
            <w:tcW w:w="0" w:type="auto"/>
            <w:vMerge/>
            <w:tcBorders>
              <w:top w:val="nil"/>
              <w:left w:val="nil"/>
              <w:bottom w:val="nil"/>
              <w:right w:val="nil"/>
            </w:tcBorders>
            <w:vAlign w:val="center"/>
          </w:tcPr>
          <w:p w14:paraId="31050E3C"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29FFE76B"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i/>
                <w:iCs/>
                <w:sz w:val="20"/>
                <w:szCs w:val="20"/>
                <w:lang w:val="en-US" w:eastAsia="zh-CN"/>
              </w:rPr>
              <w:t xml:space="preserve"> </w:t>
            </w:r>
            <w:r>
              <w:rPr>
                <w:rFonts w:eastAsia="等线"/>
                <w:sz w:val="20"/>
                <w:szCs w:val="20"/>
                <w:lang w:val="en-US" w:eastAsia="zh-CN"/>
              </w:rPr>
              <w:t>=30%</w:t>
            </w:r>
          </w:p>
        </w:tc>
        <w:tc>
          <w:tcPr>
            <w:tcW w:w="1474" w:type="dxa"/>
            <w:tcBorders>
              <w:top w:val="nil"/>
              <w:left w:val="single" w:sz="4" w:space="0" w:color="auto"/>
              <w:bottom w:val="nil"/>
              <w:right w:val="nil"/>
            </w:tcBorders>
            <w:vAlign w:val="center"/>
          </w:tcPr>
          <w:p w14:paraId="595DC29F"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7D0023ED" w14:textId="77777777" w:rsidR="0013000F" w:rsidRDefault="00284EAD">
            <w:pPr>
              <w:spacing w:beforeLines="50" w:before="120" w:afterLines="50" w:after="120" w:line="480" w:lineRule="auto"/>
              <w:jc w:val="center"/>
              <w:rPr>
                <w:rFonts w:eastAsia="等线"/>
                <w:sz w:val="20"/>
                <w:szCs w:val="20"/>
                <w:highlight w:val="yellow"/>
                <w:lang w:val="en-US" w:eastAsia="zh-CN"/>
              </w:rPr>
            </w:pPr>
            <w:r>
              <w:rPr>
                <w:rFonts w:eastAsia="等线" w:hint="eastAsia"/>
                <w:sz w:val="20"/>
                <w:szCs w:val="20"/>
                <w:lang w:val="en-US" w:eastAsia="zh-CN"/>
              </w:rPr>
              <w:t>9/10</w:t>
            </w:r>
          </w:p>
        </w:tc>
        <w:tc>
          <w:tcPr>
            <w:tcW w:w="1474" w:type="dxa"/>
            <w:tcBorders>
              <w:top w:val="nil"/>
              <w:left w:val="nil"/>
              <w:bottom w:val="nil"/>
              <w:right w:val="nil"/>
            </w:tcBorders>
            <w:vAlign w:val="center"/>
          </w:tcPr>
          <w:p w14:paraId="096F36F5"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0A9C123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7843937F" w14:textId="77777777">
        <w:trPr>
          <w:trHeight w:hRule="exact" w:val="397"/>
          <w:jc w:val="center"/>
        </w:trPr>
        <w:tc>
          <w:tcPr>
            <w:tcW w:w="1470" w:type="dxa"/>
            <w:vMerge w:val="restart"/>
            <w:tcBorders>
              <w:top w:val="nil"/>
              <w:left w:val="nil"/>
              <w:bottom w:val="double" w:sz="4" w:space="0" w:color="auto"/>
              <w:right w:val="nil"/>
            </w:tcBorders>
            <w:vAlign w:val="center"/>
          </w:tcPr>
          <w:p w14:paraId="1720CA3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Insertion</w:t>
            </w:r>
          </w:p>
        </w:tc>
        <w:tc>
          <w:tcPr>
            <w:tcW w:w="1813" w:type="dxa"/>
            <w:tcBorders>
              <w:top w:val="nil"/>
              <w:left w:val="nil"/>
              <w:bottom w:val="nil"/>
              <w:right w:val="single" w:sz="4" w:space="0" w:color="auto"/>
            </w:tcBorders>
            <w:vAlign w:val="center"/>
          </w:tcPr>
          <w:p w14:paraId="5FFB385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i </w:t>
            </w:r>
            <w:r>
              <w:rPr>
                <w:rFonts w:eastAsia="等线"/>
                <w:sz w:val="20"/>
                <w:szCs w:val="20"/>
                <w:lang w:val="en-US" w:eastAsia="zh-CN"/>
              </w:rPr>
              <w:t>=5%</w:t>
            </w:r>
          </w:p>
        </w:tc>
        <w:tc>
          <w:tcPr>
            <w:tcW w:w="1474" w:type="dxa"/>
            <w:tcBorders>
              <w:top w:val="nil"/>
              <w:left w:val="single" w:sz="4" w:space="0" w:color="auto"/>
              <w:bottom w:val="nil"/>
              <w:right w:val="nil"/>
            </w:tcBorders>
            <w:vAlign w:val="center"/>
          </w:tcPr>
          <w:p w14:paraId="43AE161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08921CB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6864605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6DD0A47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597C27AD" w14:textId="77777777">
        <w:trPr>
          <w:trHeight w:hRule="exact" w:val="397"/>
          <w:jc w:val="center"/>
        </w:trPr>
        <w:tc>
          <w:tcPr>
            <w:tcW w:w="0" w:type="auto"/>
            <w:vMerge/>
            <w:tcBorders>
              <w:top w:val="nil"/>
              <w:left w:val="nil"/>
              <w:bottom w:val="double" w:sz="4" w:space="0" w:color="auto"/>
              <w:right w:val="nil"/>
            </w:tcBorders>
            <w:vAlign w:val="center"/>
          </w:tcPr>
          <w:p w14:paraId="537E569D"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30CD990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i </w:t>
            </w:r>
            <w:r>
              <w:rPr>
                <w:rFonts w:eastAsia="等线"/>
                <w:sz w:val="20"/>
                <w:szCs w:val="20"/>
                <w:lang w:val="en-US" w:eastAsia="zh-CN"/>
              </w:rPr>
              <w:t>=10%</w:t>
            </w:r>
          </w:p>
        </w:tc>
        <w:tc>
          <w:tcPr>
            <w:tcW w:w="1474" w:type="dxa"/>
            <w:tcBorders>
              <w:top w:val="nil"/>
              <w:left w:val="single" w:sz="4" w:space="0" w:color="auto"/>
              <w:bottom w:val="nil"/>
              <w:right w:val="nil"/>
            </w:tcBorders>
            <w:vAlign w:val="center"/>
          </w:tcPr>
          <w:p w14:paraId="5A74932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453D674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5FAFE62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7A1D84C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4443C017" w14:textId="77777777">
        <w:trPr>
          <w:trHeight w:hRule="exact" w:val="397"/>
          <w:jc w:val="center"/>
        </w:trPr>
        <w:tc>
          <w:tcPr>
            <w:tcW w:w="0" w:type="auto"/>
            <w:vMerge/>
            <w:tcBorders>
              <w:top w:val="nil"/>
              <w:left w:val="nil"/>
              <w:bottom w:val="double" w:sz="4" w:space="0" w:color="auto"/>
              <w:right w:val="nil"/>
            </w:tcBorders>
            <w:vAlign w:val="center"/>
          </w:tcPr>
          <w:p w14:paraId="0B0B0014" w14:textId="77777777" w:rsidR="0013000F" w:rsidRDefault="0013000F">
            <w:pPr>
              <w:spacing w:line="480" w:lineRule="auto"/>
              <w:rPr>
                <w:rFonts w:eastAsia="等线"/>
                <w:sz w:val="20"/>
                <w:szCs w:val="20"/>
                <w:lang w:val="en-US" w:eastAsia="zh-CN"/>
              </w:rPr>
            </w:pPr>
          </w:p>
        </w:tc>
        <w:tc>
          <w:tcPr>
            <w:tcW w:w="1813" w:type="dxa"/>
            <w:tcBorders>
              <w:top w:val="nil"/>
              <w:left w:val="nil"/>
              <w:bottom w:val="nil"/>
              <w:right w:val="single" w:sz="4" w:space="0" w:color="auto"/>
            </w:tcBorders>
            <w:vAlign w:val="center"/>
          </w:tcPr>
          <w:p w14:paraId="400EA5C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i </w:t>
            </w:r>
            <w:r>
              <w:rPr>
                <w:rFonts w:eastAsia="等线"/>
                <w:sz w:val="20"/>
                <w:szCs w:val="20"/>
                <w:lang w:val="en-US" w:eastAsia="zh-CN"/>
              </w:rPr>
              <w:t>=15%</w:t>
            </w:r>
          </w:p>
        </w:tc>
        <w:tc>
          <w:tcPr>
            <w:tcW w:w="1474" w:type="dxa"/>
            <w:tcBorders>
              <w:top w:val="nil"/>
              <w:left w:val="single" w:sz="4" w:space="0" w:color="auto"/>
              <w:bottom w:val="nil"/>
              <w:right w:val="nil"/>
            </w:tcBorders>
            <w:vAlign w:val="center"/>
          </w:tcPr>
          <w:p w14:paraId="0CFAAB1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07819AF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1222F63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nil"/>
              <w:right w:val="nil"/>
            </w:tcBorders>
            <w:vAlign w:val="center"/>
          </w:tcPr>
          <w:p w14:paraId="624D22F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1CCE3B98" w14:textId="77777777">
        <w:trPr>
          <w:trHeight w:hRule="exact" w:val="397"/>
          <w:jc w:val="center"/>
        </w:trPr>
        <w:tc>
          <w:tcPr>
            <w:tcW w:w="0" w:type="auto"/>
            <w:vMerge/>
            <w:tcBorders>
              <w:top w:val="nil"/>
              <w:left w:val="nil"/>
              <w:bottom w:val="double" w:sz="4" w:space="0" w:color="auto"/>
              <w:right w:val="nil"/>
            </w:tcBorders>
            <w:vAlign w:val="center"/>
          </w:tcPr>
          <w:p w14:paraId="762D0214" w14:textId="77777777" w:rsidR="0013000F" w:rsidRDefault="0013000F">
            <w:pPr>
              <w:spacing w:line="480" w:lineRule="auto"/>
              <w:rPr>
                <w:rFonts w:eastAsia="等线"/>
                <w:sz w:val="20"/>
                <w:szCs w:val="20"/>
                <w:lang w:val="en-US" w:eastAsia="zh-CN"/>
              </w:rPr>
            </w:pPr>
          </w:p>
        </w:tc>
        <w:tc>
          <w:tcPr>
            <w:tcW w:w="1813" w:type="dxa"/>
            <w:tcBorders>
              <w:top w:val="nil"/>
              <w:left w:val="nil"/>
              <w:bottom w:val="double" w:sz="4" w:space="0" w:color="auto"/>
              <w:right w:val="single" w:sz="4" w:space="0" w:color="auto"/>
            </w:tcBorders>
            <w:vAlign w:val="center"/>
          </w:tcPr>
          <w:p w14:paraId="37B59D4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i </w:t>
            </w:r>
            <w:r>
              <w:rPr>
                <w:rFonts w:eastAsia="等线"/>
                <w:sz w:val="20"/>
                <w:szCs w:val="20"/>
                <w:lang w:val="en-US" w:eastAsia="zh-CN"/>
              </w:rPr>
              <w:t>=20%</w:t>
            </w:r>
          </w:p>
        </w:tc>
        <w:tc>
          <w:tcPr>
            <w:tcW w:w="1474" w:type="dxa"/>
            <w:tcBorders>
              <w:top w:val="nil"/>
              <w:left w:val="single" w:sz="4" w:space="0" w:color="auto"/>
              <w:bottom w:val="double" w:sz="4" w:space="0" w:color="auto"/>
              <w:right w:val="nil"/>
            </w:tcBorders>
            <w:vAlign w:val="center"/>
          </w:tcPr>
          <w:p w14:paraId="4D6032F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double" w:sz="4" w:space="0" w:color="auto"/>
              <w:right w:val="nil"/>
            </w:tcBorders>
            <w:vAlign w:val="center"/>
          </w:tcPr>
          <w:p w14:paraId="7E901D1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double" w:sz="4" w:space="0" w:color="auto"/>
              <w:right w:val="nil"/>
            </w:tcBorders>
            <w:vAlign w:val="center"/>
          </w:tcPr>
          <w:p w14:paraId="79B8389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474" w:type="dxa"/>
            <w:tcBorders>
              <w:top w:val="nil"/>
              <w:left w:val="nil"/>
              <w:bottom w:val="double" w:sz="4" w:space="0" w:color="auto"/>
              <w:right w:val="nil"/>
            </w:tcBorders>
            <w:vAlign w:val="center"/>
          </w:tcPr>
          <w:p w14:paraId="2B5FFF3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bl>
    <w:bookmarkEnd w:id="234"/>
    <w:p w14:paraId="2ED0F78F" w14:textId="77777777" w:rsidR="0013000F" w:rsidRDefault="00284EAD">
      <w:pPr>
        <w:spacing w:beforeLines="100" w:before="240" w:line="480" w:lineRule="auto"/>
        <w:ind w:firstLineChars="100" w:firstLine="240"/>
        <w:jc w:val="both"/>
        <w:rPr>
          <w:lang w:val="en-US" w:eastAsia="zh-CN"/>
        </w:rPr>
      </w:pPr>
      <w:r>
        <w:rPr>
          <w:lang w:eastAsia="zh-CN"/>
        </w:rPr>
        <w:t>The proposed watermark scheme is generally robust to all the above-mentioned attacks, even the attacks are strong. Especially, the scheme shows promising embedding performance against pairs deletion and redundancy insertion. Also, files with more valid embedding pairs gradually shows stronger robustness. The main reason of high robustness is tha</w:t>
      </w:r>
      <w:r>
        <w:rPr>
          <w:rFonts w:hint="eastAsia"/>
          <w:lang w:eastAsia="zh-CN"/>
        </w:rPr>
        <w:t>t</w:t>
      </w:r>
      <w:r>
        <w:rPr>
          <w:lang w:eastAsia="zh-CN"/>
        </w:rPr>
        <w:t>: For pair deletion, the watermark can be extracted using the remaining valid pairs. For contextual modification, the recipient can identify the tampered location using cyclic code checks and discard the tampered pair. For insertion, data extracted from the inserted pairs can hardly pass the cyclic code checks, and thus they are also discarded.</w:t>
      </w:r>
      <w:r>
        <w:rPr>
          <w:lang w:val="en-US" w:eastAsia="zh-CN"/>
        </w:rPr>
        <w:t xml:space="preserve"> </w:t>
      </w:r>
    </w:p>
    <w:p w14:paraId="21B5EB6A" w14:textId="77777777" w:rsidR="0013000F" w:rsidRDefault="00284EAD">
      <w:pPr>
        <w:spacing w:line="480" w:lineRule="auto"/>
        <w:ind w:firstLineChars="100" w:firstLine="240"/>
        <w:jc w:val="both"/>
        <w:rPr>
          <w:lang w:eastAsia="zh-CN"/>
        </w:rPr>
      </w:pPr>
      <w:r>
        <w:rPr>
          <w:lang w:val="en-US" w:eastAsia="zh-CN"/>
        </w:rPr>
        <w:t>The proposed scheme is also robust to combined attacks, as is shown in Table 3, e.g. the doubted file is a both modified and truncated version of watermarked file. The results prove that the scheme is credible and applicable in real uses.</w:t>
      </w:r>
    </w:p>
    <w:p w14:paraId="5B14F967" w14:textId="77777777" w:rsidR="0013000F" w:rsidRDefault="00284EAD">
      <w:pPr>
        <w:spacing w:line="480" w:lineRule="auto"/>
        <w:jc w:val="center"/>
        <w:rPr>
          <w:lang w:val="en-US" w:eastAsia="zh-CN"/>
        </w:rPr>
      </w:pPr>
      <w:r>
        <w:rPr>
          <w:rFonts w:hint="eastAsia"/>
          <w:lang w:eastAsia="zh-CN"/>
        </w:rPr>
        <w:t>T</w:t>
      </w:r>
      <w:r>
        <w:rPr>
          <w:lang w:eastAsia="zh-CN"/>
        </w:rPr>
        <w:t xml:space="preserve">able 3. Ratios  of successful  extraction under combined attacks for semi-structured data </w:t>
      </w:r>
    </w:p>
    <w:tbl>
      <w:tblPr>
        <w:tblStyle w:val="13"/>
        <w:tblW w:w="9463"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655"/>
        <w:gridCol w:w="1280"/>
        <w:gridCol w:w="1279"/>
        <w:gridCol w:w="1266"/>
        <w:gridCol w:w="14"/>
      </w:tblGrid>
      <w:tr w:rsidR="0013000F" w14:paraId="7B45607B" w14:textId="77777777">
        <w:trPr>
          <w:gridAfter w:val="1"/>
          <w:wAfter w:w="14" w:type="dxa"/>
          <w:trHeight w:hRule="exact" w:val="397"/>
          <w:jc w:val="center"/>
        </w:trPr>
        <w:tc>
          <w:tcPr>
            <w:tcW w:w="3969" w:type="dxa"/>
            <w:vMerge w:val="restart"/>
            <w:tcBorders>
              <w:top w:val="double" w:sz="4" w:space="0" w:color="auto"/>
              <w:right w:val="single" w:sz="4" w:space="0" w:color="auto"/>
            </w:tcBorders>
            <w:vAlign w:val="center"/>
          </w:tcPr>
          <w:p w14:paraId="4EB0D19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Type of Attack</w:t>
            </w:r>
          </w:p>
        </w:tc>
        <w:tc>
          <w:tcPr>
            <w:tcW w:w="5480" w:type="dxa"/>
            <w:gridSpan w:val="4"/>
            <w:tcBorders>
              <w:left w:val="single" w:sz="4" w:space="0" w:color="auto"/>
            </w:tcBorders>
            <w:vAlign w:val="center"/>
          </w:tcPr>
          <w:p w14:paraId="70655A4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Ratios of successful extraction</w:t>
            </w:r>
          </w:p>
        </w:tc>
      </w:tr>
      <w:tr w:rsidR="0013000F" w14:paraId="0B55ADEC" w14:textId="77777777">
        <w:trPr>
          <w:trHeight w:hRule="exact" w:val="397"/>
          <w:jc w:val="center"/>
        </w:trPr>
        <w:tc>
          <w:tcPr>
            <w:tcW w:w="3969" w:type="dxa"/>
            <w:vMerge/>
            <w:tcBorders>
              <w:bottom w:val="single" w:sz="4" w:space="0" w:color="auto"/>
              <w:right w:val="single" w:sz="4" w:space="0" w:color="auto"/>
            </w:tcBorders>
            <w:vAlign w:val="center"/>
          </w:tcPr>
          <w:p w14:paraId="2F935747" w14:textId="77777777" w:rsidR="0013000F" w:rsidRDefault="0013000F">
            <w:pPr>
              <w:spacing w:line="480" w:lineRule="auto"/>
              <w:rPr>
                <w:rFonts w:eastAsia="等线"/>
                <w:sz w:val="20"/>
                <w:szCs w:val="20"/>
                <w:lang w:val="en-US" w:eastAsia="zh-CN"/>
              </w:rPr>
            </w:pPr>
          </w:p>
        </w:tc>
        <w:tc>
          <w:tcPr>
            <w:tcW w:w="1655" w:type="dxa"/>
            <w:tcBorders>
              <w:left w:val="single" w:sz="4" w:space="0" w:color="auto"/>
              <w:bottom w:val="single" w:sz="4" w:space="0" w:color="auto"/>
            </w:tcBorders>
            <w:vAlign w:val="center"/>
          </w:tcPr>
          <w:p w14:paraId="42881DB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File1.json</w:t>
            </w:r>
          </w:p>
        </w:tc>
        <w:tc>
          <w:tcPr>
            <w:tcW w:w="1280" w:type="dxa"/>
            <w:tcBorders>
              <w:bottom w:val="single" w:sz="4" w:space="0" w:color="auto"/>
            </w:tcBorders>
            <w:vAlign w:val="center"/>
          </w:tcPr>
          <w:p w14:paraId="7AE947B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File2.json</w:t>
            </w:r>
          </w:p>
        </w:tc>
        <w:tc>
          <w:tcPr>
            <w:tcW w:w="1279" w:type="dxa"/>
            <w:tcBorders>
              <w:bottom w:val="single" w:sz="4" w:space="0" w:color="auto"/>
            </w:tcBorders>
            <w:vAlign w:val="center"/>
          </w:tcPr>
          <w:p w14:paraId="62719EA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File3.json</w:t>
            </w:r>
          </w:p>
        </w:tc>
        <w:tc>
          <w:tcPr>
            <w:tcW w:w="1280" w:type="dxa"/>
            <w:gridSpan w:val="2"/>
            <w:tcBorders>
              <w:bottom w:val="single" w:sz="4" w:space="0" w:color="auto"/>
            </w:tcBorders>
            <w:vAlign w:val="center"/>
          </w:tcPr>
          <w:p w14:paraId="3BDF94A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File4.json</w:t>
            </w:r>
          </w:p>
        </w:tc>
      </w:tr>
      <w:tr w:rsidR="0013000F" w14:paraId="7F531D06" w14:textId="77777777">
        <w:trPr>
          <w:trHeight w:hRule="exact" w:val="397"/>
          <w:jc w:val="center"/>
        </w:trPr>
        <w:tc>
          <w:tcPr>
            <w:tcW w:w="3969" w:type="dxa"/>
            <w:tcBorders>
              <w:top w:val="single" w:sz="4" w:space="0" w:color="auto"/>
              <w:bottom w:val="nil"/>
              <w:right w:val="single" w:sz="4" w:space="0" w:color="auto"/>
            </w:tcBorders>
            <w:vAlign w:val="center"/>
          </w:tcPr>
          <w:p w14:paraId="70FDEA8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lastRenderedPageBreak/>
              <w:t>Deletion &amp; Modification (</w:t>
            </w:r>
            <w:r>
              <w:rPr>
                <w:rFonts w:eastAsia="等线"/>
                <w:i/>
                <w:iCs/>
                <w:sz w:val="20"/>
                <w:szCs w:val="20"/>
                <w:lang w:val="en-US" w:eastAsia="zh-CN"/>
              </w:rPr>
              <w:t>P</w:t>
            </w:r>
            <w:r>
              <w:rPr>
                <w:rFonts w:eastAsia="等线"/>
                <w:i/>
                <w:iCs/>
                <w:sz w:val="20"/>
                <w:szCs w:val="20"/>
                <w:vertAlign w:val="subscript"/>
                <w:lang w:val="en-US" w:eastAsia="zh-CN"/>
              </w:rPr>
              <w:t xml:space="preserve">d </w:t>
            </w:r>
            <w:r>
              <w:rPr>
                <w:rFonts w:eastAsia="等线"/>
                <w:sz w:val="20"/>
                <w:szCs w:val="20"/>
                <w:lang w:val="en-US" w:eastAsia="zh-CN"/>
              </w:rPr>
              <w:t xml:space="preserve">=10%, </w:t>
            </w:r>
            <w:r>
              <w:rPr>
                <w:rFonts w:eastAsia="等线"/>
                <w:i/>
                <w:iCs/>
                <w:sz w:val="20"/>
                <w:szCs w:val="20"/>
                <w:lang w:val="en-US" w:eastAsia="zh-CN"/>
              </w:rPr>
              <w:t>P</w:t>
            </w:r>
            <w:r>
              <w:rPr>
                <w:rFonts w:eastAsia="等线"/>
                <w:i/>
                <w:iCs/>
                <w:sz w:val="20"/>
                <w:szCs w:val="20"/>
                <w:vertAlign w:val="subscript"/>
                <w:lang w:val="en-US" w:eastAsia="zh-CN"/>
              </w:rPr>
              <w:t xml:space="preserve">m </w:t>
            </w:r>
            <w:r>
              <w:rPr>
                <w:rFonts w:eastAsia="等线"/>
                <w:sz w:val="20"/>
                <w:szCs w:val="20"/>
                <w:lang w:val="en-US" w:eastAsia="zh-CN"/>
              </w:rPr>
              <w:t>=10%)</w:t>
            </w:r>
          </w:p>
        </w:tc>
        <w:tc>
          <w:tcPr>
            <w:tcW w:w="1655" w:type="dxa"/>
            <w:tcBorders>
              <w:top w:val="single" w:sz="4" w:space="0" w:color="auto"/>
              <w:left w:val="single" w:sz="4" w:space="0" w:color="auto"/>
              <w:bottom w:val="nil"/>
            </w:tcBorders>
            <w:vAlign w:val="center"/>
          </w:tcPr>
          <w:p w14:paraId="581A6AC5"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80" w:type="dxa"/>
            <w:tcBorders>
              <w:top w:val="single" w:sz="4" w:space="0" w:color="auto"/>
              <w:bottom w:val="nil"/>
            </w:tcBorders>
            <w:vAlign w:val="center"/>
          </w:tcPr>
          <w:p w14:paraId="087EF6F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79" w:type="dxa"/>
            <w:tcBorders>
              <w:top w:val="single" w:sz="4" w:space="0" w:color="auto"/>
              <w:bottom w:val="nil"/>
            </w:tcBorders>
            <w:vAlign w:val="center"/>
          </w:tcPr>
          <w:p w14:paraId="09D5FF3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80" w:type="dxa"/>
            <w:gridSpan w:val="2"/>
            <w:tcBorders>
              <w:top w:val="single" w:sz="4" w:space="0" w:color="auto"/>
              <w:bottom w:val="nil"/>
            </w:tcBorders>
            <w:vAlign w:val="center"/>
          </w:tcPr>
          <w:p w14:paraId="71AC700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r>
      <w:tr w:rsidR="0013000F" w14:paraId="49D3D8AD" w14:textId="77777777">
        <w:trPr>
          <w:trHeight w:hRule="exact" w:val="397"/>
          <w:jc w:val="center"/>
        </w:trPr>
        <w:tc>
          <w:tcPr>
            <w:tcW w:w="3969" w:type="dxa"/>
            <w:tcBorders>
              <w:top w:val="nil"/>
              <w:bottom w:val="nil"/>
              <w:right w:val="single" w:sz="4" w:space="0" w:color="auto"/>
            </w:tcBorders>
            <w:vAlign w:val="center"/>
          </w:tcPr>
          <w:p w14:paraId="328D76E0"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Deletion &amp; Insertion (</w:t>
            </w:r>
            <w:r>
              <w:rPr>
                <w:rFonts w:eastAsia="等线"/>
                <w:i/>
                <w:iCs/>
                <w:sz w:val="20"/>
                <w:szCs w:val="20"/>
                <w:lang w:val="en-US" w:eastAsia="zh-CN"/>
              </w:rPr>
              <w:t>P</w:t>
            </w:r>
            <w:r>
              <w:rPr>
                <w:rFonts w:eastAsia="等线"/>
                <w:i/>
                <w:iCs/>
                <w:sz w:val="20"/>
                <w:szCs w:val="20"/>
                <w:vertAlign w:val="subscript"/>
                <w:lang w:val="en-US" w:eastAsia="zh-CN"/>
              </w:rPr>
              <w:t xml:space="preserve">d </w:t>
            </w:r>
            <w:r>
              <w:rPr>
                <w:rFonts w:eastAsia="等线"/>
                <w:sz w:val="20"/>
                <w:szCs w:val="20"/>
                <w:lang w:val="en-US" w:eastAsia="zh-CN"/>
              </w:rPr>
              <w:t xml:space="preserve">=10%, </w:t>
            </w:r>
            <w:r>
              <w:rPr>
                <w:rFonts w:eastAsia="等线"/>
                <w:i/>
                <w:iCs/>
                <w:sz w:val="20"/>
                <w:szCs w:val="20"/>
                <w:lang w:val="en-US" w:eastAsia="zh-CN"/>
              </w:rPr>
              <w:t>P</w:t>
            </w:r>
            <w:r>
              <w:rPr>
                <w:rFonts w:eastAsia="等线"/>
                <w:i/>
                <w:iCs/>
                <w:sz w:val="20"/>
                <w:szCs w:val="20"/>
                <w:vertAlign w:val="subscript"/>
                <w:lang w:val="en-US" w:eastAsia="zh-CN"/>
              </w:rPr>
              <w:t xml:space="preserve">i </w:t>
            </w:r>
            <w:r>
              <w:rPr>
                <w:rFonts w:eastAsia="等线"/>
                <w:sz w:val="20"/>
                <w:szCs w:val="20"/>
                <w:lang w:val="en-US" w:eastAsia="zh-CN"/>
              </w:rPr>
              <w:t>=10%)</w:t>
            </w:r>
          </w:p>
        </w:tc>
        <w:tc>
          <w:tcPr>
            <w:tcW w:w="1655" w:type="dxa"/>
            <w:tcBorders>
              <w:top w:val="nil"/>
              <w:left w:val="single" w:sz="4" w:space="0" w:color="auto"/>
              <w:bottom w:val="nil"/>
            </w:tcBorders>
            <w:vAlign w:val="center"/>
          </w:tcPr>
          <w:p w14:paraId="7816476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80" w:type="dxa"/>
            <w:tcBorders>
              <w:top w:val="nil"/>
              <w:bottom w:val="nil"/>
            </w:tcBorders>
            <w:vAlign w:val="center"/>
          </w:tcPr>
          <w:p w14:paraId="09BE97C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79" w:type="dxa"/>
            <w:tcBorders>
              <w:top w:val="nil"/>
              <w:bottom w:val="nil"/>
            </w:tcBorders>
            <w:vAlign w:val="center"/>
          </w:tcPr>
          <w:p w14:paraId="6FD0B6D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80" w:type="dxa"/>
            <w:gridSpan w:val="2"/>
            <w:tcBorders>
              <w:top w:val="nil"/>
              <w:bottom w:val="nil"/>
            </w:tcBorders>
            <w:vAlign w:val="center"/>
          </w:tcPr>
          <w:p w14:paraId="3502DC8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r>
      <w:tr w:rsidR="0013000F" w14:paraId="09017B28" w14:textId="77777777">
        <w:trPr>
          <w:trHeight w:hRule="exact" w:val="397"/>
          <w:jc w:val="center"/>
        </w:trPr>
        <w:tc>
          <w:tcPr>
            <w:tcW w:w="3969" w:type="dxa"/>
            <w:tcBorders>
              <w:top w:val="nil"/>
              <w:bottom w:val="double" w:sz="4" w:space="0" w:color="auto"/>
              <w:right w:val="single" w:sz="4" w:space="0" w:color="auto"/>
            </w:tcBorders>
            <w:vAlign w:val="center"/>
          </w:tcPr>
          <w:p w14:paraId="5F2C3B50"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Modification &amp; Insertion (</w:t>
            </w:r>
            <w:r>
              <w:rPr>
                <w:rFonts w:eastAsia="等线"/>
                <w:i/>
                <w:iCs/>
                <w:sz w:val="20"/>
                <w:szCs w:val="20"/>
                <w:lang w:val="en-US" w:eastAsia="zh-CN"/>
              </w:rPr>
              <w:t>P</w:t>
            </w:r>
            <w:r>
              <w:rPr>
                <w:rFonts w:eastAsia="等线"/>
                <w:i/>
                <w:iCs/>
                <w:sz w:val="20"/>
                <w:szCs w:val="20"/>
                <w:vertAlign w:val="subscript"/>
                <w:lang w:val="en-US" w:eastAsia="zh-CN"/>
              </w:rPr>
              <w:t xml:space="preserve">m </w:t>
            </w:r>
            <w:r>
              <w:rPr>
                <w:rFonts w:eastAsia="等线"/>
                <w:sz w:val="20"/>
                <w:szCs w:val="20"/>
                <w:lang w:val="en-US" w:eastAsia="zh-CN"/>
              </w:rPr>
              <w:t xml:space="preserve">=10%, </w:t>
            </w:r>
            <w:r>
              <w:rPr>
                <w:rFonts w:eastAsia="等线"/>
                <w:i/>
                <w:iCs/>
                <w:sz w:val="20"/>
                <w:szCs w:val="20"/>
                <w:lang w:val="en-US" w:eastAsia="zh-CN"/>
              </w:rPr>
              <w:t>P</w:t>
            </w:r>
            <w:r>
              <w:rPr>
                <w:rFonts w:eastAsia="等线"/>
                <w:i/>
                <w:iCs/>
                <w:sz w:val="20"/>
                <w:szCs w:val="20"/>
                <w:vertAlign w:val="subscript"/>
                <w:lang w:val="en-US" w:eastAsia="zh-CN"/>
              </w:rPr>
              <w:t xml:space="preserve">i </w:t>
            </w:r>
            <w:r>
              <w:rPr>
                <w:rFonts w:eastAsia="等线"/>
                <w:sz w:val="20"/>
                <w:szCs w:val="20"/>
                <w:lang w:val="en-US" w:eastAsia="zh-CN"/>
              </w:rPr>
              <w:t>=10%)</w:t>
            </w:r>
          </w:p>
        </w:tc>
        <w:tc>
          <w:tcPr>
            <w:tcW w:w="1655" w:type="dxa"/>
            <w:tcBorders>
              <w:top w:val="nil"/>
              <w:left w:val="single" w:sz="4" w:space="0" w:color="auto"/>
              <w:bottom w:val="double" w:sz="4" w:space="0" w:color="auto"/>
            </w:tcBorders>
            <w:vAlign w:val="center"/>
          </w:tcPr>
          <w:p w14:paraId="3EEC5D6E"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80" w:type="dxa"/>
            <w:tcBorders>
              <w:top w:val="nil"/>
              <w:bottom w:val="double" w:sz="4" w:space="0" w:color="auto"/>
            </w:tcBorders>
            <w:vAlign w:val="center"/>
          </w:tcPr>
          <w:p w14:paraId="0CC917F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79" w:type="dxa"/>
            <w:tcBorders>
              <w:top w:val="nil"/>
              <w:bottom w:val="double" w:sz="4" w:space="0" w:color="auto"/>
            </w:tcBorders>
            <w:vAlign w:val="center"/>
          </w:tcPr>
          <w:p w14:paraId="19A9DBE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c>
          <w:tcPr>
            <w:tcW w:w="1280" w:type="dxa"/>
            <w:gridSpan w:val="2"/>
            <w:tcBorders>
              <w:top w:val="nil"/>
              <w:bottom w:val="double" w:sz="4" w:space="0" w:color="auto"/>
            </w:tcBorders>
            <w:vAlign w:val="center"/>
          </w:tcPr>
          <w:p w14:paraId="246670C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r>
    </w:tbl>
    <w:p w14:paraId="18DE607C" w14:textId="77777777" w:rsidR="0013000F" w:rsidRDefault="00284EAD">
      <w:pPr>
        <w:spacing w:beforeLines="100" w:before="240" w:line="480" w:lineRule="auto"/>
        <w:ind w:firstLineChars="100" w:firstLine="240"/>
        <w:jc w:val="both"/>
        <w:rPr>
          <w:lang w:eastAsia="zh-CN"/>
        </w:rPr>
      </w:pPr>
      <w:r>
        <w:rPr>
          <w:lang w:eastAsia="zh-CN"/>
        </w:rPr>
        <w:t xml:space="preserve">We also test the robustness of the extended part of the proposed scheme. We also use several cover CSV files for copyright watermarking. Here we use a same embedding capacity </w:t>
      </w:r>
      <w:r>
        <w:rPr>
          <w:i/>
          <w:iCs/>
          <w:lang w:val="en-US" w:eastAsia="zh-CN"/>
        </w:rPr>
        <w:t>l</w:t>
      </w:r>
      <w:r>
        <w:rPr>
          <w:i/>
          <w:iCs/>
          <w:vertAlign w:val="subscript"/>
          <w:lang w:val="en-US" w:eastAsia="zh-CN"/>
        </w:rPr>
        <w:t>w</w:t>
      </w:r>
      <w:r>
        <w:rPr>
          <w:lang w:val="en-US" w:eastAsia="zh-CN"/>
        </w:rPr>
        <w:t>=64 bits.</w:t>
      </w:r>
      <w:r>
        <w:rPr>
          <w:lang w:eastAsia="zh-CN"/>
        </w:rPr>
        <w:t xml:space="preserve"> The attacks include sorting, row deletion, value modification, row insertion and column insertion. The test is applied on four CSV files. In Table 4, </w:t>
      </w:r>
      <w:r>
        <w:rPr>
          <w:i/>
          <w:iCs/>
          <w:lang w:val="en-US" w:eastAsia="zh-CN"/>
        </w:rPr>
        <w:t>P</w:t>
      </w:r>
      <w:r>
        <w:rPr>
          <w:i/>
          <w:iCs/>
          <w:vertAlign w:val="subscript"/>
          <w:lang w:val="en-US" w:eastAsia="zh-CN"/>
        </w:rPr>
        <w:t>dr</w:t>
      </w:r>
      <w:r>
        <w:rPr>
          <w:lang w:val="en-US" w:eastAsia="zh-CN"/>
        </w:rPr>
        <w:t xml:space="preserve"> and </w:t>
      </w:r>
      <w:r>
        <w:rPr>
          <w:i/>
          <w:iCs/>
          <w:lang w:val="en-US" w:eastAsia="zh-CN"/>
        </w:rPr>
        <w:t>P</w:t>
      </w:r>
      <w:r>
        <w:rPr>
          <w:i/>
          <w:iCs/>
          <w:vertAlign w:val="subscript"/>
          <w:lang w:val="en-US" w:eastAsia="zh-CN"/>
        </w:rPr>
        <w:t xml:space="preserve">ir </w:t>
      </w:r>
      <w:r>
        <w:rPr>
          <w:lang w:val="en-US" w:eastAsia="zh-CN"/>
        </w:rPr>
        <w:t xml:space="preserve">are the percentage of rows which are added or inserted to the file. </w:t>
      </w:r>
      <w:r>
        <w:rPr>
          <w:i/>
          <w:iCs/>
          <w:lang w:val="en-US" w:eastAsia="zh-CN"/>
        </w:rPr>
        <w:t>P</w:t>
      </w:r>
      <w:r>
        <w:rPr>
          <w:i/>
          <w:iCs/>
          <w:vertAlign w:val="subscript"/>
          <w:lang w:val="en-US" w:eastAsia="zh-CN"/>
        </w:rPr>
        <w:t>m</w:t>
      </w:r>
      <w:r>
        <w:rPr>
          <w:lang w:val="en-US" w:eastAsia="zh-CN"/>
        </w:rPr>
        <w:t xml:space="preserve"> denotes the percentage of values in the sheet which are tampered and </w:t>
      </w:r>
      <w:r>
        <w:rPr>
          <w:i/>
          <w:iCs/>
          <w:lang w:val="en-US" w:eastAsia="zh-CN"/>
        </w:rPr>
        <w:t>l</w:t>
      </w:r>
      <w:r>
        <w:rPr>
          <w:i/>
          <w:iCs/>
          <w:vertAlign w:val="subscript"/>
          <w:lang w:val="en-US" w:eastAsia="zh-CN"/>
        </w:rPr>
        <w:t>i</w:t>
      </w:r>
      <w:r>
        <w:rPr>
          <w:lang w:val="en-US" w:eastAsia="zh-CN"/>
        </w:rPr>
        <w:t xml:space="preserve"> denotes the number of inserted columns. </w:t>
      </w:r>
    </w:p>
    <w:p w14:paraId="26283C4E" w14:textId="77777777" w:rsidR="0013000F" w:rsidRDefault="00284EAD">
      <w:pPr>
        <w:spacing w:beforeLines="100" w:before="240" w:line="480" w:lineRule="auto"/>
        <w:jc w:val="center"/>
        <w:rPr>
          <w:lang w:val="en-US" w:eastAsia="zh-CN"/>
        </w:rPr>
      </w:pPr>
      <w:r>
        <w:rPr>
          <w:lang w:val="en-US" w:eastAsia="zh-CN"/>
        </w:rPr>
        <w:t xml:space="preserve">Table 4. Ratios of successful extraction under different attacks for sheets </w:t>
      </w:r>
    </w:p>
    <w:tbl>
      <w:tblPr>
        <w:tblStyle w:val="13"/>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300"/>
        <w:gridCol w:w="1628"/>
        <w:gridCol w:w="1628"/>
        <w:gridCol w:w="1628"/>
        <w:gridCol w:w="1814"/>
      </w:tblGrid>
      <w:tr w:rsidR="0013000F" w14:paraId="09C36BD4" w14:textId="77777777">
        <w:trPr>
          <w:trHeight w:hRule="exact" w:val="397"/>
          <w:jc w:val="center"/>
        </w:trPr>
        <w:tc>
          <w:tcPr>
            <w:tcW w:w="2770" w:type="dxa"/>
            <w:gridSpan w:val="2"/>
            <w:vMerge w:val="restart"/>
            <w:tcBorders>
              <w:top w:val="double" w:sz="4" w:space="0" w:color="auto"/>
              <w:left w:val="nil"/>
              <w:bottom w:val="single" w:sz="4" w:space="0" w:color="auto"/>
              <w:right w:val="single" w:sz="4" w:space="0" w:color="auto"/>
            </w:tcBorders>
            <w:vAlign w:val="center"/>
          </w:tcPr>
          <w:p w14:paraId="709E4C35"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Type of Attack</w:t>
            </w:r>
          </w:p>
        </w:tc>
        <w:tc>
          <w:tcPr>
            <w:tcW w:w="6698" w:type="dxa"/>
            <w:gridSpan w:val="4"/>
            <w:tcBorders>
              <w:top w:val="double" w:sz="4" w:space="0" w:color="auto"/>
              <w:left w:val="single" w:sz="4" w:space="0" w:color="auto"/>
              <w:bottom w:val="nil"/>
              <w:right w:val="nil"/>
            </w:tcBorders>
            <w:vAlign w:val="center"/>
          </w:tcPr>
          <w:p w14:paraId="03DE7F3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Ratios of successful extraction</w:t>
            </w:r>
          </w:p>
        </w:tc>
      </w:tr>
      <w:tr w:rsidR="0013000F" w14:paraId="15CB4BC5" w14:textId="77777777">
        <w:trPr>
          <w:trHeight w:hRule="exact" w:val="397"/>
          <w:jc w:val="center"/>
        </w:trPr>
        <w:tc>
          <w:tcPr>
            <w:tcW w:w="0" w:type="auto"/>
            <w:gridSpan w:val="2"/>
            <w:vMerge/>
            <w:tcBorders>
              <w:top w:val="double" w:sz="4" w:space="0" w:color="auto"/>
              <w:left w:val="nil"/>
              <w:bottom w:val="single" w:sz="4" w:space="0" w:color="auto"/>
              <w:right w:val="single" w:sz="4" w:space="0" w:color="auto"/>
            </w:tcBorders>
            <w:vAlign w:val="center"/>
          </w:tcPr>
          <w:p w14:paraId="290C4762" w14:textId="77777777" w:rsidR="0013000F" w:rsidRDefault="0013000F">
            <w:pPr>
              <w:spacing w:line="480" w:lineRule="auto"/>
              <w:rPr>
                <w:rFonts w:eastAsia="等线"/>
                <w:sz w:val="20"/>
                <w:szCs w:val="20"/>
                <w:lang w:val="en-US" w:eastAsia="zh-CN"/>
              </w:rPr>
            </w:pPr>
          </w:p>
        </w:tc>
        <w:tc>
          <w:tcPr>
            <w:tcW w:w="1628" w:type="dxa"/>
            <w:tcBorders>
              <w:top w:val="nil"/>
              <w:left w:val="single" w:sz="4" w:space="0" w:color="auto"/>
              <w:bottom w:val="single" w:sz="4" w:space="0" w:color="auto"/>
              <w:right w:val="nil"/>
            </w:tcBorders>
            <w:vAlign w:val="center"/>
          </w:tcPr>
          <w:p w14:paraId="571B4A40"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File1.csv (Size:500</w:t>
            </w:r>
            <m:oMath>
              <m:r>
                <w:rPr>
                  <w:rFonts w:ascii="Cambria Math" w:eastAsia="等线" w:hAnsi="Cambria Math"/>
                  <w:sz w:val="20"/>
                  <w:szCs w:val="20"/>
                  <w:lang w:val="en-US" w:eastAsia="zh-CN"/>
                </w:rPr>
                <m:t>×</m:t>
              </m:r>
            </m:oMath>
            <w:r>
              <w:rPr>
                <w:rFonts w:eastAsia="等线"/>
                <w:sz w:val="20"/>
                <w:szCs w:val="20"/>
                <w:lang w:val="en-US" w:eastAsia="zh-CN"/>
              </w:rPr>
              <w:t>23)</w:t>
            </w:r>
          </w:p>
        </w:tc>
        <w:tc>
          <w:tcPr>
            <w:tcW w:w="1628" w:type="dxa"/>
            <w:tcBorders>
              <w:top w:val="nil"/>
              <w:left w:val="nil"/>
              <w:bottom w:val="single" w:sz="4" w:space="0" w:color="auto"/>
              <w:right w:val="nil"/>
            </w:tcBorders>
            <w:vAlign w:val="center"/>
          </w:tcPr>
          <w:p w14:paraId="4CFC564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File2 .csv (Size:1000</w:t>
            </w:r>
            <m:oMath>
              <m:r>
                <w:rPr>
                  <w:rFonts w:ascii="Cambria Math" w:eastAsia="等线" w:hAnsi="Cambria Math"/>
                  <w:sz w:val="20"/>
                  <w:szCs w:val="20"/>
                  <w:lang w:val="en-US" w:eastAsia="zh-CN"/>
                </w:rPr>
                <m:t>×</m:t>
              </m:r>
            </m:oMath>
            <w:r>
              <w:rPr>
                <w:rFonts w:eastAsia="等线"/>
                <w:sz w:val="20"/>
                <w:szCs w:val="20"/>
                <w:lang w:val="en-US" w:eastAsia="zh-CN"/>
              </w:rPr>
              <w:t>6)</w:t>
            </w:r>
          </w:p>
        </w:tc>
        <w:tc>
          <w:tcPr>
            <w:tcW w:w="1628" w:type="dxa"/>
            <w:tcBorders>
              <w:top w:val="nil"/>
              <w:left w:val="nil"/>
              <w:bottom w:val="single" w:sz="4" w:space="0" w:color="auto"/>
              <w:right w:val="nil"/>
            </w:tcBorders>
            <w:vAlign w:val="center"/>
          </w:tcPr>
          <w:p w14:paraId="0788057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File3 .csv (Size:2000</w:t>
            </w:r>
            <m:oMath>
              <m:r>
                <w:rPr>
                  <w:rFonts w:ascii="Cambria Math" w:eastAsia="等线" w:hAnsi="Cambria Math"/>
                  <w:sz w:val="20"/>
                  <w:szCs w:val="20"/>
                  <w:lang w:val="en-US" w:eastAsia="zh-CN"/>
                </w:rPr>
                <m:t>×</m:t>
              </m:r>
            </m:oMath>
            <w:r>
              <w:rPr>
                <w:rFonts w:eastAsia="等线"/>
                <w:sz w:val="20"/>
                <w:szCs w:val="20"/>
                <w:lang w:val="en-US" w:eastAsia="zh-CN"/>
              </w:rPr>
              <w:t>2)</w:t>
            </w:r>
          </w:p>
        </w:tc>
        <w:tc>
          <w:tcPr>
            <w:tcW w:w="1814" w:type="dxa"/>
            <w:tcBorders>
              <w:top w:val="nil"/>
              <w:left w:val="nil"/>
              <w:bottom w:val="single" w:sz="4" w:space="0" w:color="auto"/>
              <w:right w:val="nil"/>
            </w:tcBorders>
            <w:vAlign w:val="center"/>
          </w:tcPr>
          <w:p w14:paraId="08468E3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File4 .csv (Size:500</w:t>
            </w:r>
            <m:oMath>
              <m:r>
                <w:rPr>
                  <w:rFonts w:ascii="Cambria Math" w:eastAsia="等线" w:hAnsi="Cambria Math"/>
                  <w:sz w:val="20"/>
                  <w:szCs w:val="20"/>
                  <w:lang w:val="en-US" w:eastAsia="zh-CN"/>
                </w:rPr>
                <m:t>0×</m:t>
              </m:r>
            </m:oMath>
            <w:r>
              <w:rPr>
                <w:rFonts w:eastAsia="等线"/>
                <w:sz w:val="20"/>
                <w:szCs w:val="20"/>
                <w:lang w:val="en-US" w:eastAsia="zh-CN"/>
              </w:rPr>
              <w:t>38)</w:t>
            </w:r>
          </w:p>
        </w:tc>
      </w:tr>
      <w:tr w:rsidR="0013000F" w14:paraId="1ED0E75A" w14:textId="77777777">
        <w:trPr>
          <w:trHeight w:hRule="exact" w:val="397"/>
          <w:jc w:val="center"/>
        </w:trPr>
        <w:tc>
          <w:tcPr>
            <w:tcW w:w="2770" w:type="dxa"/>
            <w:gridSpan w:val="2"/>
            <w:tcBorders>
              <w:top w:val="single" w:sz="4" w:space="0" w:color="auto"/>
              <w:left w:val="nil"/>
              <w:bottom w:val="nil"/>
              <w:right w:val="single" w:sz="4" w:space="0" w:color="auto"/>
            </w:tcBorders>
            <w:vAlign w:val="center"/>
          </w:tcPr>
          <w:p w14:paraId="3326925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No Attack</w:t>
            </w:r>
          </w:p>
        </w:tc>
        <w:tc>
          <w:tcPr>
            <w:tcW w:w="1628" w:type="dxa"/>
            <w:tcBorders>
              <w:top w:val="single" w:sz="4" w:space="0" w:color="auto"/>
              <w:left w:val="single" w:sz="4" w:space="0" w:color="auto"/>
              <w:bottom w:val="nil"/>
              <w:right w:val="nil"/>
            </w:tcBorders>
            <w:vAlign w:val="center"/>
          </w:tcPr>
          <w:p w14:paraId="69C9024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single" w:sz="4" w:space="0" w:color="auto"/>
              <w:left w:val="nil"/>
              <w:bottom w:val="nil"/>
              <w:right w:val="nil"/>
            </w:tcBorders>
            <w:vAlign w:val="center"/>
          </w:tcPr>
          <w:p w14:paraId="5F691C2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single" w:sz="4" w:space="0" w:color="auto"/>
              <w:left w:val="nil"/>
              <w:bottom w:val="nil"/>
              <w:right w:val="nil"/>
            </w:tcBorders>
            <w:vAlign w:val="center"/>
          </w:tcPr>
          <w:p w14:paraId="5E6922F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single" w:sz="4" w:space="0" w:color="auto"/>
              <w:left w:val="nil"/>
              <w:bottom w:val="nil"/>
              <w:right w:val="nil"/>
            </w:tcBorders>
            <w:vAlign w:val="center"/>
          </w:tcPr>
          <w:p w14:paraId="0270073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77C4D295" w14:textId="77777777">
        <w:trPr>
          <w:trHeight w:hRule="exact" w:val="397"/>
          <w:jc w:val="center"/>
        </w:trPr>
        <w:tc>
          <w:tcPr>
            <w:tcW w:w="2770" w:type="dxa"/>
            <w:gridSpan w:val="2"/>
            <w:tcBorders>
              <w:top w:val="nil"/>
              <w:left w:val="nil"/>
              <w:bottom w:val="nil"/>
              <w:right w:val="single" w:sz="4" w:space="0" w:color="auto"/>
            </w:tcBorders>
            <w:vAlign w:val="center"/>
          </w:tcPr>
          <w:p w14:paraId="4F48278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Sorting</w:t>
            </w:r>
          </w:p>
        </w:tc>
        <w:tc>
          <w:tcPr>
            <w:tcW w:w="1628" w:type="dxa"/>
            <w:tcBorders>
              <w:top w:val="nil"/>
              <w:left w:val="single" w:sz="4" w:space="0" w:color="auto"/>
              <w:bottom w:val="nil"/>
              <w:right w:val="nil"/>
            </w:tcBorders>
            <w:vAlign w:val="center"/>
          </w:tcPr>
          <w:p w14:paraId="1E219A5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0A2A16AE"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0BB4D15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32D02FC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563B1DDD" w14:textId="77777777">
        <w:trPr>
          <w:trHeight w:hRule="exact" w:val="397"/>
          <w:jc w:val="center"/>
        </w:trPr>
        <w:tc>
          <w:tcPr>
            <w:tcW w:w="1470" w:type="dxa"/>
            <w:vMerge w:val="restart"/>
            <w:tcBorders>
              <w:top w:val="nil"/>
              <w:left w:val="nil"/>
              <w:bottom w:val="nil"/>
              <w:right w:val="nil"/>
            </w:tcBorders>
            <w:vAlign w:val="center"/>
          </w:tcPr>
          <w:p w14:paraId="54CF854E"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Row Deletion</w:t>
            </w:r>
          </w:p>
        </w:tc>
        <w:tc>
          <w:tcPr>
            <w:tcW w:w="1300" w:type="dxa"/>
            <w:tcBorders>
              <w:top w:val="nil"/>
              <w:left w:val="nil"/>
              <w:bottom w:val="nil"/>
              <w:right w:val="single" w:sz="4" w:space="0" w:color="auto"/>
            </w:tcBorders>
            <w:vAlign w:val="center"/>
          </w:tcPr>
          <w:p w14:paraId="3839DFD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dr </w:t>
            </w:r>
            <w:r>
              <w:rPr>
                <w:rFonts w:eastAsia="等线"/>
                <w:sz w:val="20"/>
                <w:szCs w:val="20"/>
                <w:lang w:val="en-US" w:eastAsia="zh-CN"/>
              </w:rPr>
              <w:t>=20%</w:t>
            </w:r>
          </w:p>
        </w:tc>
        <w:tc>
          <w:tcPr>
            <w:tcW w:w="1628" w:type="dxa"/>
            <w:tcBorders>
              <w:top w:val="nil"/>
              <w:left w:val="single" w:sz="4" w:space="0" w:color="auto"/>
              <w:bottom w:val="nil"/>
              <w:right w:val="nil"/>
            </w:tcBorders>
            <w:vAlign w:val="center"/>
          </w:tcPr>
          <w:p w14:paraId="1F4C570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4EB2816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311C180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1DD3825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531A94EC" w14:textId="77777777">
        <w:trPr>
          <w:trHeight w:hRule="exact" w:val="397"/>
          <w:jc w:val="center"/>
        </w:trPr>
        <w:tc>
          <w:tcPr>
            <w:tcW w:w="0" w:type="auto"/>
            <w:vMerge/>
            <w:tcBorders>
              <w:top w:val="nil"/>
              <w:left w:val="nil"/>
              <w:bottom w:val="nil"/>
              <w:right w:val="nil"/>
            </w:tcBorders>
            <w:vAlign w:val="center"/>
          </w:tcPr>
          <w:p w14:paraId="34F58938" w14:textId="77777777" w:rsidR="0013000F" w:rsidRDefault="0013000F">
            <w:pPr>
              <w:spacing w:line="480" w:lineRule="auto"/>
              <w:rPr>
                <w:rFonts w:eastAsia="等线"/>
                <w:sz w:val="20"/>
                <w:szCs w:val="20"/>
                <w:lang w:val="en-US" w:eastAsia="zh-CN"/>
              </w:rPr>
            </w:pPr>
          </w:p>
        </w:tc>
        <w:tc>
          <w:tcPr>
            <w:tcW w:w="1300" w:type="dxa"/>
            <w:tcBorders>
              <w:top w:val="nil"/>
              <w:left w:val="nil"/>
              <w:bottom w:val="nil"/>
              <w:right w:val="single" w:sz="4" w:space="0" w:color="auto"/>
            </w:tcBorders>
            <w:vAlign w:val="center"/>
          </w:tcPr>
          <w:p w14:paraId="4A9DEC5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dr </w:t>
            </w:r>
            <w:r>
              <w:rPr>
                <w:rFonts w:eastAsia="等线"/>
                <w:sz w:val="20"/>
                <w:szCs w:val="20"/>
                <w:lang w:val="en-US" w:eastAsia="zh-CN"/>
              </w:rPr>
              <w:t>=40%</w:t>
            </w:r>
          </w:p>
        </w:tc>
        <w:tc>
          <w:tcPr>
            <w:tcW w:w="1628" w:type="dxa"/>
            <w:tcBorders>
              <w:top w:val="nil"/>
              <w:left w:val="single" w:sz="4" w:space="0" w:color="auto"/>
              <w:bottom w:val="nil"/>
              <w:right w:val="nil"/>
            </w:tcBorders>
            <w:vAlign w:val="center"/>
          </w:tcPr>
          <w:p w14:paraId="27803B3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7D6B971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239175A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1E5C399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2C1D3216" w14:textId="77777777">
        <w:trPr>
          <w:trHeight w:hRule="exact" w:val="397"/>
          <w:jc w:val="center"/>
        </w:trPr>
        <w:tc>
          <w:tcPr>
            <w:tcW w:w="0" w:type="auto"/>
            <w:vMerge/>
            <w:tcBorders>
              <w:top w:val="nil"/>
              <w:left w:val="nil"/>
              <w:bottom w:val="nil"/>
              <w:right w:val="nil"/>
            </w:tcBorders>
            <w:vAlign w:val="center"/>
          </w:tcPr>
          <w:p w14:paraId="3DD0029E" w14:textId="77777777" w:rsidR="0013000F" w:rsidRDefault="0013000F">
            <w:pPr>
              <w:spacing w:line="480" w:lineRule="auto"/>
              <w:rPr>
                <w:rFonts w:eastAsia="等线"/>
                <w:sz w:val="20"/>
                <w:szCs w:val="20"/>
                <w:lang w:val="en-US" w:eastAsia="zh-CN"/>
              </w:rPr>
            </w:pPr>
          </w:p>
        </w:tc>
        <w:tc>
          <w:tcPr>
            <w:tcW w:w="1300" w:type="dxa"/>
            <w:tcBorders>
              <w:top w:val="nil"/>
              <w:left w:val="nil"/>
              <w:bottom w:val="nil"/>
              <w:right w:val="single" w:sz="4" w:space="0" w:color="auto"/>
            </w:tcBorders>
            <w:vAlign w:val="center"/>
          </w:tcPr>
          <w:p w14:paraId="70013BE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dr </w:t>
            </w:r>
            <w:r>
              <w:rPr>
                <w:rFonts w:eastAsia="等线"/>
                <w:sz w:val="20"/>
                <w:szCs w:val="20"/>
                <w:lang w:val="en-US" w:eastAsia="zh-CN"/>
              </w:rPr>
              <w:t>=60%</w:t>
            </w:r>
          </w:p>
        </w:tc>
        <w:tc>
          <w:tcPr>
            <w:tcW w:w="1628" w:type="dxa"/>
            <w:tcBorders>
              <w:top w:val="nil"/>
              <w:left w:val="single" w:sz="4" w:space="0" w:color="auto"/>
              <w:bottom w:val="nil"/>
              <w:right w:val="nil"/>
            </w:tcBorders>
            <w:vAlign w:val="center"/>
          </w:tcPr>
          <w:p w14:paraId="7A647C0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7BF6709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384ACB5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2867AB2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1A023EAC" w14:textId="77777777">
        <w:trPr>
          <w:trHeight w:hRule="exact" w:val="397"/>
          <w:jc w:val="center"/>
        </w:trPr>
        <w:tc>
          <w:tcPr>
            <w:tcW w:w="0" w:type="auto"/>
            <w:vMerge/>
            <w:tcBorders>
              <w:top w:val="nil"/>
              <w:left w:val="nil"/>
              <w:bottom w:val="nil"/>
              <w:right w:val="nil"/>
            </w:tcBorders>
            <w:vAlign w:val="center"/>
          </w:tcPr>
          <w:p w14:paraId="77173DB2" w14:textId="77777777" w:rsidR="0013000F" w:rsidRDefault="0013000F">
            <w:pPr>
              <w:spacing w:line="480" w:lineRule="auto"/>
              <w:rPr>
                <w:rFonts w:eastAsia="等线"/>
                <w:sz w:val="20"/>
                <w:szCs w:val="20"/>
                <w:lang w:val="en-US" w:eastAsia="zh-CN"/>
              </w:rPr>
            </w:pPr>
          </w:p>
        </w:tc>
        <w:tc>
          <w:tcPr>
            <w:tcW w:w="1300" w:type="dxa"/>
            <w:tcBorders>
              <w:top w:val="nil"/>
              <w:left w:val="nil"/>
              <w:bottom w:val="nil"/>
              <w:right w:val="single" w:sz="4" w:space="0" w:color="auto"/>
            </w:tcBorders>
            <w:vAlign w:val="center"/>
          </w:tcPr>
          <w:p w14:paraId="51A6CF5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dr </w:t>
            </w:r>
            <w:r>
              <w:rPr>
                <w:rFonts w:eastAsia="等线"/>
                <w:sz w:val="20"/>
                <w:szCs w:val="20"/>
                <w:lang w:val="en-US" w:eastAsia="zh-CN"/>
              </w:rPr>
              <w:t>=80%</w:t>
            </w:r>
          </w:p>
        </w:tc>
        <w:tc>
          <w:tcPr>
            <w:tcW w:w="1628" w:type="dxa"/>
            <w:tcBorders>
              <w:top w:val="nil"/>
              <w:left w:val="single" w:sz="4" w:space="0" w:color="auto"/>
              <w:bottom w:val="nil"/>
              <w:right w:val="nil"/>
            </w:tcBorders>
            <w:vAlign w:val="center"/>
          </w:tcPr>
          <w:p w14:paraId="076D629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0A6B61B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548F974B"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23AC09D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25F361CD" w14:textId="77777777">
        <w:trPr>
          <w:trHeight w:hRule="exact" w:val="397"/>
          <w:jc w:val="center"/>
        </w:trPr>
        <w:tc>
          <w:tcPr>
            <w:tcW w:w="1470" w:type="dxa"/>
            <w:vMerge w:val="restart"/>
            <w:tcBorders>
              <w:top w:val="nil"/>
              <w:left w:val="nil"/>
              <w:right w:val="nil"/>
            </w:tcBorders>
            <w:vAlign w:val="center"/>
          </w:tcPr>
          <w:p w14:paraId="632AFD7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Value Modification</w:t>
            </w:r>
          </w:p>
        </w:tc>
        <w:tc>
          <w:tcPr>
            <w:tcW w:w="1300" w:type="dxa"/>
            <w:tcBorders>
              <w:top w:val="nil"/>
              <w:left w:val="nil"/>
              <w:bottom w:val="nil"/>
              <w:right w:val="single" w:sz="4" w:space="0" w:color="auto"/>
            </w:tcBorders>
            <w:vAlign w:val="center"/>
          </w:tcPr>
          <w:p w14:paraId="034B7650"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sz w:val="20"/>
                <w:szCs w:val="20"/>
                <w:lang w:val="en-US" w:eastAsia="zh-CN"/>
              </w:rPr>
              <w:t xml:space="preserve"> =20%</w:t>
            </w:r>
          </w:p>
        </w:tc>
        <w:tc>
          <w:tcPr>
            <w:tcW w:w="1628" w:type="dxa"/>
            <w:tcBorders>
              <w:top w:val="nil"/>
              <w:left w:val="single" w:sz="4" w:space="0" w:color="auto"/>
              <w:bottom w:val="nil"/>
              <w:right w:val="nil"/>
            </w:tcBorders>
            <w:vAlign w:val="center"/>
          </w:tcPr>
          <w:p w14:paraId="01067CA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70E814B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126F945B"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5D9B32A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2074177D" w14:textId="77777777">
        <w:trPr>
          <w:trHeight w:hRule="exact" w:val="397"/>
          <w:jc w:val="center"/>
        </w:trPr>
        <w:tc>
          <w:tcPr>
            <w:tcW w:w="0" w:type="auto"/>
            <w:vMerge/>
            <w:tcBorders>
              <w:left w:val="nil"/>
              <w:right w:val="nil"/>
            </w:tcBorders>
            <w:vAlign w:val="center"/>
          </w:tcPr>
          <w:p w14:paraId="04FBB83D" w14:textId="77777777" w:rsidR="0013000F" w:rsidRDefault="0013000F">
            <w:pPr>
              <w:spacing w:line="480" w:lineRule="auto"/>
              <w:rPr>
                <w:rFonts w:eastAsia="等线"/>
                <w:sz w:val="20"/>
                <w:szCs w:val="20"/>
                <w:lang w:val="en-US" w:eastAsia="zh-CN"/>
              </w:rPr>
            </w:pPr>
          </w:p>
        </w:tc>
        <w:tc>
          <w:tcPr>
            <w:tcW w:w="1300" w:type="dxa"/>
            <w:tcBorders>
              <w:top w:val="nil"/>
              <w:left w:val="nil"/>
              <w:bottom w:val="nil"/>
              <w:right w:val="single" w:sz="4" w:space="0" w:color="auto"/>
            </w:tcBorders>
            <w:vAlign w:val="center"/>
          </w:tcPr>
          <w:p w14:paraId="47D7A991"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sz w:val="20"/>
                <w:szCs w:val="20"/>
                <w:lang w:val="en-US" w:eastAsia="zh-CN"/>
              </w:rPr>
              <w:t xml:space="preserve"> =40%</w:t>
            </w:r>
          </w:p>
        </w:tc>
        <w:tc>
          <w:tcPr>
            <w:tcW w:w="1628" w:type="dxa"/>
            <w:tcBorders>
              <w:top w:val="nil"/>
              <w:left w:val="single" w:sz="4" w:space="0" w:color="auto"/>
              <w:bottom w:val="nil"/>
              <w:right w:val="nil"/>
            </w:tcBorders>
            <w:vAlign w:val="center"/>
          </w:tcPr>
          <w:p w14:paraId="3790FC5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502E49B6"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1ACEA15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041122E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1F9FA1F8" w14:textId="77777777">
        <w:trPr>
          <w:trHeight w:hRule="exact" w:val="397"/>
          <w:jc w:val="center"/>
        </w:trPr>
        <w:tc>
          <w:tcPr>
            <w:tcW w:w="0" w:type="auto"/>
            <w:vMerge/>
            <w:tcBorders>
              <w:left w:val="nil"/>
              <w:right w:val="nil"/>
            </w:tcBorders>
            <w:vAlign w:val="center"/>
          </w:tcPr>
          <w:p w14:paraId="20B5D2A8" w14:textId="77777777" w:rsidR="0013000F" w:rsidRDefault="0013000F">
            <w:pPr>
              <w:spacing w:line="480" w:lineRule="auto"/>
              <w:rPr>
                <w:rFonts w:eastAsia="等线"/>
                <w:sz w:val="20"/>
                <w:szCs w:val="20"/>
                <w:lang w:val="en-US" w:eastAsia="zh-CN"/>
              </w:rPr>
            </w:pPr>
          </w:p>
        </w:tc>
        <w:tc>
          <w:tcPr>
            <w:tcW w:w="1300" w:type="dxa"/>
            <w:tcBorders>
              <w:top w:val="nil"/>
              <w:left w:val="nil"/>
              <w:bottom w:val="nil"/>
              <w:right w:val="single" w:sz="4" w:space="0" w:color="auto"/>
            </w:tcBorders>
            <w:vAlign w:val="center"/>
          </w:tcPr>
          <w:p w14:paraId="7A5F2C01" w14:textId="77777777" w:rsidR="0013000F" w:rsidRDefault="00284EAD">
            <w:pPr>
              <w:spacing w:beforeLines="50" w:before="120" w:afterLines="50" w:after="120" w:line="480" w:lineRule="auto"/>
              <w:jc w:val="center"/>
              <w:rPr>
                <w:rFonts w:eastAsia="等线"/>
                <w:i/>
                <w:iCs/>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sz w:val="20"/>
                <w:szCs w:val="20"/>
                <w:lang w:val="en-US" w:eastAsia="zh-CN"/>
              </w:rPr>
              <w:t xml:space="preserve"> =60%</w:t>
            </w:r>
          </w:p>
        </w:tc>
        <w:tc>
          <w:tcPr>
            <w:tcW w:w="1628" w:type="dxa"/>
            <w:tcBorders>
              <w:top w:val="nil"/>
              <w:left w:val="single" w:sz="4" w:space="0" w:color="auto"/>
              <w:bottom w:val="nil"/>
              <w:right w:val="nil"/>
            </w:tcBorders>
            <w:vAlign w:val="center"/>
          </w:tcPr>
          <w:p w14:paraId="30280C50"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0B6D2CE9"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7660A3E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747DF7FD"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13FF0D2C" w14:textId="77777777">
        <w:trPr>
          <w:trHeight w:hRule="exact" w:val="397"/>
          <w:jc w:val="center"/>
        </w:trPr>
        <w:tc>
          <w:tcPr>
            <w:tcW w:w="0" w:type="auto"/>
            <w:vMerge/>
            <w:tcBorders>
              <w:left w:val="nil"/>
              <w:bottom w:val="nil"/>
              <w:right w:val="nil"/>
            </w:tcBorders>
            <w:vAlign w:val="center"/>
          </w:tcPr>
          <w:p w14:paraId="4A1560B7" w14:textId="77777777" w:rsidR="0013000F" w:rsidRDefault="0013000F">
            <w:pPr>
              <w:spacing w:line="480" w:lineRule="auto"/>
              <w:rPr>
                <w:rFonts w:eastAsia="等线"/>
                <w:sz w:val="20"/>
                <w:szCs w:val="20"/>
                <w:lang w:val="en-US" w:eastAsia="zh-CN"/>
              </w:rPr>
            </w:pPr>
          </w:p>
        </w:tc>
        <w:tc>
          <w:tcPr>
            <w:tcW w:w="1300" w:type="dxa"/>
            <w:tcBorders>
              <w:top w:val="nil"/>
              <w:left w:val="nil"/>
              <w:bottom w:val="nil"/>
              <w:right w:val="single" w:sz="4" w:space="0" w:color="auto"/>
            </w:tcBorders>
            <w:vAlign w:val="center"/>
          </w:tcPr>
          <w:p w14:paraId="312C1A1B" w14:textId="77777777" w:rsidR="0013000F" w:rsidRDefault="00284EAD">
            <w:pPr>
              <w:spacing w:beforeLines="50" w:before="120" w:afterLines="50" w:after="120" w:line="480" w:lineRule="auto"/>
              <w:jc w:val="center"/>
              <w:rPr>
                <w:rFonts w:eastAsia="等线"/>
                <w:i/>
                <w:iCs/>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m</w:t>
            </w:r>
            <w:r>
              <w:rPr>
                <w:rFonts w:eastAsia="等线"/>
                <w:sz w:val="20"/>
                <w:szCs w:val="20"/>
                <w:lang w:val="en-US" w:eastAsia="zh-CN"/>
              </w:rPr>
              <w:t xml:space="preserve"> =80%</w:t>
            </w:r>
          </w:p>
        </w:tc>
        <w:tc>
          <w:tcPr>
            <w:tcW w:w="1628" w:type="dxa"/>
            <w:tcBorders>
              <w:top w:val="nil"/>
              <w:left w:val="single" w:sz="4" w:space="0" w:color="auto"/>
              <w:bottom w:val="nil"/>
              <w:right w:val="nil"/>
            </w:tcBorders>
            <w:vAlign w:val="center"/>
          </w:tcPr>
          <w:p w14:paraId="03F25E8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0421C115"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1DF8FA2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73A1747E"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hint="eastAsia"/>
                <w:sz w:val="20"/>
                <w:szCs w:val="20"/>
                <w:lang w:val="en-US" w:eastAsia="zh-CN"/>
              </w:rPr>
              <w:t>1</w:t>
            </w:r>
            <w:r>
              <w:rPr>
                <w:rFonts w:eastAsia="等线"/>
                <w:sz w:val="20"/>
                <w:szCs w:val="20"/>
                <w:lang w:val="en-US" w:eastAsia="zh-CN"/>
              </w:rPr>
              <w:t>0/10</w:t>
            </w:r>
          </w:p>
        </w:tc>
      </w:tr>
      <w:tr w:rsidR="0013000F" w14:paraId="171A661F" w14:textId="77777777">
        <w:trPr>
          <w:trHeight w:hRule="exact" w:val="397"/>
          <w:jc w:val="center"/>
        </w:trPr>
        <w:tc>
          <w:tcPr>
            <w:tcW w:w="1470" w:type="dxa"/>
            <w:vMerge w:val="restart"/>
            <w:tcBorders>
              <w:top w:val="nil"/>
              <w:left w:val="nil"/>
              <w:bottom w:val="nil"/>
              <w:right w:val="nil"/>
            </w:tcBorders>
            <w:vAlign w:val="center"/>
          </w:tcPr>
          <w:p w14:paraId="3AA90D2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Row Insertion</w:t>
            </w:r>
          </w:p>
        </w:tc>
        <w:tc>
          <w:tcPr>
            <w:tcW w:w="1300" w:type="dxa"/>
            <w:tcBorders>
              <w:top w:val="nil"/>
              <w:left w:val="nil"/>
              <w:bottom w:val="nil"/>
              <w:right w:val="single" w:sz="4" w:space="0" w:color="auto"/>
            </w:tcBorders>
            <w:vAlign w:val="center"/>
          </w:tcPr>
          <w:p w14:paraId="026A658B"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ir </w:t>
            </w:r>
            <w:r>
              <w:rPr>
                <w:rFonts w:eastAsia="等线"/>
                <w:sz w:val="20"/>
                <w:szCs w:val="20"/>
                <w:lang w:val="en-US" w:eastAsia="zh-CN"/>
              </w:rPr>
              <w:t>=10%</w:t>
            </w:r>
          </w:p>
        </w:tc>
        <w:tc>
          <w:tcPr>
            <w:tcW w:w="1628" w:type="dxa"/>
            <w:tcBorders>
              <w:top w:val="nil"/>
              <w:left w:val="single" w:sz="4" w:space="0" w:color="auto"/>
              <w:bottom w:val="nil"/>
              <w:right w:val="nil"/>
            </w:tcBorders>
            <w:vAlign w:val="center"/>
          </w:tcPr>
          <w:p w14:paraId="46C626D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3ACCD96E"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5FBE1AD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1B1887B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24528040" w14:textId="77777777">
        <w:trPr>
          <w:trHeight w:hRule="exact" w:val="397"/>
          <w:jc w:val="center"/>
        </w:trPr>
        <w:tc>
          <w:tcPr>
            <w:tcW w:w="0" w:type="auto"/>
            <w:vMerge/>
            <w:tcBorders>
              <w:top w:val="nil"/>
              <w:left w:val="nil"/>
              <w:bottom w:val="nil"/>
              <w:right w:val="nil"/>
            </w:tcBorders>
            <w:vAlign w:val="center"/>
          </w:tcPr>
          <w:p w14:paraId="6ACC7E6A" w14:textId="77777777" w:rsidR="0013000F" w:rsidRDefault="0013000F">
            <w:pPr>
              <w:spacing w:line="480" w:lineRule="auto"/>
              <w:rPr>
                <w:rFonts w:eastAsia="等线"/>
                <w:sz w:val="20"/>
                <w:szCs w:val="20"/>
                <w:lang w:val="en-US" w:eastAsia="zh-CN"/>
              </w:rPr>
            </w:pPr>
          </w:p>
        </w:tc>
        <w:tc>
          <w:tcPr>
            <w:tcW w:w="1300" w:type="dxa"/>
            <w:tcBorders>
              <w:top w:val="nil"/>
              <w:left w:val="nil"/>
              <w:bottom w:val="nil"/>
              <w:right w:val="single" w:sz="4" w:space="0" w:color="auto"/>
            </w:tcBorders>
            <w:vAlign w:val="center"/>
          </w:tcPr>
          <w:p w14:paraId="421A8977"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P</w:t>
            </w:r>
            <w:r>
              <w:rPr>
                <w:rFonts w:eastAsia="等线"/>
                <w:i/>
                <w:iCs/>
                <w:sz w:val="20"/>
                <w:szCs w:val="20"/>
                <w:vertAlign w:val="subscript"/>
                <w:lang w:val="en-US" w:eastAsia="zh-CN"/>
              </w:rPr>
              <w:t xml:space="preserve">ir </w:t>
            </w:r>
            <w:r>
              <w:rPr>
                <w:rFonts w:eastAsia="等线"/>
                <w:sz w:val="20"/>
                <w:szCs w:val="20"/>
                <w:lang w:val="en-US" w:eastAsia="zh-CN"/>
              </w:rPr>
              <w:t>=20%</w:t>
            </w:r>
          </w:p>
        </w:tc>
        <w:tc>
          <w:tcPr>
            <w:tcW w:w="1628" w:type="dxa"/>
            <w:tcBorders>
              <w:top w:val="nil"/>
              <w:left w:val="single" w:sz="4" w:space="0" w:color="auto"/>
              <w:bottom w:val="nil"/>
              <w:right w:val="nil"/>
            </w:tcBorders>
            <w:vAlign w:val="center"/>
          </w:tcPr>
          <w:p w14:paraId="0F1875D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386EA51C"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07C0E663"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814" w:type="dxa"/>
            <w:tcBorders>
              <w:top w:val="nil"/>
              <w:left w:val="nil"/>
              <w:bottom w:val="nil"/>
              <w:right w:val="nil"/>
            </w:tcBorders>
            <w:vAlign w:val="center"/>
          </w:tcPr>
          <w:p w14:paraId="0E5314D2"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5B2CCA15" w14:textId="77777777">
        <w:trPr>
          <w:trHeight w:hRule="exact" w:val="397"/>
          <w:jc w:val="center"/>
        </w:trPr>
        <w:tc>
          <w:tcPr>
            <w:tcW w:w="0" w:type="auto"/>
            <w:vMerge w:val="restart"/>
            <w:tcBorders>
              <w:top w:val="nil"/>
              <w:left w:val="nil"/>
              <w:bottom w:val="double" w:sz="4" w:space="0" w:color="auto"/>
              <w:right w:val="nil"/>
            </w:tcBorders>
            <w:vAlign w:val="center"/>
          </w:tcPr>
          <w:p w14:paraId="0C0EE76D"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Column</w:t>
            </w:r>
          </w:p>
          <w:p w14:paraId="32D101B6" w14:textId="77777777" w:rsidR="0013000F" w:rsidRDefault="00284EAD">
            <w:pPr>
              <w:spacing w:line="480" w:lineRule="auto"/>
              <w:jc w:val="center"/>
              <w:rPr>
                <w:rFonts w:eastAsia="等线"/>
                <w:sz w:val="20"/>
                <w:szCs w:val="20"/>
                <w:lang w:val="en-US" w:eastAsia="zh-CN"/>
              </w:rPr>
            </w:pPr>
            <w:r>
              <w:rPr>
                <w:rFonts w:eastAsia="等线"/>
                <w:sz w:val="20"/>
                <w:szCs w:val="20"/>
                <w:lang w:val="en-US" w:eastAsia="zh-CN"/>
              </w:rPr>
              <w:t>Insertion</w:t>
            </w:r>
          </w:p>
        </w:tc>
        <w:tc>
          <w:tcPr>
            <w:tcW w:w="1300" w:type="dxa"/>
            <w:tcBorders>
              <w:top w:val="nil"/>
              <w:left w:val="nil"/>
              <w:bottom w:val="nil"/>
              <w:right w:val="single" w:sz="4" w:space="0" w:color="auto"/>
            </w:tcBorders>
            <w:vAlign w:val="center"/>
          </w:tcPr>
          <w:p w14:paraId="173B770A"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l</w:t>
            </w:r>
            <w:r>
              <w:rPr>
                <w:rFonts w:eastAsia="等线"/>
                <w:i/>
                <w:iCs/>
                <w:sz w:val="20"/>
                <w:szCs w:val="20"/>
                <w:vertAlign w:val="subscript"/>
                <w:lang w:val="en-US" w:eastAsia="zh-CN"/>
              </w:rPr>
              <w:t xml:space="preserve">i </w:t>
            </w:r>
            <w:r>
              <w:rPr>
                <w:rFonts w:eastAsia="等线"/>
                <w:sz w:val="20"/>
                <w:szCs w:val="20"/>
                <w:lang w:val="en-US" w:eastAsia="zh-CN"/>
              </w:rPr>
              <w:t>=1</w:t>
            </w:r>
          </w:p>
        </w:tc>
        <w:tc>
          <w:tcPr>
            <w:tcW w:w="1628" w:type="dxa"/>
            <w:tcBorders>
              <w:top w:val="nil"/>
              <w:left w:val="single" w:sz="4" w:space="0" w:color="auto"/>
              <w:bottom w:val="nil"/>
              <w:right w:val="nil"/>
            </w:tcBorders>
            <w:vAlign w:val="center"/>
          </w:tcPr>
          <w:p w14:paraId="5F527EE4"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c>
          <w:tcPr>
            <w:tcW w:w="1628" w:type="dxa"/>
            <w:tcBorders>
              <w:top w:val="nil"/>
              <w:left w:val="nil"/>
              <w:bottom w:val="nil"/>
              <w:right w:val="nil"/>
            </w:tcBorders>
            <w:vAlign w:val="center"/>
          </w:tcPr>
          <w:p w14:paraId="7ADADCD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5/10</w:t>
            </w:r>
          </w:p>
        </w:tc>
        <w:tc>
          <w:tcPr>
            <w:tcW w:w="1628" w:type="dxa"/>
            <w:tcBorders>
              <w:top w:val="nil"/>
              <w:left w:val="nil"/>
              <w:bottom w:val="nil"/>
              <w:right w:val="nil"/>
            </w:tcBorders>
            <w:vAlign w:val="center"/>
          </w:tcPr>
          <w:p w14:paraId="3958545E"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4/10</w:t>
            </w:r>
          </w:p>
        </w:tc>
        <w:tc>
          <w:tcPr>
            <w:tcW w:w="1814" w:type="dxa"/>
            <w:tcBorders>
              <w:top w:val="nil"/>
              <w:left w:val="nil"/>
              <w:bottom w:val="nil"/>
              <w:right w:val="nil"/>
            </w:tcBorders>
            <w:vAlign w:val="center"/>
          </w:tcPr>
          <w:p w14:paraId="0CA96FA5"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10/10</w:t>
            </w:r>
          </w:p>
        </w:tc>
      </w:tr>
      <w:tr w:rsidR="0013000F" w14:paraId="4F631E43" w14:textId="77777777">
        <w:trPr>
          <w:trHeight w:hRule="exact" w:val="397"/>
          <w:jc w:val="center"/>
        </w:trPr>
        <w:tc>
          <w:tcPr>
            <w:tcW w:w="0" w:type="auto"/>
            <w:vMerge/>
            <w:tcBorders>
              <w:top w:val="nil"/>
              <w:left w:val="nil"/>
              <w:bottom w:val="double" w:sz="4" w:space="0" w:color="auto"/>
              <w:right w:val="nil"/>
            </w:tcBorders>
            <w:vAlign w:val="center"/>
          </w:tcPr>
          <w:p w14:paraId="605169DC" w14:textId="77777777" w:rsidR="0013000F" w:rsidRDefault="0013000F">
            <w:pPr>
              <w:spacing w:line="480" w:lineRule="auto"/>
              <w:rPr>
                <w:rFonts w:eastAsia="等线"/>
                <w:sz w:val="20"/>
                <w:szCs w:val="20"/>
                <w:lang w:val="en-US" w:eastAsia="zh-CN"/>
              </w:rPr>
            </w:pPr>
          </w:p>
        </w:tc>
        <w:tc>
          <w:tcPr>
            <w:tcW w:w="1300" w:type="dxa"/>
            <w:tcBorders>
              <w:top w:val="nil"/>
              <w:left w:val="nil"/>
              <w:bottom w:val="double" w:sz="4" w:space="0" w:color="auto"/>
              <w:right w:val="single" w:sz="4" w:space="0" w:color="auto"/>
            </w:tcBorders>
            <w:vAlign w:val="center"/>
          </w:tcPr>
          <w:p w14:paraId="2E56FBC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i/>
                <w:iCs/>
                <w:sz w:val="20"/>
                <w:szCs w:val="20"/>
                <w:lang w:val="en-US" w:eastAsia="zh-CN"/>
              </w:rPr>
              <w:t>l</w:t>
            </w:r>
            <w:r>
              <w:rPr>
                <w:rFonts w:eastAsia="等线"/>
                <w:i/>
                <w:iCs/>
                <w:sz w:val="20"/>
                <w:szCs w:val="20"/>
                <w:vertAlign w:val="subscript"/>
                <w:lang w:val="en-US" w:eastAsia="zh-CN"/>
              </w:rPr>
              <w:t xml:space="preserve">i </w:t>
            </w:r>
            <w:r>
              <w:rPr>
                <w:rFonts w:eastAsia="等线"/>
                <w:sz w:val="20"/>
                <w:szCs w:val="20"/>
                <w:lang w:val="en-US" w:eastAsia="zh-CN"/>
              </w:rPr>
              <w:t>=5</w:t>
            </w:r>
          </w:p>
        </w:tc>
        <w:tc>
          <w:tcPr>
            <w:tcW w:w="1628" w:type="dxa"/>
            <w:tcBorders>
              <w:top w:val="nil"/>
              <w:left w:val="single" w:sz="4" w:space="0" w:color="auto"/>
              <w:bottom w:val="double" w:sz="4" w:space="0" w:color="auto"/>
              <w:right w:val="nil"/>
            </w:tcBorders>
            <w:vAlign w:val="center"/>
          </w:tcPr>
          <w:p w14:paraId="5A05FFD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9/10</w:t>
            </w:r>
          </w:p>
        </w:tc>
        <w:tc>
          <w:tcPr>
            <w:tcW w:w="1628" w:type="dxa"/>
            <w:tcBorders>
              <w:top w:val="nil"/>
              <w:left w:val="nil"/>
              <w:bottom w:val="double" w:sz="4" w:space="0" w:color="auto"/>
              <w:right w:val="nil"/>
            </w:tcBorders>
            <w:vAlign w:val="center"/>
          </w:tcPr>
          <w:p w14:paraId="3334F9A8"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1/10</w:t>
            </w:r>
          </w:p>
        </w:tc>
        <w:tc>
          <w:tcPr>
            <w:tcW w:w="1628" w:type="dxa"/>
            <w:tcBorders>
              <w:top w:val="nil"/>
              <w:left w:val="nil"/>
              <w:bottom w:val="double" w:sz="4" w:space="0" w:color="auto"/>
              <w:right w:val="nil"/>
            </w:tcBorders>
            <w:vAlign w:val="center"/>
          </w:tcPr>
          <w:p w14:paraId="125A62F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0/10</w:t>
            </w:r>
          </w:p>
        </w:tc>
        <w:tc>
          <w:tcPr>
            <w:tcW w:w="1814" w:type="dxa"/>
            <w:tcBorders>
              <w:top w:val="nil"/>
              <w:left w:val="nil"/>
              <w:bottom w:val="double" w:sz="4" w:space="0" w:color="auto"/>
              <w:right w:val="nil"/>
            </w:tcBorders>
            <w:vAlign w:val="center"/>
          </w:tcPr>
          <w:p w14:paraId="3094969F" w14:textId="77777777" w:rsidR="0013000F" w:rsidRDefault="00284EAD">
            <w:pPr>
              <w:spacing w:beforeLines="50" w:before="120" w:afterLines="50" w:after="120" w:line="480" w:lineRule="auto"/>
              <w:jc w:val="center"/>
              <w:rPr>
                <w:rFonts w:eastAsia="等线"/>
                <w:sz w:val="20"/>
                <w:szCs w:val="20"/>
                <w:lang w:val="en-US" w:eastAsia="zh-CN"/>
              </w:rPr>
            </w:pPr>
            <w:r>
              <w:rPr>
                <w:rFonts w:eastAsia="等线"/>
                <w:sz w:val="20"/>
                <w:szCs w:val="20"/>
                <w:lang w:val="en-US" w:eastAsia="zh-CN"/>
              </w:rPr>
              <w:t>8/10</w:t>
            </w:r>
          </w:p>
        </w:tc>
      </w:tr>
    </w:tbl>
    <w:p w14:paraId="288CDBA4" w14:textId="77777777" w:rsidR="0013000F" w:rsidRDefault="00284EAD">
      <w:pPr>
        <w:spacing w:beforeLines="100" w:before="240" w:line="480" w:lineRule="auto"/>
        <w:ind w:firstLineChars="100" w:firstLine="240"/>
        <w:jc w:val="both"/>
        <w:rPr>
          <w:lang w:eastAsia="zh-CN"/>
        </w:rPr>
      </w:pPr>
      <w:r>
        <w:rPr>
          <w:lang w:eastAsia="zh-CN"/>
        </w:rPr>
        <w:t xml:space="preserve">As is shown in Table 4, the extended part of the proposed scheme also shows great robustness to typical attacks. Similarly, CSV files with more rows are stronger in robustness. As for column </w:t>
      </w:r>
      <w:r>
        <w:rPr>
          <w:lang w:eastAsia="zh-CN"/>
        </w:rPr>
        <w:lastRenderedPageBreak/>
        <w:t xml:space="preserve">insertion, if the inserted values are participates in the payload allocation in each row, the extracted bits are distorted and can not pass cyclic code checks. The robustness against column insertion is restrained in the proposed scheme. </w:t>
      </w:r>
    </w:p>
    <w:p w14:paraId="3ED2DA40" w14:textId="77777777" w:rsidR="0013000F" w:rsidRDefault="00284EAD">
      <w:pPr>
        <w:spacing w:line="480" w:lineRule="auto"/>
        <w:ind w:firstLine="238"/>
        <w:jc w:val="both"/>
        <w:rPr>
          <w:lang w:eastAsia="zh-CN"/>
        </w:rPr>
      </w:pPr>
      <w:r>
        <w:rPr>
          <w:lang w:val="en-US" w:eastAsia="zh-CN"/>
        </w:rPr>
        <w:t>Finally, for the security of the proposed scheme, we use a private key shared by data hider and recipient. Different private key results in different embedding locations, which helps to resist the collusion attack, i.e., two recipients cannot infer the embedding location by comparing two same files with different watermarks.</w:t>
      </w:r>
    </w:p>
    <w:p w14:paraId="3A0BA184" w14:textId="77777777" w:rsidR="0013000F" w:rsidRDefault="00284EAD">
      <w:pPr>
        <w:spacing w:beforeLines="100" w:before="240" w:afterLines="100" w:after="240" w:line="480" w:lineRule="auto"/>
        <w:jc w:val="both"/>
        <w:outlineLvl w:val="0"/>
        <w:rPr>
          <w:b/>
          <w:lang w:val="en-US" w:eastAsia="zh-CN"/>
        </w:rPr>
      </w:pPr>
      <w:r>
        <w:rPr>
          <w:b/>
          <w:lang w:eastAsia="zh-CN"/>
        </w:rPr>
        <w:t xml:space="preserve"> </w:t>
      </w:r>
      <w:r>
        <w:rPr>
          <w:b/>
          <w:lang w:val="en-US" w:eastAsia="zh-CN"/>
        </w:rPr>
        <w:t>4. Conclusion</w:t>
      </w:r>
    </w:p>
    <w:p w14:paraId="6B401DBE" w14:textId="77777777" w:rsidR="0013000F" w:rsidRDefault="00284EAD">
      <w:pPr>
        <w:spacing w:line="480" w:lineRule="auto"/>
        <w:ind w:firstLineChars="100" w:firstLine="240"/>
        <w:jc w:val="both"/>
      </w:pPr>
      <w:r>
        <w:t xml:space="preserve">In this paper, a novel watermarking scheme for semi-structured data protection is proposed. The cover file is firstly parsed into embedding pairs. </w:t>
      </w:r>
      <w:r>
        <w:rPr>
          <w:lang w:val="en-US" w:eastAsia="zh-CN"/>
        </w:rPr>
        <w:t xml:space="preserve">We </w:t>
      </w:r>
      <w:r>
        <w:rPr>
          <w:rFonts w:hint="eastAsia"/>
          <w:lang w:val="en-US" w:eastAsia="zh-CN"/>
        </w:rPr>
        <w:t xml:space="preserve">generate a transfer matrix to </w:t>
      </w:r>
      <w:r>
        <w:rPr>
          <w:lang w:val="en-US" w:eastAsia="zh-CN"/>
        </w:rPr>
        <w:t>get</w:t>
      </w:r>
      <w:r>
        <w:rPr>
          <w:rFonts w:hint="eastAsia"/>
          <w:lang w:val="en-US" w:eastAsia="zh-CN"/>
        </w:rPr>
        <w:t xml:space="preserve"> the intermediate sequences, which are then encoded using </w:t>
      </w:r>
      <w:r>
        <w:rPr>
          <w:lang w:val="en-US"/>
        </w:rPr>
        <w:t>error-correction</w:t>
      </w:r>
      <w:r>
        <w:rPr>
          <w:rFonts w:hint="eastAsia"/>
          <w:lang w:val="en-US" w:eastAsia="zh-CN"/>
        </w:rPr>
        <w:t xml:space="preserve"> codes and embedded into</w:t>
      </w:r>
      <w:r>
        <w:rPr>
          <w:lang w:val="en-US" w:eastAsia="zh-CN"/>
        </w:rPr>
        <w:t xml:space="preserve"> </w:t>
      </w:r>
      <w:r>
        <w:rPr>
          <w:rFonts w:hint="eastAsia"/>
          <w:lang w:val="en-US" w:eastAsia="zh-CN"/>
        </w:rPr>
        <w:t>the</w:t>
      </w:r>
      <w:r>
        <w:rPr>
          <w:lang w:val="en-US" w:eastAsia="zh-CN"/>
        </w:rPr>
        <w:t xml:space="preserve"> pair</w:t>
      </w:r>
      <w:r>
        <w:rPr>
          <w:rFonts w:hint="eastAsia"/>
          <w:lang w:val="en-US" w:eastAsia="zh-CN"/>
        </w:rPr>
        <w:t>s</w:t>
      </w:r>
      <w:r>
        <w:rPr>
          <w:lang w:val="en-US" w:eastAsia="zh-CN"/>
        </w:rPr>
        <w:t xml:space="preserve">. On the recipient’s side, </w:t>
      </w:r>
      <w:r>
        <w:rPr>
          <w:rFonts w:hint="eastAsia"/>
          <w:lang w:val="en-US" w:eastAsia="zh-CN"/>
        </w:rPr>
        <w:t>data</w:t>
      </w:r>
      <w:r>
        <w:rPr>
          <w:lang w:val="en-US" w:eastAsia="zh-CN"/>
        </w:rPr>
        <w:t xml:space="preserve"> extraction can be </w:t>
      </w:r>
      <w:r>
        <w:rPr>
          <w:rFonts w:hint="eastAsia"/>
          <w:lang w:val="en-US" w:eastAsia="zh-CN"/>
        </w:rPr>
        <w:t xml:space="preserve">successfully carried out even the received </w:t>
      </w:r>
      <w:r>
        <w:rPr>
          <w:lang w:val="en-US" w:eastAsia="zh-CN"/>
        </w:rPr>
        <w:t>data</w:t>
      </w:r>
      <w:r>
        <w:rPr>
          <w:rFonts w:hint="eastAsia"/>
          <w:lang w:val="en-US" w:eastAsia="zh-CN"/>
        </w:rPr>
        <w:t xml:space="preserve"> are tampered</w:t>
      </w:r>
      <w:r>
        <w:rPr>
          <w:lang w:val="en-US" w:eastAsia="zh-CN"/>
        </w:rPr>
        <w:t xml:space="preserve">. </w:t>
      </w:r>
      <w:r>
        <w:rPr>
          <w:rFonts w:hint="eastAsia"/>
          <w:lang w:val="en-US" w:eastAsia="zh-CN"/>
        </w:rPr>
        <w:t>The proposed scheme can be extended on several other formats. The</w:t>
      </w:r>
      <w:r>
        <w:rPr>
          <w:lang w:val="en-US" w:eastAsia="zh-CN"/>
        </w:rPr>
        <w:t xml:space="preserve"> experimental results show that the proposed scheme is robust to </w:t>
      </w:r>
      <w:r>
        <w:rPr>
          <w:rFonts w:hint="eastAsia"/>
          <w:lang w:val="en-US" w:eastAsia="zh-CN"/>
        </w:rPr>
        <w:t>various kinds of typical attacks such as contextual truncating, modification, redundancy addition, etc</w:t>
      </w:r>
      <w:r>
        <w:rPr>
          <w:lang w:val="en-US" w:eastAsia="zh-CN"/>
        </w:rPr>
        <w:t>. Meanwhile, the introduced distortion is comparatively low. Finally, a private key also helps to resist collusion attack</w:t>
      </w:r>
      <w:r>
        <w:rPr>
          <w:rFonts w:hint="eastAsia"/>
          <w:lang w:val="en-US" w:eastAsia="zh-CN"/>
        </w:rPr>
        <w:t>s</w:t>
      </w:r>
      <w:r>
        <w:rPr>
          <w:lang w:val="en-US" w:eastAsia="zh-CN"/>
        </w:rPr>
        <w:t>.</w:t>
      </w:r>
    </w:p>
    <w:p w14:paraId="15C1E53B" w14:textId="77777777" w:rsidR="0013000F" w:rsidRDefault="0013000F">
      <w:pPr>
        <w:widowControl w:val="0"/>
        <w:spacing w:beforeLines="50" w:before="120" w:afterLines="50" w:after="120"/>
        <w:jc w:val="both"/>
        <w:rPr>
          <w:rFonts w:eastAsiaTheme="minorEastAsia"/>
          <w:b/>
          <w:bCs/>
          <w:kern w:val="2"/>
          <w:lang w:val="en-US" w:eastAsia="zh-CN"/>
        </w:rPr>
      </w:pPr>
    </w:p>
    <w:p w14:paraId="4A83CECA" w14:textId="77777777" w:rsidR="0013000F" w:rsidRDefault="00284EAD">
      <w:pPr>
        <w:widowControl w:val="0"/>
        <w:spacing w:beforeLines="50" w:before="120" w:afterLines="50" w:after="120"/>
        <w:jc w:val="both"/>
        <w:rPr>
          <w:rFonts w:eastAsiaTheme="minorEastAsia"/>
          <w:b/>
          <w:bCs/>
          <w:kern w:val="2"/>
          <w:lang w:val="en-US" w:eastAsia="zh-CN"/>
        </w:rPr>
      </w:pPr>
      <w:r>
        <w:rPr>
          <w:rFonts w:eastAsiaTheme="minorEastAsia"/>
          <w:b/>
          <w:bCs/>
          <w:kern w:val="2"/>
          <w:lang w:val="en-US" w:eastAsia="zh-CN"/>
        </w:rPr>
        <w:t>Abbreviations</w:t>
      </w:r>
    </w:p>
    <w:p w14:paraId="3DA10ABA" w14:textId="77777777" w:rsidR="0013000F" w:rsidRDefault="00284EAD">
      <w:pPr>
        <w:widowControl w:val="0"/>
        <w:jc w:val="both"/>
        <w:rPr>
          <w:rFonts w:eastAsiaTheme="minorEastAsia"/>
          <w:kern w:val="2"/>
          <w:lang w:val="en-US" w:eastAsia="zh-CN"/>
        </w:rPr>
      </w:pPr>
      <w:r>
        <w:rPr>
          <w:rFonts w:eastAsiaTheme="minorEastAsia" w:hint="eastAsia"/>
          <w:kern w:val="2"/>
          <w:lang w:val="en-US" w:eastAsia="zh-CN"/>
        </w:rPr>
        <w:t>X</w:t>
      </w:r>
      <w:r>
        <w:rPr>
          <w:rFonts w:eastAsiaTheme="minorEastAsia"/>
          <w:kern w:val="2"/>
          <w:lang w:val="en-US" w:eastAsia="zh-CN"/>
        </w:rPr>
        <w:t>ML: Extensible markup language; JSON: JavaScript object notation; SS: Spread spectrum; DFT: Discrete Fourier transform; DCT: Discrete cosine transform; DWT: Discrete wavelet transform; CSV: Comma-separated values; RSD: Robust soliton distribution; BP: Belief propagation.</w:t>
      </w:r>
    </w:p>
    <w:p w14:paraId="66255843" w14:textId="77777777" w:rsidR="0013000F" w:rsidRDefault="00284EAD">
      <w:pPr>
        <w:widowControl w:val="0"/>
        <w:spacing w:beforeLines="50" w:before="120" w:afterLines="50" w:after="120"/>
        <w:jc w:val="both"/>
        <w:rPr>
          <w:rFonts w:eastAsiaTheme="minorEastAsia"/>
          <w:b/>
          <w:bCs/>
          <w:kern w:val="2"/>
          <w:lang w:val="en-US" w:eastAsia="zh-CN"/>
        </w:rPr>
      </w:pPr>
      <w:r>
        <w:rPr>
          <w:rFonts w:eastAsiaTheme="minorEastAsia"/>
          <w:b/>
          <w:bCs/>
          <w:kern w:val="2"/>
          <w:lang w:val="en-US" w:eastAsia="zh-CN"/>
        </w:rPr>
        <w:t>Availability of data and materials</w:t>
      </w:r>
    </w:p>
    <w:p w14:paraId="41B7E240" w14:textId="77777777" w:rsidR="0013000F" w:rsidRDefault="00284EAD">
      <w:pPr>
        <w:widowControl w:val="0"/>
        <w:jc w:val="both"/>
        <w:rPr>
          <w:rFonts w:eastAsiaTheme="minorEastAsia"/>
          <w:kern w:val="2"/>
          <w:lang w:val="en-US" w:eastAsia="zh-CN"/>
        </w:rPr>
      </w:pPr>
      <w:r>
        <w:rPr>
          <w:rFonts w:eastAsiaTheme="minorEastAsia"/>
          <w:kern w:val="2"/>
          <w:lang w:val="en-US" w:eastAsia="zh-CN"/>
        </w:rPr>
        <w:t>The datasets used and analyzed during the current study are available from the corresponding author on reasonable request.</w:t>
      </w:r>
    </w:p>
    <w:p w14:paraId="466F77E8" w14:textId="77777777" w:rsidR="0013000F" w:rsidRDefault="00284EAD">
      <w:pPr>
        <w:widowControl w:val="0"/>
        <w:spacing w:beforeLines="50" w:before="120" w:afterLines="50" w:after="120"/>
        <w:jc w:val="both"/>
        <w:rPr>
          <w:rFonts w:eastAsiaTheme="minorEastAsia"/>
          <w:b/>
          <w:bCs/>
          <w:kern w:val="2"/>
          <w:lang w:val="en-US" w:eastAsia="zh-CN"/>
        </w:rPr>
      </w:pPr>
      <w:r>
        <w:rPr>
          <w:rFonts w:eastAsiaTheme="minorEastAsia" w:hint="eastAsia"/>
          <w:b/>
          <w:bCs/>
          <w:kern w:val="2"/>
          <w:lang w:val="en-US" w:eastAsia="zh-CN"/>
        </w:rPr>
        <w:t>C</w:t>
      </w:r>
      <w:r>
        <w:rPr>
          <w:rFonts w:eastAsiaTheme="minorEastAsia"/>
          <w:b/>
          <w:bCs/>
          <w:kern w:val="2"/>
          <w:lang w:val="en-US" w:eastAsia="zh-CN"/>
        </w:rPr>
        <w:t>ompeting interests</w:t>
      </w:r>
    </w:p>
    <w:p w14:paraId="3D57E423" w14:textId="77777777" w:rsidR="0013000F" w:rsidRDefault="00284EAD">
      <w:pPr>
        <w:widowControl w:val="0"/>
        <w:jc w:val="both"/>
        <w:rPr>
          <w:rFonts w:eastAsiaTheme="minorEastAsia"/>
          <w:kern w:val="2"/>
          <w:lang w:val="en-US" w:eastAsia="zh-CN"/>
        </w:rPr>
      </w:pPr>
      <w:r>
        <w:rPr>
          <w:rFonts w:eastAsiaTheme="minorEastAsia" w:hint="eastAsia"/>
          <w:kern w:val="2"/>
          <w:lang w:val="en-US" w:eastAsia="zh-CN"/>
        </w:rPr>
        <w:t>T</w:t>
      </w:r>
      <w:r>
        <w:rPr>
          <w:rFonts w:eastAsiaTheme="minorEastAsia"/>
          <w:kern w:val="2"/>
          <w:lang w:val="en-US" w:eastAsia="zh-CN"/>
        </w:rPr>
        <w:t>he authors declare that they have no competing interests.</w:t>
      </w:r>
    </w:p>
    <w:p w14:paraId="6FD7D8EC" w14:textId="77777777" w:rsidR="0013000F" w:rsidRDefault="00284EAD">
      <w:pPr>
        <w:widowControl w:val="0"/>
        <w:spacing w:beforeLines="50" w:before="120" w:afterLines="50" w:after="120"/>
        <w:jc w:val="both"/>
        <w:rPr>
          <w:rFonts w:eastAsiaTheme="minorEastAsia"/>
          <w:b/>
          <w:bCs/>
          <w:kern w:val="2"/>
          <w:lang w:val="en-US" w:eastAsia="zh-CN"/>
        </w:rPr>
      </w:pPr>
      <w:r>
        <w:rPr>
          <w:rFonts w:eastAsiaTheme="minorEastAsia" w:hint="eastAsia"/>
          <w:b/>
          <w:bCs/>
          <w:kern w:val="2"/>
          <w:lang w:val="en-US" w:eastAsia="zh-CN"/>
        </w:rPr>
        <w:t>F</w:t>
      </w:r>
      <w:r>
        <w:rPr>
          <w:rFonts w:eastAsiaTheme="minorEastAsia"/>
          <w:b/>
          <w:bCs/>
          <w:kern w:val="2"/>
          <w:lang w:val="en-US" w:eastAsia="zh-CN"/>
        </w:rPr>
        <w:t>unding</w:t>
      </w:r>
    </w:p>
    <w:p w14:paraId="46A9B724" w14:textId="77777777" w:rsidR="0013000F" w:rsidRDefault="00284EAD">
      <w:pPr>
        <w:widowControl w:val="0"/>
        <w:spacing w:beforeLines="50" w:before="120" w:afterLines="50" w:after="120"/>
        <w:jc w:val="both"/>
        <w:rPr>
          <w:rFonts w:eastAsiaTheme="minorEastAsia"/>
          <w:kern w:val="2"/>
          <w:lang w:val="en-US" w:eastAsia="zh-CN"/>
        </w:rPr>
      </w:pPr>
      <w:r>
        <w:rPr>
          <w:rFonts w:eastAsiaTheme="minorEastAsia"/>
          <w:kern w:val="2"/>
          <w:lang w:val="en-US" w:eastAsia="zh-CN"/>
        </w:rPr>
        <w:lastRenderedPageBreak/>
        <w:t>This work is supported by the Natural Science Foundation of China (61572308 and U1736213), the Shanghai Dawn Scholar Plan (14SG36) and the Shanghai Excellent Academic Leader Plan (16XD1401200), National Key Research Development Program of China (2016QY01W0200).</w:t>
      </w:r>
    </w:p>
    <w:p w14:paraId="77E3BF02" w14:textId="77777777" w:rsidR="0013000F" w:rsidRDefault="00284EAD">
      <w:pPr>
        <w:widowControl w:val="0"/>
        <w:spacing w:beforeLines="50" w:before="120" w:afterLines="50" w:after="120"/>
        <w:jc w:val="both"/>
        <w:rPr>
          <w:rFonts w:eastAsiaTheme="minorEastAsia"/>
          <w:b/>
          <w:bCs/>
          <w:kern w:val="2"/>
          <w:lang w:val="en-US" w:eastAsia="zh-CN"/>
        </w:rPr>
      </w:pPr>
      <w:r>
        <w:rPr>
          <w:rFonts w:eastAsiaTheme="minorEastAsia" w:hint="eastAsia"/>
          <w:b/>
          <w:bCs/>
          <w:kern w:val="2"/>
          <w:lang w:val="en-US" w:eastAsia="zh-CN"/>
        </w:rPr>
        <w:t>A</w:t>
      </w:r>
      <w:r>
        <w:rPr>
          <w:rFonts w:eastAsiaTheme="minorEastAsia"/>
          <w:b/>
          <w:bCs/>
          <w:kern w:val="2"/>
          <w:lang w:val="en-US" w:eastAsia="zh-CN"/>
        </w:rPr>
        <w:t>uthors’ contributions</w:t>
      </w:r>
    </w:p>
    <w:p w14:paraId="7723B53F" w14:textId="77777777" w:rsidR="0013000F" w:rsidRDefault="00284EAD">
      <w:pPr>
        <w:widowControl w:val="0"/>
        <w:jc w:val="both"/>
        <w:rPr>
          <w:rFonts w:eastAsiaTheme="minorEastAsia"/>
          <w:kern w:val="2"/>
          <w:lang w:val="en-US" w:eastAsia="zh-CN"/>
        </w:rPr>
      </w:pPr>
      <w:r>
        <w:rPr>
          <w:rFonts w:eastAsiaTheme="minorEastAsia" w:hint="eastAsia"/>
          <w:kern w:val="2"/>
          <w:lang w:val="en-US" w:eastAsia="zh-CN"/>
        </w:rPr>
        <w:t>O</w:t>
      </w:r>
      <w:r>
        <w:rPr>
          <w:rFonts w:eastAsiaTheme="minorEastAsia"/>
          <w:kern w:val="2"/>
          <w:lang w:val="en-US" w:eastAsia="zh-CN"/>
        </w:rPr>
        <w:t xml:space="preserve">ur contributions in this paper were that the first author (JH) participated in the designing of the scheme and drafted the manuscript. The second author (QY) carried out the experiments and participated in the designing of the scheme. The third author (ZQ) conceived of the study, participated in the design and helped to draft the manuscript. </w:t>
      </w:r>
      <w:r>
        <w:rPr>
          <w:rFonts w:eastAsiaTheme="minorEastAsia" w:hint="eastAsia"/>
          <w:kern w:val="2"/>
          <w:lang w:val="en-US" w:eastAsia="zh-CN"/>
        </w:rPr>
        <w:t>The</w:t>
      </w:r>
      <w:r>
        <w:rPr>
          <w:rFonts w:eastAsiaTheme="minorEastAsia"/>
          <w:kern w:val="2"/>
          <w:lang w:val="en-US" w:eastAsia="zh-CN"/>
        </w:rPr>
        <w:t xml:space="preserve"> fourth author (GF) and the fifth author (XZ) helped to design and improve the scheme. All authors read and approved the final manuscript.</w:t>
      </w:r>
    </w:p>
    <w:p w14:paraId="2FED261A" w14:textId="77777777" w:rsidR="0013000F" w:rsidRDefault="00284EAD">
      <w:pPr>
        <w:widowControl w:val="0"/>
        <w:spacing w:beforeLines="50" w:before="120" w:afterLines="50" w:after="120"/>
        <w:jc w:val="both"/>
        <w:rPr>
          <w:rFonts w:eastAsiaTheme="minorEastAsia"/>
          <w:b/>
          <w:bCs/>
          <w:kern w:val="2"/>
          <w:lang w:val="en-US" w:eastAsia="zh-CN"/>
        </w:rPr>
      </w:pPr>
      <w:r>
        <w:rPr>
          <w:rFonts w:eastAsiaTheme="minorEastAsia" w:hint="eastAsia"/>
          <w:b/>
          <w:bCs/>
          <w:kern w:val="2"/>
          <w:lang w:val="en-US" w:eastAsia="zh-CN"/>
        </w:rPr>
        <w:t>A</w:t>
      </w:r>
      <w:r>
        <w:rPr>
          <w:rFonts w:eastAsiaTheme="minorEastAsia"/>
          <w:b/>
          <w:bCs/>
          <w:kern w:val="2"/>
          <w:lang w:val="en-US" w:eastAsia="zh-CN"/>
        </w:rPr>
        <w:t>cknowledgements</w:t>
      </w:r>
    </w:p>
    <w:p w14:paraId="37DB82CC" w14:textId="77777777" w:rsidR="0013000F" w:rsidRDefault="00284EAD">
      <w:pPr>
        <w:widowControl w:val="0"/>
        <w:jc w:val="both"/>
        <w:rPr>
          <w:rFonts w:eastAsiaTheme="minorEastAsia"/>
          <w:kern w:val="2"/>
          <w:lang w:val="en-US" w:eastAsia="zh-CN"/>
        </w:rPr>
      </w:pPr>
      <w:r>
        <w:rPr>
          <w:rFonts w:eastAsiaTheme="minorEastAsia"/>
          <w:kern w:val="2"/>
          <w:lang w:val="en-US" w:eastAsia="zh-CN"/>
        </w:rPr>
        <w:t>Many thanks to the anonymous reviewers for their constructive suggestions to help improving this paper.</w:t>
      </w:r>
    </w:p>
    <w:p w14:paraId="7B358D4B" w14:textId="77777777" w:rsidR="0013000F" w:rsidRDefault="00284EAD">
      <w:pPr>
        <w:widowControl w:val="0"/>
        <w:spacing w:beforeLines="50" w:before="120" w:afterLines="50" w:after="120"/>
        <w:jc w:val="both"/>
        <w:rPr>
          <w:rFonts w:eastAsiaTheme="minorEastAsia"/>
          <w:b/>
          <w:bCs/>
          <w:kern w:val="2"/>
          <w:lang w:val="en-US" w:eastAsia="zh-CN"/>
        </w:rPr>
      </w:pPr>
      <w:r>
        <w:rPr>
          <w:rFonts w:eastAsiaTheme="minorEastAsia" w:hint="eastAsia"/>
          <w:b/>
          <w:bCs/>
          <w:kern w:val="2"/>
          <w:lang w:val="en-US" w:eastAsia="zh-CN"/>
        </w:rPr>
        <w:t>A</w:t>
      </w:r>
      <w:r>
        <w:rPr>
          <w:rFonts w:eastAsiaTheme="minorEastAsia"/>
          <w:b/>
          <w:bCs/>
          <w:kern w:val="2"/>
          <w:lang w:val="en-US" w:eastAsia="zh-CN"/>
        </w:rPr>
        <w:t>uthors’ information</w:t>
      </w:r>
    </w:p>
    <w:p w14:paraId="507A777F" w14:textId="77777777" w:rsidR="0013000F" w:rsidRDefault="00284EAD">
      <w:pPr>
        <w:widowControl w:val="0"/>
        <w:jc w:val="both"/>
        <w:rPr>
          <w:rFonts w:eastAsiaTheme="minorEastAsia"/>
          <w:kern w:val="2"/>
          <w:lang w:val="en-US" w:eastAsia="zh-CN"/>
        </w:rPr>
      </w:pPr>
      <w:r>
        <w:rPr>
          <w:rFonts w:eastAsiaTheme="minorEastAsia" w:hint="eastAsia"/>
          <w:kern w:val="2"/>
          <w:lang w:val="en-US" w:eastAsia="zh-CN"/>
        </w:rPr>
        <w:t>J</w:t>
      </w:r>
      <w:r>
        <w:rPr>
          <w:rFonts w:eastAsiaTheme="minorEastAsia"/>
          <w:kern w:val="2"/>
          <w:lang w:val="en-US" w:eastAsia="zh-CN"/>
        </w:rPr>
        <w:t>iahuan He received the B.S. degree from Shanghai University, China, in 2018, where he is currently pursuing the M.S. degree. His research interests include image processing and multimedia security.</w:t>
      </w:r>
    </w:p>
    <w:p w14:paraId="054729B8" w14:textId="77777777" w:rsidR="0013000F" w:rsidRDefault="00284EAD">
      <w:pPr>
        <w:widowControl w:val="0"/>
        <w:jc w:val="both"/>
        <w:rPr>
          <w:rFonts w:eastAsiaTheme="minorEastAsia"/>
          <w:kern w:val="2"/>
          <w:lang w:val="en-US" w:eastAsia="zh-CN"/>
        </w:rPr>
      </w:pPr>
      <w:r>
        <w:rPr>
          <w:rFonts w:eastAsiaTheme="minorEastAsia"/>
          <w:kern w:val="2"/>
          <w:lang w:val="en-US" w:eastAsia="zh-CN"/>
        </w:rPr>
        <w:t>Qichao Ying received the B.S. degree from</w:t>
      </w:r>
      <w:r>
        <w:rPr>
          <w:rFonts w:eastAsiaTheme="minorEastAsia" w:hint="eastAsia"/>
          <w:kern w:val="2"/>
          <w:lang w:val="en-US" w:eastAsia="zh-CN"/>
        </w:rPr>
        <w:t xml:space="preserve"> </w:t>
      </w:r>
      <w:r>
        <w:rPr>
          <w:rFonts w:eastAsiaTheme="minorEastAsia"/>
          <w:kern w:val="2"/>
          <w:lang w:val="en-US" w:eastAsia="zh-CN"/>
        </w:rPr>
        <w:t>Shanghai University, China, in 2017, where he is currently pursuing the M.S. degree. His research</w:t>
      </w:r>
      <w:r>
        <w:rPr>
          <w:rFonts w:eastAsiaTheme="minorEastAsia" w:hint="eastAsia"/>
          <w:kern w:val="2"/>
          <w:lang w:val="en-US" w:eastAsia="zh-CN"/>
        </w:rPr>
        <w:t xml:space="preserve"> </w:t>
      </w:r>
      <w:r>
        <w:rPr>
          <w:rFonts w:eastAsiaTheme="minorEastAsia"/>
          <w:kern w:val="2"/>
          <w:lang w:val="en-US" w:eastAsia="zh-CN"/>
        </w:rPr>
        <w:t>interests include information hiding, image processing,</w:t>
      </w:r>
      <w:r>
        <w:rPr>
          <w:rFonts w:eastAsiaTheme="minorEastAsia" w:hint="eastAsia"/>
          <w:kern w:val="2"/>
          <w:lang w:val="en-US" w:eastAsia="zh-CN"/>
        </w:rPr>
        <w:t xml:space="preserve"> </w:t>
      </w:r>
      <w:r>
        <w:rPr>
          <w:rFonts w:eastAsiaTheme="minorEastAsia"/>
          <w:kern w:val="2"/>
          <w:lang w:val="en-US" w:eastAsia="zh-CN"/>
        </w:rPr>
        <w:t>and multimedia security.</w:t>
      </w:r>
    </w:p>
    <w:p w14:paraId="16181E82" w14:textId="77777777" w:rsidR="0013000F" w:rsidRDefault="00284EAD">
      <w:pPr>
        <w:widowControl w:val="0"/>
        <w:jc w:val="both"/>
        <w:rPr>
          <w:rFonts w:eastAsiaTheme="minorEastAsia"/>
          <w:kern w:val="2"/>
          <w:lang w:val="en-US" w:eastAsia="zh-CN"/>
        </w:rPr>
      </w:pPr>
      <w:r>
        <w:rPr>
          <w:rFonts w:eastAsiaTheme="minorEastAsia"/>
          <w:kern w:val="2"/>
          <w:lang w:val="en-US" w:eastAsia="zh-CN"/>
        </w:rPr>
        <w:t>Zhenxing Qian received the B.S. and Ph.D.</w:t>
      </w:r>
      <w:r>
        <w:rPr>
          <w:rFonts w:eastAsiaTheme="minorEastAsia" w:hint="eastAsia"/>
          <w:kern w:val="2"/>
          <w:lang w:val="en-US" w:eastAsia="zh-CN"/>
        </w:rPr>
        <w:t xml:space="preserve"> </w:t>
      </w:r>
      <w:r>
        <w:rPr>
          <w:rFonts w:eastAsiaTheme="minorEastAsia"/>
          <w:kern w:val="2"/>
          <w:lang w:val="en-US" w:eastAsia="zh-CN"/>
        </w:rPr>
        <w:t>degrees from the University of Science and Technology</w:t>
      </w:r>
      <w:r>
        <w:rPr>
          <w:rFonts w:eastAsiaTheme="minorEastAsia" w:hint="eastAsia"/>
          <w:kern w:val="2"/>
          <w:lang w:val="en-US" w:eastAsia="zh-CN"/>
        </w:rPr>
        <w:t xml:space="preserve"> </w:t>
      </w:r>
      <w:r>
        <w:rPr>
          <w:rFonts w:eastAsiaTheme="minorEastAsia"/>
          <w:kern w:val="2"/>
          <w:lang w:val="en-US" w:eastAsia="zh-CN"/>
        </w:rPr>
        <w:t>of China (USTC), in 2003 and 2007,</w:t>
      </w:r>
      <w:r>
        <w:rPr>
          <w:rFonts w:eastAsiaTheme="minorEastAsia" w:hint="eastAsia"/>
          <w:kern w:val="2"/>
          <w:lang w:val="en-US" w:eastAsia="zh-CN"/>
        </w:rPr>
        <w:t xml:space="preserve"> </w:t>
      </w:r>
      <w:r>
        <w:rPr>
          <w:rFonts w:eastAsiaTheme="minorEastAsia"/>
          <w:kern w:val="2"/>
          <w:lang w:val="en-US" w:eastAsia="zh-CN"/>
        </w:rPr>
        <w:t>respectively. He is currently a Professor with</w:t>
      </w:r>
      <w:r>
        <w:rPr>
          <w:rFonts w:eastAsiaTheme="minorEastAsia" w:hint="eastAsia"/>
          <w:kern w:val="2"/>
          <w:lang w:val="en-US" w:eastAsia="zh-CN"/>
        </w:rPr>
        <w:t xml:space="preserve"> </w:t>
      </w:r>
      <w:r>
        <w:rPr>
          <w:rFonts w:eastAsiaTheme="minorEastAsia"/>
          <w:kern w:val="2"/>
          <w:lang w:val="en-US" w:eastAsia="zh-CN"/>
        </w:rPr>
        <w:t>the School of Computer Science, Fudan University.</w:t>
      </w:r>
      <w:r>
        <w:rPr>
          <w:rFonts w:eastAsiaTheme="minorEastAsia" w:hint="eastAsia"/>
          <w:kern w:val="2"/>
          <w:lang w:val="en-US" w:eastAsia="zh-CN"/>
        </w:rPr>
        <w:t xml:space="preserve"> </w:t>
      </w:r>
      <w:r>
        <w:rPr>
          <w:rFonts w:eastAsiaTheme="minorEastAsia"/>
          <w:kern w:val="2"/>
          <w:lang w:val="en-US" w:eastAsia="zh-CN"/>
        </w:rPr>
        <w:t>He has published over 100 peer-reviewed</w:t>
      </w:r>
      <w:r>
        <w:rPr>
          <w:rFonts w:eastAsiaTheme="minorEastAsia" w:hint="eastAsia"/>
          <w:kern w:val="2"/>
          <w:lang w:val="en-US" w:eastAsia="zh-CN"/>
        </w:rPr>
        <w:t xml:space="preserve"> </w:t>
      </w:r>
      <w:r>
        <w:rPr>
          <w:rFonts w:eastAsiaTheme="minorEastAsia"/>
          <w:kern w:val="2"/>
          <w:lang w:val="en-US" w:eastAsia="zh-CN"/>
        </w:rPr>
        <w:t>papers on international journals and conferences.</w:t>
      </w:r>
      <w:r>
        <w:rPr>
          <w:rFonts w:eastAsiaTheme="minorEastAsia" w:hint="eastAsia"/>
          <w:kern w:val="2"/>
          <w:lang w:val="en-US" w:eastAsia="zh-CN"/>
        </w:rPr>
        <w:t xml:space="preserve"> </w:t>
      </w:r>
      <w:r>
        <w:rPr>
          <w:rFonts w:eastAsiaTheme="minorEastAsia"/>
          <w:kern w:val="2"/>
          <w:lang w:val="en-US" w:eastAsia="zh-CN"/>
        </w:rPr>
        <w:t>His research interests include information hiding,</w:t>
      </w:r>
      <w:r>
        <w:rPr>
          <w:rFonts w:eastAsiaTheme="minorEastAsia" w:hint="eastAsia"/>
          <w:kern w:val="2"/>
          <w:lang w:val="en-US" w:eastAsia="zh-CN"/>
        </w:rPr>
        <w:t xml:space="preserve"> </w:t>
      </w:r>
      <w:r>
        <w:rPr>
          <w:rFonts w:eastAsiaTheme="minorEastAsia"/>
          <w:kern w:val="2"/>
          <w:lang w:val="en-US" w:eastAsia="zh-CN"/>
        </w:rPr>
        <w:t>image processing, and multimedia security.</w:t>
      </w:r>
    </w:p>
    <w:p w14:paraId="36573094" w14:textId="77777777" w:rsidR="0013000F" w:rsidRDefault="00284EAD">
      <w:pPr>
        <w:widowControl w:val="0"/>
        <w:jc w:val="both"/>
        <w:rPr>
          <w:rFonts w:eastAsiaTheme="minorEastAsia"/>
          <w:kern w:val="2"/>
          <w:lang w:val="en-US" w:eastAsia="zh-CN"/>
        </w:rPr>
      </w:pPr>
      <w:r>
        <w:rPr>
          <w:rFonts w:eastAsiaTheme="minorEastAsia"/>
          <w:kern w:val="2"/>
          <w:lang w:val="en-US" w:eastAsia="zh-CN"/>
        </w:rPr>
        <w:t>Guorui Feng received the B.S. and M.S. degree in computational mathematic from Jilin University, China, in 1998 and 2001 respectively. He received Ph.D. degree in electronic engineering from Shanghai Jiaotong University, China, 2005. From January 2006 to December 2006, he was an assistant professor in East China Normal University, China. During 2007, he was a research fellow in Nanyang Technological University, Singapore. Now he is with the school of communication and information engineering, Shanghai University, China. His current research interests include image processing, image analysis and computational intelligence.</w:t>
      </w:r>
    </w:p>
    <w:p w14:paraId="49EF5EF4" w14:textId="77777777" w:rsidR="0013000F" w:rsidRDefault="00284EAD">
      <w:pPr>
        <w:widowControl w:val="0"/>
        <w:jc w:val="both"/>
        <w:rPr>
          <w:rFonts w:eastAsiaTheme="minorEastAsia"/>
          <w:kern w:val="2"/>
          <w:lang w:val="en-US" w:eastAsia="zh-CN"/>
        </w:rPr>
      </w:pPr>
      <w:r>
        <w:rPr>
          <w:rFonts w:eastAsiaTheme="minorEastAsia"/>
          <w:kern w:val="2"/>
          <w:lang w:val="en-US" w:eastAsia="zh-CN"/>
        </w:rPr>
        <w:t>Xinpeng Zhang received the B.S. degree in</w:t>
      </w:r>
      <w:r>
        <w:rPr>
          <w:rFonts w:eastAsiaTheme="minorEastAsia" w:hint="eastAsia"/>
          <w:kern w:val="2"/>
          <w:lang w:val="en-US" w:eastAsia="zh-CN"/>
        </w:rPr>
        <w:t xml:space="preserve"> </w:t>
      </w:r>
      <w:r>
        <w:rPr>
          <w:rFonts w:eastAsiaTheme="minorEastAsia"/>
          <w:kern w:val="2"/>
          <w:lang w:val="en-US" w:eastAsia="zh-CN"/>
        </w:rPr>
        <w:t>computational mathematics from Jilin University,</w:t>
      </w:r>
      <w:r>
        <w:rPr>
          <w:rFonts w:eastAsiaTheme="minorEastAsia" w:hint="eastAsia"/>
          <w:kern w:val="2"/>
          <w:lang w:val="en-US" w:eastAsia="zh-CN"/>
        </w:rPr>
        <w:t xml:space="preserve"> </w:t>
      </w:r>
      <w:r>
        <w:rPr>
          <w:rFonts w:eastAsiaTheme="minorEastAsia"/>
          <w:kern w:val="2"/>
          <w:lang w:val="en-US" w:eastAsia="zh-CN"/>
        </w:rPr>
        <w:t>China, in 1995, and the M.E. and Ph.D. degrees</w:t>
      </w:r>
      <w:r>
        <w:rPr>
          <w:rFonts w:eastAsiaTheme="minorEastAsia" w:hint="eastAsia"/>
          <w:kern w:val="2"/>
          <w:lang w:val="en-US" w:eastAsia="zh-CN"/>
        </w:rPr>
        <w:t xml:space="preserve"> </w:t>
      </w:r>
      <w:r>
        <w:rPr>
          <w:rFonts w:eastAsiaTheme="minorEastAsia"/>
          <w:kern w:val="2"/>
          <w:lang w:val="en-US" w:eastAsia="zh-CN"/>
        </w:rPr>
        <w:t>in communication and information system from</w:t>
      </w:r>
      <w:r>
        <w:rPr>
          <w:rFonts w:eastAsiaTheme="minorEastAsia" w:hint="eastAsia"/>
          <w:kern w:val="2"/>
          <w:lang w:val="en-US" w:eastAsia="zh-CN"/>
        </w:rPr>
        <w:t xml:space="preserve"> </w:t>
      </w:r>
      <w:r>
        <w:rPr>
          <w:rFonts w:eastAsiaTheme="minorEastAsia"/>
          <w:kern w:val="2"/>
          <w:lang w:val="en-US" w:eastAsia="zh-CN"/>
        </w:rPr>
        <w:t>Shanghai University, China, in 2001 and 2004,</w:t>
      </w:r>
      <w:r>
        <w:rPr>
          <w:rFonts w:eastAsiaTheme="minorEastAsia" w:hint="eastAsia"/>
          <w:kern w:val="2"/>
          <w:lang w:val="en-US" w:eastAsia="zh-CN"/>
        </w:rPr>
        <w:t xml:space="preserve"> </w:t>
      </w:r>
      <w:r>
        <w:rPr>
          <w:rFonts w:eastAsiaTheme="minorEastAsia"/>
          <w:kern w:val="2"/>
          <w:lang w:val="en-US" w:eastAsia="zh-CN"/>
        </w:rPr>
        <w:t>respectively, where he has been with the faculty</w:t>
      </w:r>
      <w:r>
        <w:rPr>
          <w:rFonts w:eastAsiaTheme="minorEastAsia" w:hint="eastAsia"/>
          <w:kern w:val="2"/>
          <w:lang w:val="en-US" w:eastAsia="zh-CN"/>
        </w:rPr>
        <w:t xml:space="preserve"> </w:t>
      </w:r>
      <w:r>
        <w:rPr>
          <w:rFonts w:eastAsiaTheme="minorEastAsia"/>
          <w:kern w:val="2"/>
          <w:lang w:val="en-US" w:eastAsia="zh-CN"/>
        </w:rPr>
        <w:t>of the School of Communication and Information</w:t>
      </w:r>
      <w:r>
        <w:rPr>
          <w:rFonts w:eastAsiaTheme="minorEastAsia" w:hint="eastAsia"/>
          <w:kern w:val="2"/>
          <w:lang w:val="en-US" w:eastAsia="zh-CN"/>
        </w:rPr>
        <w:t xml:space="preserve"> </w:t>
      </w:r>
      <w:r>
        <w:rPr>
          <w:rFonts w:eastAsiaTheme="minorEastAsia"/>
          <w:kern w:val="2"/>
          <w:lang w:val="en-US" w:eastAsia="zh-CN"/>
        </w:rPr>
        <w:t>Engineering, since 2004, and is currently a Professor.</w:t>
      </w:r>
      <w:r>
        <w:rPr>
          <w:rFonts w:eastAsiaTheme="minorEastAsia" w:hint="eastAsia"/>
          <w:kern w:val="2"/>
          <w:lang w:val="en-US" w:eastAsia="zh-CN"/>
        </w:rPr>
        <w:t xml:space="preserve"> </w:t>
      </w:r>
      <w:r>
        <w:rPr>
          <w:rFonts w:eastAsiaTheme="minorEastAsia"/>
          <w:kern w:val="2"/>
          <w:lang w:val="en-US" w:eastAsia="zh-CN"/>
        </w:rPr>
        <w:t>His research interests include information</w:t>
      </w:r>
      <w:r>
        <w:rPr>
          <w:rFonts w:eastAsiaTheme="minorEastAsia" w:hint="eastAsia"/>
          <w:kern w:val="2"/>
          <w:lang w:val="en-US" w:eastAsia="zh-CN"/>
        </w:rPr>
        <w:t xml:space="preserve"> </w:t>
      </w:r>
      <w:r>
        <w:rPr>
          <w:rFonts w:eastAsiaTheme="minorEastAsia"/>
          <w:kern w:val="2"/>
          <w:lang w:val="en-US" w:eastAsia="zh-CN"/>
        </w:rPr>
        <w:t>hiding, image processing, and digital forensics.</w:t>
      </w:r>
      <w:r>
        <w:rPr>
          <w:rFonts w:eastAsiaTheme="minorEastAsia" w:hint="eastAsia"/>
          <w:kern w:val="2"/>
          <w:lang w:val="en-US" w:eastAsia="zh-CN"/>
        </w:rPr>
        <w:t xml:space="preserve"> </w:t>
      </w:r>
      <w:r>
        <w:rPr>
          <w:rFonts w:eastAsiaTheme="minorEastAsia"/>
          <w:kern w:val="2"/>
          <w:lang w:val="en-US" w:eastAsia="zh-CN"/>
        </w:rPr>
        <w:t>He has published over 200 papers in these areas.</w:t>
      </w:r>
    </w:p>
    <w:p w14:paraId="7F1A9186" w14:textId="77777777" w:rsidR="0013000F" w:rsidRDefault="00284EAD">
      <w:pPr>
        <w:spacing w:beforeLines="100" w:before="240" w:afterLines="100" w:after="240" w:line="252" w:lineRule="auto"/>
        <w:jc w:val="both"/>
        <w:outlineLvl w:val="0"/>
        <w:rPr>
          <w:b/>
          <w:lang w:val="en-US" w:eastAsia="zh-CN"/>
        </w:rPr>
      </w:pPr>
      <w:r>
        <w:rPr>
          <w:b/>
          <w:lang w:val="en-US" w:eastAsia="zh-CN"/>
        </w:rPr>
        <w:t>References</w:t>
      </w:r>
    </w:p>
    <w:p w14:paraId="394DCE8C" w14:textId="77777777" w:rsidR="0013000F" w:rsidRDefault="00284EAD">
      <w:pPr>
        <w:ind w:left="720" w:hanging="720"/>
        <w:jc w:val="both"/>
      </w:pPr>
      <w:r>
        <w:t>[1]</w:t>
      </w:r>
      <w:r>
        <w:tab/>
        <w:t>Y. Xiang, I. Natgunanathan, D. Peng, et al., Spread spectrum audio watermarking using multiple orthogonal PN sequences and variable embedding strengths and polarities. IEEE/ACM Trans. Audio, Speech, Language Process. 26(3), 529-539 (2018)</w:t>
      </w:r>
    </w:p>
    <w:p w14:paraId="78F996EA" w14:textId="77777777" w:rsidR="0013000F" w:rsidRDefault="00284EAD">
      <w:pPr>
        <w:ind w:left="720" w:hanging="720"/>
        <w:jc w:val="both"/>
      </w:pPr>
      <w:r>
        <w:t>[2]</w:t>
      </w:r>
      <w:r>
        <w:tab/>
        <w:t>Z. Liu, Y. Huang, J. Huang, Patchwork-based audio watermarking robust against de-synchronization and recapturing attacks. IEEE Trans. Inf. Forensics Security. 14(5), 1171-1180 (2019)</w:t>
      </w:r>
    </w:p>
    <w:p w14:paraId="1A1F88D8" w14:textId="77777777" w:rsidR="0013000F" w:rsidRDefault="00284EAD">
      <w:pPr>
        <w:ind w:left="720" w:hanging="720"/>
        <w:jc w:val="both"/>
      </w:pPr>
      <w:r>
        <w:lastRenderedPageBreak/>
        <w:t>[3]</w:t>
      </w:r>
      <w:r>
        <w:tab/>
        <w:t>G. Hua, J. Goh, V.L.L. Thing, Cepstral analysis for the application of echo-based audio watermark detection. IEEE Trans. Inf. Forensics Security. 10(9), 1850-1861 (2015)</w:t>
      </w:r>
    </w:p>
    <w:p w14:paraId="46D1876E" w14:textId="77777777" w:rsidR="0013000F" w:rsidRDefault="00284EAD">
      <w:pPr>
        <w:ind w:left="720" w:hanging="720"/>
        <w:jc w:val="both"/>
      </w:pPr>
      <w:r>
        <w:t>[4]</w:t>
      </w:r>
      <w:r>
        <w:tab/>
        <w:t>T. Zong, Y. Xiang, I. Natgunanathan, et al., Robust histogram shape-based method for image watermarking. IEEE Trans. Circuits Syst. Video Technol. 25(15), 717-729 (2015)</w:t>
      </w:r>
    </w:p>
    <w:p w14:paraId="6F45734E" w14:textId="77777777" w:rsidR="0013000F" w:rsidRDefault="00284EAD">
      <w:pPr>
        <w:ind w:left="720" w:hanging="720"/>
        <w:jc w:val="both"/>
      </w:pPr>
      <w:r>
        <w:t>[5]</w:t>
      </w:r>
      <w:r>
        <w:tab/>
        <w:t>M. Urvoy, D. Goudia, F. Autrusseau, Perceptual DFT watermarking with improved detection and robustness to geometrical distortions. IEEE Trans. Inf. Forensics Security. 9(7), 1108-1119 (2014)</w:t>
      </w:r>
    </w:p>
    <w:p w14:paraId="56656A33" w14:textId="77777777" w:rsidR="0013000F" w:rsidRDefault="00284EAD">
      <w:pPr>
        <w:ind w:left="720" w:hanging="720"/>
        <w:jc w:val="both"/>
      </w:pPr>
      <w:r>
        <w:t>[6]</w:t>
      </w:r>
      <w:r>
        <w:tab/>
        <w:t>S.-W. Byun, H.-S. Son, S.-P. Lee, Fast and robust watermarking method based on DCT specific location. IEEE Access. 7, 100706-100718 (2019)</w:t>
      </w:r>
    </w:p>
    <w:p w14:paraId="0BA811E7" w14:textId="0F537E1F" w:rsidR="0013000F" w:rsidDel="00284EAD" w:rsidRDefault="00284EAD">
      <w:pPr>
        <w:ind w:left="720" w:hanging="720"/>
        <w:jc w:val="both"/>
        <w:rPr>
          <w:del w:id="236" w:author="admin" w:date="2019-12-18T15:55:00Z"/>
        </w:rPr>
      </w:pPr>
      <w:del w:id="237" w:author="admin" w:date="2019-12-18T15:55:00Z">
        <w:r w:rsidDel="00284EAD">
          <w:delText>[7]</w:delText>
        </w:r>
        <w:r w:rsidDel="00284EAD">
          <w:tab/>
          <w:delText>S. Wang, D. Zheng, J. Zhao, et al., Adaptive watermarking and tree structure based image quality estimation. IEEE Trans. Multimedia. 16(2), 311-325 (2014)</w:delText>
        </w:r>
      </w:del>
    </w:p>
    <w:p w14:paraId="49C3898F" w14:textId="111A2110" w:rsidR="0013000F" w:rsidDel="00284EAD" w:rsidRDefault="00284EAD">
      <w:pPr>
        <w:ind w:left="720" w:hanging="720"/>
        <w:jc w:val="both"/>
        <w:rPr>
          <w:del w:id="238" w:author="admin" w:date="2019-12-18T15:55:00Z"/>
        </w:rPr>
      </w:pPr>
      <w:del w:id="239" w:author="admin" w:date="2019-12-18T15:55:00Z">
        <w:r w:rsidDel="00284EAD">
          <w:delText>[8]</w:delText>
        </w:r>
        <w:r w:rsidDel="00284EAD">
          <w:tab/>
          <w:delText>X. Kang, J. Huang, W. Zeng, Efficient general print-scanning resilient data hiding based on uniform log-polar mapping. IEEE Tran. Inf. Forensics Security. 5(1), 1-12 (2010)</w:delText>
        </w:r>
      </w:del>
    </w:p>
    <w:p w14:paraId="6D810717" w14:textId="77777777" w:rsidR="0013000F" w:rsidRDefault="00284EAD">
      <w:pPr>
        <w:ind w:left="720" w:hanging="720"/>
        <w:jc w:val="both"/>
      </w:pPr>
      <w:r>
        <w:t>[9]</w:t>
      </w:r>
      <w:r>
        <w:tab/>
        <w:t>D. Zheng, S. Wang, J. Zhao, RST invariant image watermarking algorithm with mathematical modeling and analysis of the watermarking processes. IEEE Trans. Image Process. 18(5), 1055-1068 (2009)</w:t>
      </w:r>
    </w:p>
    <w:p w14:paraId="09F9FCE3" w14:textId="77777777" w:rsidR="0013000F" w:rsidRDefault="00284EAD">
      <w:pPr>
        <w:ind w:left="720" w:hanging="720"/>
        <w:jc w:val="both"/>
      </w:pPr>
      <w:r>
        <w:t>[10]</w:t>
      </w:r>
      <w:r>
        <w:tab/>
        <w:t>P.-C. Su, Y.-C. Chang, C.-Y. Wu, Geometrically resilient digital image watermarking by using interest point extraction and extended pilot signals. IEEE Tran. Inf. Forensics Security. 8(12), 1897-1908 (2013)</w:t>
      </w:r>
    </w:p>
    <w:p w14:paraId="566749EF" w14:textId="481ACB06" w:rsidR="0013000F" w:rsidDel="00284EAD" w:rsidRDefault="00284EAD">
      <w:pPr>
        <w:ind w:left="720" w:hanging="720"/>
        <w:jc w:val="both"/>
        <w:rPr>
          <w:del w:id="240" w:author="admin" w:date="2019-12-18T15:55:00Z"/>
        </w:rPr>
      </w:pPr>
      <w:ins w:id="241" w:author="admin" w:date="2019-12-18T15:55:00Z">
        <w:r w:rsidDel="00284EAD">
          <w:t xml:space="preserve"> </w:t>
        </w:r>
      </w:ins>
      <w:del w:id="242" w:author="admin" w:date="2019-12-18T15:55:00Z">
        <w:r w:rsidDel="00284EAD">
          <w:delText>[11]</w:delText>
        </w:r>
        <w:r w:rsidDel="00284EAD">
          <w:tab/>
          <w:delText>H. Tian, Y. Zhao, R. Ni, et al., LDFT-based watermarking resilient to local desynchronization attacks. IEEE Trans. Cybern. 43(6), 2190-2201 (2013)</w:delText>
        </w:r>
      </w:del>
    </w:p>
    <w:p w14:paraId="538C3BE0" w14:textId="77777777" w:rsidR="0013000F" w:rsidRDefault="00284EAD">
      <w:pPr>
        <w:ind w:left="720" w:hanging="720"/>
        <w:jc w:val="both"/>
      </w:pPr>
      <w:r>
        <w:t>[12]</w:t>
      </w:r>
      <w:r>
        <w:tab/>
        <w:t>T. Dutta, H. Gupta, A robust watermarking framework for High Efficiency Video Coding (HEVC)—Encoded video with blind extraction process. J. Vis. Commun. Image Represent. 38, 29-44 (2016)</w:t>
      </w:r>
    </w:p>
    <w:p w14:paraId="45E1E959" w14:textId="77777777" w:rsidR="0013000F" w:rsidRDefault="00284EAD">
      <w:pPr>
        <w:ind w:left="720" w:hanging="720"/>
        <w:jc w:val="both"/>
      </w:pPr>
      <w:r>
        <w:t>[13]</w:t>
      </w:r>
      <w:r>
        <w:tab/>
        <w:t>R. Thanki, K. Borisagar, A technical review of digital image watermarking techniques. Int. J. Adv. Res. Comput. Sci. Softw. Eng. 3(5), 1290-1299 (2013)</w:t>
      </w:r>
    </w:p>
    <w:p w14:paraId="06C1E788" w14:textId="77777777" w:rsidR="0013000F" w:rsidRDefault="00284EAD">
      <w:pPr>
        <w:ind w:left="720" w:hanging="720"/>
        <w:jc w:val="both"/>
      </w:pPr>
      <w:r>
        <w:t>[14]</w:t>
      </w:r>
      <w:r>
        <w:tab/>
        <w:t>M. Amini, M. Ahmad, M. Swamy, A robust multibit multiplicative watermark decoder using vector-based hidden Markov model in wavelet domain. IEEE Trans. Circuits Syst. Video Technol. 28(2), 402-413 (2018)</w:t>
      </w:r>
    </w:p>
    <w:p w14:paraId="57DC0AF8" w14:textId="77777777" w:rsidR="0013000F" w:rsidRDefault="00284EAD">
      <w:pPr>
        <w:ind w:left="720" w:hanging="720"/>
        <w:jc w:val="both"/>
      </w:pPr>
      <w:r>
        <w:t>[15]</w:t>
      </w:r>
      <w:r>
        <w:tab/>
        <w:t>J. Brassil, S. Low, N. Maxemchuk, et al., Electronic marking and identification techniques to discourage document copying. IEEE J. Sel. Areas Commun. 13(8), 1495-1504 (1995)</w:t>
      </w:r>
    </w:p>
    <w:p w14:paraId="2F9DBFA2" w14:textId="77777777" w:rsidR="0013000F" w:rsidRDefault="00284EAD">
      <w:pPr>
        <w:ind w:left="720" w:hanging="720"/>
        <w:jc w:val="both"/>
      </w:pPr>
      <w:r>
        <w:t>[16]</w:t>
      </w:r>
      <w:r>
        <w:tab/>
        <w:t>L. He, X.-l. Gui, An active attack on chaotic based text zero-watermarking. IEEE Conf. Anthol. 1-4 (2013)</w:t>
      </w:r>
    </w:p>
    <w:p w14:paraId="51CD8723" w14:textId="77777777" w:rsidR="0013000F" w:rsidRDefault="00284EAD">
      <w:pPr>
        <w:ind w:left="720" w:hanging="720"/>
        <w:jc w:val="both"/>
      </w:pPr>
      <w:r>
        <w:t>[17]</w:t>
      </w:r>
      <w:r>
        <w:tab/>
        <w:t>M. L. Mali, N. N. Patil, and J. B. Patil, “Implementation of text watermarking technique using natural language watermarks,” Proc. Int. Conf. Commun. Syst. Netw. Tchnol. 482-486 (2013)</w:t>
      </w:r>
    </w:p>
    <w:p w14:paraId="54C62906" w14:textId="77777777" w:rsidR="0013000F" w:rsidRDefault="00284EAD">
      <w:pPr>
        <w:ind w:left="720" w:hanging="720"/>
        <w:jc w:val="both"/>
      </w:pPr>
      <w:r>
        <w:t>[18]</w:t>
      </w:r>
      <w:r>
        <w:tab/>
        <w:t>D. Huang, H. Yan, Interword distance changes represented by sine waves for watermarking text images. IEEE Trans. Circuits Syst. Video Technol. 11(12), 1237-1245 (2001)</w:t>
      </w:r>
    </w:p>
    <w:p w14:paraId="5120A6D1" w14:textId="77777777" w:rsidR="0013000F" w:rsidRDefault="00284EAD">
      <w:pPr>
        <w:ind w:left="720" w:hanging="720"/>
        <w:jc w:val="both"/>
      </w:pPr>
      <w:r>
        <w:t>[19]</w:t>
      </w:r>
      <w:r>
        <w:tab/>
        <w:t>S. Zhang, Z. Yao, X. Meng, et al., New digital text watermarking algorithm based on new-defined characters, Proc. IEEE Int. Symp. Comput. Consum. Control. 713-716 (2014)</w:t>
      </w:r>
    </w:p>
    <w:p w14:paraId="6CAC7F62" w14:textId="77777777" w:rsidR="0013000F" w:rsidRDefault="00284EAD">
      <w:pPr>
        <w:ind w:left="720" w:hanging="720"/>
        <w:jc w:val="both"/>
      </w:pPr>
      <w:r>
        <w:t>[20]</w:t>
      </w:r>
      <w:r>
        <w:tab/>
        <w:t>M. Kuribayshi, T. Fukushima, N. Funabiki, Robust and secure data hiding for PDF text document. IEICE Trans. Inf. Syst. 102(1), 41-47 (2019)</w:t>
      </w:r>
    </w:p>
    <w:p w14:paraId="309FBC2D" w14:textId="77777777" w:rsidR="0013000F" w:rsidRDefault="00284EAD">
      <w:pPr>
        <w:ind w:left="720" w:hanging="720"/>
        <w:jc w:val="both"/>
      </w:pPr>
      <w:r>
        <w:t>[21]</w:t>
      </w:r>
      <w:r>
        <w:tab/>
        <w:t>I. Kamel, A schema for protecting the integrity of databases. Comput. Secur. 28(7), 698-709 (2009)</w:t>
      </w:r>
    </w:p>
    <w:p w14:paraId="7B02E1A3" w14:textId="77777777" w:rsidR="0013000F" w:rsidRDefault="00284EAD">
      <w:pPr>
        <w:ind w:left="720" w:hanging="720"/>
        <w:jc w:val="both"/>
      </w:pPr>
      <w:r>
        <w:t>[22]</w:t>
      </w:r>
      <w:r>
        <w:tab/>
        <w:t>A. Khan, S. A. Husian, A fragile zero watermarking scheme to detect and characterize malicious modifications in database relations. Sci. World J., 2013(796726), 1-16 (2013)</w:t>
      </w:r>
    </w:p>
    <w:p w14:paraId="38971B82" w14:textId="77777777" w:rsidR="0013000F" w:rsidRDefault="00284EAD">
      <w:pPr>
        <w:ind w:left="720" w:hanging="720"/>
        <w:jc w:val="both"/>
      </w:pPr>
      <w:r>
        <w:t>[23]</w:t>
      </w:r>
      <w:r>
        <w:tab/>
        <w:t>R. Agrawal, P. J. Haas, J. Kiernan, Watermarking relational data: framework, algorithms and analysis. The VLDB J. 12(2), 157-169 (2003)</w:t>
      </w:r>
    </w:p>
    <w:p w14:paraId="18071648" w14:textId="77777777" w:rsidR="0013000F" w:rsidRDefault="00284EAD">
      <w:pPr>
        <w:ind w:left="720" w:hanging="720"/>
        <w:jc w:val="both"/>
      </w:pPr>
      <w:r>
        <w:lastRenderedPageBreak/>
        <w:t>[24]</w:t>
      </w:r>
      <w:r>
        <w:tab/>
        <w:t>R. Sion, Proving ownership over categorical data, Proc. IEEE Int. Conf. Data Eng. (2004)</w:t>
      </w:r>
    </w:p>
    <w:p w14:paraId="62EE89A4" w14:textId="77777777" w:rsidR="0013000F" w:rsidRDefault="00284EAD">
      <w:pPr>
        <w:ind w:left="720" w:hanging="720"/>
        <w:jc w:val="both"/>
      </w:pPr>
      <w:r>
        <w:t>[25]</w:t>
      </w:r>
      <w:r>
        <w:tab/>
        <w:t>R. Sion, M. Atallah, S. Prabhakar, Rights protection for categorical data. IEEE Trans. Knowl. Data Eng. 17(7), 912-926 (2005)</w:t>
      </w:r>
    </w:p>
    <w:p w14:paraId="74234F56" w14:textId="77777777" w:rsidR="0013000F" w:rsidRDefault="00284EAD">
      <w:pPr>
        <w:ind w:left="720" w:hanging="720"/>
        <w:jc w:val="both"/>
      </w:pPr>
      <w:r>
        <w:t>[26]</w:t>
      </w:r>
      <w:r>
        <w:tab/>
        <w:t>Y. Zhang, B. Yang, X. Niu, Reversible watermarking for relational database authentication. J. Comput. 17(2), 59-66 (2006)</w:t>
      </w:r>
    </w:p>
    <w:p w14:paraId="09A792A0" w14:textId="77777777" w:rsidR="0013000F" w:rsidRDefault="00284EAD">
      <w:pPr>
        <w:ind w:left="720" w:hanging="720"/>
        <w:jc w:val="both"/>
      </w:pPr>
      <w:r>
        <w:t>[27]</w:t>
      </w:r>
      <w:r>
        <w:tab/>
        <w:t>K. Jawad, A. Khan, Genetic algorithm and difference expansion based reversible watermarking for relational databases. J. Syst. Softw. 86(11), 2742-2753 (2013)</w:t>
      </w:r>
    </w:p>
    <w:sectPr w:rsidR="0013000F">
      <w:footerReference w:type="even" r:id="rId13"/>
      <w:footerReference w:type="default" r:id="rId14"/>
      <w:footnotePr>
        <w:numFmt w:val="chicago"/>
      </w:footnotePr>
      <w:pgSz w:w="11906" w:h="16838"/>
      <w:pgMar w:top="1701" w:right="1219" w:bottom="1701" w:left="1219" w:header="709" w:footer="709"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8578A" w14:textId="77777777" w:rsidR="00FF3833" w:rsidRDefault="00FF3833"/>
  </w:endnote>
  <w:endnote w:type="continuationSeparator" w:id="0">
    <w:p w14:paraId="3EEA7D2A" w14:textId="77777777" w:rsidR="00FF3833" w:rsidRDefault="00FF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60652" w14:textId="77777777" w:rsidR="00AE3684" w:rsidRDefault="00AE3684">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0D4D5B86" w14:textId="77777777" w:rsidR="00AE3684" w:rsidRDefault="00AE368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B1ADA" w14:textId="77777777" w:rsidR="00AE3684" w:rsidRDefault="00AE3684">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rPr>
      <w:t>16</w:t>
    </w:r>
    <w:r>
      <w:rPr>
        <w:rStyle w:val="af"/>
      </w:rPr>
      <w:fldChar w:fldCharType="end"/>
    </w:r>
  </w:p>
  <w:p w14:paraId="0781F697" w14:textId="77777777" w:rsidR="00AE3684" w:rsidRDefault="00AE368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05DB8" w14:textId="77777777" w:rsidR="00FF3833" w:rsidRDefault="00FF3833"/>
  </w:footnote>
  <w:footnote w:type="continuationSeparator" w:id="0">
    <w:p w14:paraId="3B8DBD3F" w14:textId="77777777" w:rsidR="00FF3833" w:rsidRDefault="00FF383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w5tpaa9kewex8evv90xvwz0tfpvvwtvfxzd&quot;&gt;semi-structured data&lt;record-ids&gt;&lt;item&gt;1&lt;/item&gt;&lt;item&gt;2&lt;/item&gt;&lt;item&gt;3&lt;/item&gt;&lt;/record-ids&gt;&lt;/item&gt;&lt;/Libraries&gt;"/>
  </w:docVars>
  <w:rsids>
    <w:rsidRoot w:val="00387DCD"/>
    <w:rsid w:val="00003E2E"/>
    <w:rsid w:val="00012948"/>
    <w:rsid w:val="00017F6F"/>
    <w:rsid w:val="000223E2"/>
    <w:rsid w:val="00025C30"/>
    <w:rsid w:val="00027FC8"/>
    <w:rsid w:val="00030435"/>
    <w:rsid w:val="00031BB2"/>
    <w:rsid w:val="00035B5B"/>
    <w:rsid w:val="00037EA7"/>
    <w:rsid w:val="000444FE"/>
    <w:rsid w:val="0004638A"/>
    <w:rsid w:val="000501E5"/>
    <w:rsid w:val="00060711"/>
    <w:rsid w:val="0006537A"/>
    <w:rsid w:val="00072CE1"/>
    <w:rsid w:val="00091CB9"/>
    <w:rsid w:val="00097DC1"/>
    <w:rsid w:val="00097E7E"/>
    <w:rsid w:val="000A30AD"/>
    <w:rsid w:val="000B1D61"/>
    <w:rsid w:val="000B32E5"/>
    <w:rsid w:val="000C5455"/>
    <w:rsid w:val="000C7FEF"/>
    <w:rsid w:val="000D2652"/>
    <w:rsid w:val="000D2713"/>
    <w:rsid w:val="000E0C41"/>
    <w:rsid w:val="000E22AC"/>
    <w:rsid w:val="000E5D64"/>
    <w:rsid w:val="000E790D"/>
    <w:rsid w:val="000F7148"/>
    <w:rsid w:val="00104401"/>
    <w:rsid w:val="00107B0D"/>
    <w:rsid w:val="00120D16"/>
    <w:rsid w:val="00123AC4"/>
    <w:rsid w:val="0013000F"/>
    <w:rsid w:val="00152D84"/>
    <w:rsid w:val="00153F8F"/>
    <w:rsid w:val="00154114"/>
    <w:rsid w:val="001618E6"/>
    <w:rsid w:val="00162FE7"/>
    <w:rsid w:val="001908F5"/>
    <w:rsid w:val="00191D87"/>
    <w:rsid w:val="001924EA"/>
    <w:rsid w:val="001965B9"/>
    <w:rsid w:val="001A3973"/>
    <w:rsid w:val="001A4D2C"/>
    <w:rsid w:val="001D0142"/>
    <w:rsid w:val="001D7304"/>
    <w:rsid w:val="001D7A9D"/>
    <w:rsid w:val="001E02EA"/>
    <w:rsid w:val="001E4701"/>
    <w:rsid w:val="001F457D"/>
    <w:rsid w:val="001F5A57"/>
    <w:rsid w:val="002005D9"/>
    <w:rsid w:val="00207E66"/>
    <w:rsid w:val="0021334E"/>
    <w:rsid w:val="002168C3"/>
    <w:rsid w:val="002177ED"/>
    <w:rsid w:val="002206D9"/>
    <w:rsid w:val="0022080B"/>
    <w:rsid w:val="00223080"/>
    <w:rsid w:val="00231C57"/>
    <w:rsid w:val="0024493B"/>
    <w:rsid w:val="0024550B"/>
    <w:rsid w:val="00245603"/>
    <w:rsid w:val="002457A9"/>
    <w:rsid w:val="00245B2D"/>
    <w:rsid w:val="002517BB"/>
    <w:rsid w:val="0025188F"/>
    <w:rsid w:val="00252CBA"/>
    <w:rsid w:val="0026071F"/>
    <w:rsid w:val="00261419"/>
    <w:rsid w:val="0026207E"/>
    <w:rsid w:val="00263E33"/>
    <w:rsid w:val="002715C7"/>
    <w:rsid w:val="0027251F"/>
    <w:rsid w:val="0027448C"/>
    <w:rsid w:val="0027626B"/>
    <w:rsid w:val="00282B83"/>
    <w:rsid w:val="00284EAD"/>
    <w:rsid w:val="00285B97"/>
    <w:rsid w:val="00285FDE"/>
    <w:rsid w:val="002860F4"/>
    <w:rsid w:val="00287A95"/>
    <w:rsid w:val="002915A0"/>
    <w:rsid w:val="00291B93"/>
    <w:rsid w:val="00293151"/>
    <w:rsid w:val="00293ECC"/>
    <w:rsid w:val="002949BC"/>
    <w:rsid w:val="00295DB9"/>
    <w:rsid w:val="002972C3"/>
    <w:rsid w:val="002A38BF"/>
    <w:rsid w:val="002A39DE"/>
    <w:rsid w:val="002A604D"/>
    <w:rsid w:val="002B208D"/>
    <w:rsid w:val="002B4D3D"/>
    <w:rsid w:val="002B709C"/>
    <w:rsid w:val="002B79C9"/>
    <w:rsid w:val="002C51E3"/>
    <w:rsid w:val="002C6BE7"/>
    <w:rsid w:val="002D5F83"/>
    <w:rsid w:val="002E3121"/>
    <w:rsid w:val="002F19CA"/>
    <w:rsid w:val="002F6D76"/>
    <w:rsid w:val="003166FD"/>
    <w:rsid w:val="00316C9E"/>
    <w:rsid w:val="0031764D"/>
    <w:rsid w:val="00317CAC"/>
    <w:rsid w:val="00321A01"/>
    <w:rsid w:val="003269AE"/>
    <w:rsid w:val="00336215"/>
    <w:rsid w:val="00336312"/>
    <w:rsid w:val="00344BF0"/>
    <w:rsid w:val="0035588B"/>
    <w:rsid w:val="003565C2"/>
    <w:rsid w:val="0036551B"/>
    <w:rsid w:val="00365DBB"/>
    <w:rsid w:val="00367713"/>
    <w:rsid w:val="00376A48"/>
    <w:rsid w:val="00376A99"/>
    <w:rsid w:val="00377831"/>
    <w:rsid w:val="00381447"/>
    <w:rsid w:val="0038316D"/>
    <w:rsid w:val="0038324B"/>
    <w:rsid w:val="00387DCD"/>
    <w:rsid w:val="003935BB"/>
    <w:rsid w:val="00397C7B"/>
    <w:rsid w:val="003A1D2D"/>
    <w:rsid w:val="003A340A"/>
    <w:rsid w:val="003B0E04"/>
    <w:rsid w:val="003B21B9"/>
    <w:rsid w:val="003B27D2"/>
    <w:rsid w:val="003B6DEE"/>
    <w:rsid w:val="003C036F"/>
    <w:rsid w:val="003C4D34"/>
    <w:rsid w:val="003E4525"/>
    <w:rsid w:val="003E4742"/>
    <w:rsid w:val="003E4CB9"/>
    <w:rsid w:val="003E4DD8"/>
    <w:rsid w:val="003E54BA"/>
    <w:rsid w:val="003E718C"/>
    <w:rsid w:val="003F662C"/>
    <w:rsid w:val="004235EF"/>
    <w:rsid w:val="00425CBF"/>
    <w:rsid w:val="00425E18"/>
    <w:rsid w:val="0043354D"/>
    <w:rsid w:val="004338C4"/>
    <w:rsid w:val="0043565A"/>
    <w:rsid w:val="00445DA3"/>
    <w:rsid w:val="0045011F"/>
    <w:rsid w:val="00452282"/>
    <w:rsid w:val="00453EB8"/>
    <w:rsid w:val="00470735"/>
    <w:rsid w:val="00480209"/>
    <w:rsid w:val="00487556"/>
    <w:rsid w:val="00491553"/>
    <w:rsid w:val="00492473"/>
    <w:rsid w:val="004955F4"/>
    <w:rsid w:val="00496C3C"/>
    <w:rsid w:val="004A5164"/>
    <w:rsid w:val="004B39B8"/>
    <w:rsid w:val="004B5EF7"/>
    <w:rsid w:val="004C4165"/>
    <w:rsid w:val="004C4E57"/>
    <w:rsid w:val="004C6A62"/>
    <w:rsid w:val="004D42F7"/>
    <w:rsid w:val="004D6EA3"/>
    <w:rsid w:val="004D6F3E"/>
    <w:rsid w:val="004E52F7"/>
    <w:rsid w:val="004E79DC"/>
    <w:rsid w:val="004F11AB"/>
    <w:rsid w:val="004F516E"/>
    <w:rsid w:val="004F5A5E"/>
    <w:rsid w:val="00503872"/>
    <w:rsid w:val="00510745"/>
    <w:rsid w:val="0051106C"/>
    <w:rsid w:val="0051496F"/>
    <w:rsid w:val="00516932"/>
    <w:rsid w:val="00521012"/>
    <w:rsid w:val="00527C77"/>
    <w:rsid w:val="00533F43"/>
    <w:rsid w:val="00555738"/>
    <w:rsid w:val="00556170"/>
    <w:rsid w:val="00560193"/>
    <w:rsid w:val="00561D47"/>
    <w:rsid w:val="0056348F"/>
    <w:rsid w:val="00566302"/>
    <w:rsid w:val="00570151"/>
    <w:rsid w:val="00570975"/>
    <w:rsid w:val="005728FA"/>
    <w:rsid w:val="00573820"/>
    <w:rsid w:val="00575B44"/>
    <w:rsid w:val="00586111"/>
    <w:rsid w:val="00590C45"/>
    <w:rsid w:val="00595017"/>
    <w:rsid w:val="005B1268"/>
    <w:rsid w:val="005B2BE1"/>
    <w:rsid w:val="005B474D"/>
    <w:rsid w:val="005B5836"/>
    <w:rsid w:val="005B5BFA"/>
    <w:rsid w:val="005C0138"/>
    <w:rsid w:val="005C21A7"/>
    <w:rsid w:val="005C2901"/>
    <w:rsid w:val="005C5E75"/>
    <w:rsid w:val="005D1176"/>
    <w:rsid w:val="005D1C01"/>
    <w:rsid w:val="005D504B"/>
    <w:rsid w:val="005D6113"/>
    <w:rsid w:val="005E4A82"/>
    <w:rsid w:val="005E600A"/>
    <w:rsid w:val="005F5269"/>
    <w:rsid w:val="006102EE"/>
    <w:rsid w:val="00612651"/>
    <w:rsid w:val="00612E57"/>
    <w:rsid w:val="00614E3A"/>
    <w:rsid w:val="0061724C"/>
    <w:rsid w:val="00625881"/>
    <w:rsid w:val="0062687F"/>
    <w:rsid w:val="006279D4"/>
    <w:rsid w:val="00643AAB"/>
    <w:rsid w:val="0064427D"/>
    <w:rsid w:val="006445FE"/>
    <w:rsid w:val="0064569B"/>
    <w:rsid w:val="00645BCC"/>
    <w:rsid w:val="006534FB"/>
    <w:rsid w:val="00655A04"/>
    <w:rsid w:val="006574BD"/>
    <w:rsid w:val="0067452C"/>
    <w:rsid w:val="00687EB0"/>
    <w:rsid w:val="006974D8"/>
    <w:rsid w:val="006A34EE"/>
    <w:rsid w:val="006A71D6"/>
    <w:rsid w:val="006B0E76"/>
    <w:rsid w:val="006B1A71"/>
    <w:rsid w:val="006B33C0"/>
    <w:rsid w:val="006B47E3"/>
    <w:rsid w:val="006B56E6"/>
    <w:rsid w:val="006C0880"/>
    <w:rsid w:val="006D07B2"/>
    <w:rsid w:val="006D1761"/>
    <w:rsid w:val="006D7507"/>
    <w:rsid w:val="006E5A4E"/>
    <w:rsid w:val="007105CB"/>
    <w:rsid w:val="00723974"/>
    <w:rsid w:val="00723978"/>
    <w:rsid w:val="00723F6E"/>
    <w:rsid w:val="00726015"/>
    <w:rsid w:val="0072671B"/>
    <w:rsid w:val="007322F2"/>
    <w:rsid w:val="007333B4"/>
    <w:rsid w:val="0073655C"/>
    <w:rsid w:val="007371E5"/>
    <w:rsid w:val="00753091"/>
    <w:rsid w:val="007530DB"/>
    <w:rsid w:val="007531BA"/>
    <w:rsid w:val="00760082"/>
    <w:rsid w:val="007628CC"/>
    <w:rsid w:val="00766FD0"/>
    <w:rsid w:val="00774F4C"/>
    <w:rsid w:val="00780335"/>
    <w:rsid w:val="007871B4"/>
    <w:rsid w:val="0079026F"/>
    <w:rsid w:val="00791456"/>
    <w:rsid w:val="007B1018"/>
    <w:rsid w:val="007B389C"/>
    <w:rsid w:val="007E0507"/>
    <w:rsid w:val="007E7EE1"/>
    <w:rsid w:val="007F43B7"/>
    <w:rsid w:val="0080494F"/>
    <w:rsid w:val="00807875"/>
    <w:rsid w:val="00811E43"/>
    <w:rsid w:val="008124FE"/>
    <w:rsid w:val="008401D9"/>
    <w:rsid w:val="00842995"/>
    <w:rsid w:val="0085300E"/>
    <w:rsid w:val="008547DB"/>
    <w:rsid w:val="008555F3"/>
    <w:rsid w:val="00856370"/>
    <w:rsid w:val="00856568"/>
    <w:rsid w:val="00857595"/>
    <w:rsid w:val="00862302"/>
    <w:rsid w:val="008672E4"/>
    <w:rsid w:val="00871CB3"/>
    <w:rsid w:val="00877A67"/>
    <w:rsid w:val="00877A87"/>
    <w:rsid w:val="00880517"/>
    <w:rsid w:val="00880A9A"/>
    <w:rsid w:val="008860F3"/>
    <w:rsid w:val="00891840"/>
    <w:rsid w:val="00893F75"/>
    <w:rsid w:val="00894054"/>
    <w:rsid w:val="008A462C"/>
    <w:rsid w:val="008B5310"/>
    <w:rsid w:val="008B573D"/>
    <w:rsid w:val="008C0B5B"/>
    <w:rsid w:val="008C44B6"/>
    <w:rsid w:val="008E1FB5"/>
    <w:rsid w:val="008E5189"/>
    <w:rsid w:val="009040E9"/>
    <w:rsid w:val="00904F6F"/>
    <w:rsid w:val="00906CDE"/>
    <w:rsid w:val="0090706E"/>
    <w:rsid w:val="00910E3E"/>
    <w:rsid w:val="00911532"/>
    <w:rsid w:val="00916022"/>
    <w:rsid w:val="00916436"/>
    <w:rsid w:val="00917BEB"/>
    <w:rsid w:val="00922CF2"/>
    <w:rsid w:val="00932454"/>
    <w:rsid w:val="00934FA6"/>
    <w:rsid w:val="009355BA"/>
    <w:rsid w:val="00955356"/>
    <w:rsid w:val="00957F64"/>
    <w:rsid w:val="00966B57"/>
    <w:rsid w:val="00970237"/>
    <w:rsid w:val="0097230F"/>
    <w:rsid w:val="009743CE"/>
    <w:rsid w:val="009771E6"/>
    <w:rsid w:val="009852FE"/>
    <w:rsid w:val="009A29C5"/>
    <w:rsid w:val="009A4537"/>
    <w:rsid w:val="009B182A"/>
    <w:rsid w:val="009C3038"/>
    <w:rsid w:val="009D684C"/>
    <w:rsid w:val="009E02F4"/>
    <w:rsid w:val="009E2C22"/>
    <w:rsid w:val="009F29F4"/>
    <w:rsid w:val="009F622E"/>
    <w:rsid w:val="009F714F"/>
    <w:rsid w:val="00A02EC0"/>
    <w:rsid w:val="00A04887"/>
    <w:rsid w:val="00A04B0F"/>
    <w:rsid w:val="00A06204"/>
    <w:rsid w:val="00A103AE"/>
    <w:rsid w:val="00A13CE5"/>
    <w:rsid w:val="00A1714A"/>
    <w:rsid w:val="00A35C1B"/>
    <w:rsid w:val="00A40616"/>
    <w:rsid w:val="00A411AC"/>
    <w:rsid w:val="00A459CD"/>
    <w:rsid w:val="00A45A2B"/>
    <w:rsid w:val="00A46E80"/>
    <w:rsid w:val="00A50294"/>
    <w:rsid w:val="00A57FF0"/>
    <w:rsid w:val="00A60ABA"/>
    <w:rsid w:val="00A61D9A"/>
    <w:rsid w:val="00A63114"/>
    <w:rsid w:val="00A666C0"/>
    <w:rsid w:val="00A728EE"/>
    <w:rsid w:val="00A72DDC"/>
    <w:rsid w:val="00A861E6"/>
    <w:rsid w:val="00A861FE"/>
    <w:rsid w:val="00A94C7E"/>
    <w:rsid w:val="00A9640D"/>
    <w:rsid w:val="00A977CA"/>
    <w:rsid w:val="00AB0AB1"/>
    <w:rsid w:val="00AB487D"/>
    <w:rsid w:val="00AB5683"/>
    <w:rsid w:val="00AC1F5A"/>
    <w:rsid w:val="00AC31AD"/>
    <w:rsid w:val="00AC48E3"/>
    <w:rsid w:val="00AC5F42"/>
    <w:rsid w:val="00AD5780"/>
    <w:rsid w:val="00AE2871"/>
    <w:rsid w:val="00AE3684"/>
    <w:rsid w:val="00AF0FF0"/>
    <w:rsid w:val="00AF43DC"/>
    <w:rsid w:val="00AF4C79"/>
    <w:rsid w:val="00AF5688"/>
    <w:rsid w:val="00AF57EA"/>
    <w:rsid w:val="00AF6941"/>
    <w:rsid w:val="00B02153"/>
    <w:rsid w:val="00B05725"/>
    <w:rsid w:val="00B059C9"/>
    <w:rsid w:val="00B06BD2"/>
    <w:rsid w:val="00B13109"/>
    <w:rsid w:val="00B16597"/>
    <w:rsid w:val="00B22798"/>
    <w:rsid w:val="00B323BA"/>
    <w:rsid w:val="00B4091C"/>
    <w:rsid w:val="00B437D9"/>
    <w:rsid w:val="00B53D3C"/>
    <w:rsid w:val="00B5588D"/>
    <w:rsid w:val="00B60C5E"/>
    <w:rsid w:val="00B627C3"/>
    <w:rsid w:val="00B65EFD"/>
    <w:rsid w:val="00B66001"/>
    <w:rsid w:val="00B70BBA"/>
    <w:rsid w:val="00B73937"/>
    <w:rsid w:val="00B76884"/>
    <w:rsid w:val="00B82712"/>
    <w:rsid w:val="00B86DAB"/>
    <w:rsid w:val="00B92A02"/>
    <w:rsid w:val="00B96D5F"/>
    <w:rsid w:val="00BA6B57"/>
    <w:rsid w:val="00BA78F6"/>
    <w:rsid w:val="00BB53AC"/>
    <w:rsid w:val="00BB63A0"/>
    <w:rsid w:val="00BC18A4"/>
    <w:rsid w:val="00BC1F52"/>
    <w:rsid w:val="00BC65F4"/>
    <w:rsid w:val="00BD18A2"/>
    <w:rsid w:val="00BD44CD"/>
    <w:rsid w:val="00BE0D58"/>
    <w:rsid w:val="00BE1F10"/>
    <w:rsid w:val="00BE51CD"/>
    <w:rsid w:val="00BE7D2A"/>
    <w:rsid w:val="00BF1FD1"/>
    <w:rsid w:val="00BF584E"/>
    <w:rsid w:val="00C1181A"/>
    <w:rsid w:val="00C119B7"/>
    <w:rsid w:val="00C24742"/>
    <w:rsid w:val="00C2682E"/>
    <w:rsid w:val="00C31E19"/>
    <w:rsid w:val="00C328EC"/>
    <w:rsid w:val="00C4106C"/>
    <w:rsid w:val="00C50648"/>
    <w:rsid w:val="00C52164"/>
    <w:rsid w:val="00C64A59"/>
    <w:rsid w:val="00C66406"/>
    <w:rsid w:val="00C75CDC"/>
    <w:rsid w:val="00C81774"/>
    <w:rsid w:val="00C81B5D"/>
    <w:rsid w:val="00C915DB"/>
    <w:rsid w:val="00C91F81"/>
    <w:rsid w:val="00C93477"/>
    <w:rsid w:val="00C95041"/>
    <w:rsid w:val="00C973BC"/>
    <w:rsid w:val="00CA0814"/>
    <w:rsid w:val="00CB0F9B"/>
    <w:rsid w:val="00CB48A7"/>
    <w:rsid w:val="00CB64A7"/>
    <w:rsid w:val="00CB650F"/>
    <w:rsid w:val="00CC0704"/>
    <w:rsid w:val="00CC3D9C"/>
    <w:rsid w:val="00CC629C"/>
    <w:rsid w:val="00CC70DA"/>
    <w:rsid w:val="00CC71B7"/>
    <w:rsid w:val="00CD476E"/>
    <w:rsid w:val="00CF366D"/>
    <w:rsid w:val="00D001CC"/>
    <w:rsid w:val="00D02A7C"/>
    <w:rsid w:val="00D073EA"/>
    <w:rsid w:val="00D1063D"/>
    <w:rsid w:val="00D1131E"/>
    <w:rsid w:val="00D13C09"/>
    <w:rsid w:val="00D15A3D"/>
    <w:rsid w:val="00D1667B"/>
    <w:rsid w:val="00D26AC7"/>
    <w:rsid w:val="00D3480E"/>
    <w:rsid w:val="00D370FF"/>
    <w:rsid w:val="00D4032F"/>
    <w:rsid w:val="00D53DDD"/>
    <w:rsid w:val="00D601A7"/>
    <w:rsid w:val="00D638E3"/>
    <w:rsid w:val="00D67369"/>
    <w:rsid w:val="00D7012B"/>
    <w:rsid w:val="00D70287"/>
    <w:rsid w:val="00D70EB9"/>
    <w:rsid w:val="00D717EE"/>
    <w:rsid w:val="00D72B18"/>
    <w:rsid w:val="00D7580E"/>
    <w:rsid w:val="00D75B70"/>
    <w:rsid w:val="00D83A42"/>
    <w:rsid w:val="00D8591B"/>
    <w:rsid w:val="00D915A3"/>
    <w:rsid w:val="00DA2F2B"/>
    <w:rsid w:val="00DA4973"/>
    <w:rsid w:val="00DA5F2B"/>
    <w:rsid w:val="00DB00D7"/>
    <w:rsid w:val="00DB3A73"/>
    <w:rsid w:val="00DB5BDC"/>
    <w:rsid w:val="00DC7861"/>
    <w:rsid w:val="00DD4F05"/>
    <w:rsid w:val="00DE0CEC"/>
    <w:rsid w:val="00DE1751"/>
    <w:rsid w:val="00DE5710"/>
    <w:rsid w:val="00DF2094"/>
    <w:rsid w:val="00DF477B"/>
    <w:rsid w:val="00DF6021"/>
    <w:rsid w:val="00E00FB6"/>
    <w:rsid w:val="00E121B4"/>
    <w:rsid w:val="00E169A5"/>
    <w:rsid w:val="00E25A0B"/>
    <w:rsid w:val="00E30E53"/>
    <w:rsid w:val="00E35EF0"/>
    <w:rsid w:val="00E37E9D"/>
    <w:rsid w:val="00E41824"/>
    <w:rsid w:val="00E436E2"/>
    <w:rsid w:val="00E47559"/>
    <w:rsid w:val="00E5179A"/>
    <w:rsid w:val="00E53AED"/>
    <w:rsid w:val="00E657CE"/>
    <w:rsid w:val="00E66E47"/>
    <w:rsid w:val="00E67D0D"/>
    <w:rsid w:val="00E71CD1"/>
    <w:rsid w:val="00E77CAB"/>
    <w:rsid w:val="00E8040A"/>
    <w:rsid w:val="00E80C73"/>
    <w:rsid w:val="00E82108"/>
    <w:rsid w:val="00E8456F"/>
    <w:rsid w:val="00E84BDF"/>
    <w:rsid w:val="00E84C31"/>
    <w:rsid w:val="00E863D4"/>
    <w:rsid w:val="00E93DC8"/>
    <w:rsid w:val="00E95481"/>
    <w:rsid w:val="00EA640B"/>
    <w:rsid w:val="00EB4AFF"/>
    <w:rsid w:val="00EC05D9"/>
    <w:rsid w:val="00EC2F7C"/>
    <w:rsid w:val="00EC369C"/>
    <w:rsid w:val="00EC4471"/>
    <w:rsid w:val="00ED1EA1"/>
    <w:rsid w:val="00ED5775"/>
    <w:rsid w:val="00ED7714"/>
    <w:rsid w:val="00EE2429"/>
    <w:rsid w:val="00EE7D3A"/>
    <w:rsid w:val="00EF6BF3"/>
    <w:rsid w:val="00EF771A"/>
    <w:rsid w:val="00F01B77"/>
    <w:rsid w:val="00F03D0D"/>
    <w:rsid w:val="00F110BB"/>
    <w:rsid w:val="00F12382"/>
    <w:rsid w:val="00F16CFE"/>
    <w:rsid w:val="00F220C4"/>
    <w:rsid w:val="00F221AE"/>
    <w:rsid w:val="00F24B8E"/>
    <w:rsid w:val="00F255F5"/>
    <w:rsid w:val="00F25D2E"/>
    <w:rsid w:val="00F34D70"/>
    <w:rsid w:val="00F35495"/>
    <w:rsid w:val="00F41F9E"/>
    <w:rsid w:val="00F470D1"/>
    <w:rsid w:val="00F55429"/>
    <w:rsid w:val="00F57A51"/>
    <w:rsid w:val="00F6148C"/>
    <w:rsid w:val="00F653AE"/>
    <w:rsid w:val="00F678E0"/>
    <w:rsid w:val="00F70C3D"/>
    <w:rsid w:val="00F81A81"/>
    <w:rsid w:val="00FA2987"/>
    <w:rsid w:val="00FA4A6B"/>
    <w:rsid w:val="00FA7223"/>
    <w:rsid w:val="00FA72A6"/>
    <w:rsid w:val="00FA76A5"/>
    <w:rsid w:val="00FB04F3"/>
    <w:rsid w:val="00FB24E7"/>
    <w:rsid w:val="00FB56D7"/>
    <w:rsid w:val="00FB7496"/>
    <w:rsid w:val="00FC3B5C"/>
    <w:rsid w:val="00FC3E79"/>
    <w:rsid w:val="00FD30EE"/>
    <w:rsid w:val="00FD312E"/>
    <w:rsid w:val="00FD366A"/>
    <w:rsid w:val="00FD5BB2"/>
    <w:rsid w:val="00FD5E3B"/>
    <w:rsid w:val="00FE2329"/>
    <w:rsid w:val="00FE5481"/>
    <w:rsid w:val="00FE603C"/>
    <w:rsid w:val="00FF0C62"/>
    <w:rsid w:val="00FF3833"/>
    <w:rsid w:val="2FBD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90F4F5"/>
  <w15:docId w15:val="{653B1CC5-5A19-459B-9773-4E5002AB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qFormat="1"/>
    <w:lsdException w:name="page number" w:qFormat="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pl-PL" w:eastAsia="pl-PL"/>
    </w:rPr>
  </w:style>
  <w:style w:type="paragraph" w:styleId="1">
    <w:name w:val="heading 1"/>
    <w:basedOn w:val="a"/>
    <w:next w:val="a"/>
    <w:link w:val="10"/>
    <w:qFormat/>
    <w:pPr>
      <w:spacing w:beforeLines="100" w:before="240" w:afterLines="100" w:after="240" w:line="252" w:lineRule="auto"/>
      <w:jc w:val="both"/>
      <w:outlineLvl w:val="0"/>
    </w:pPr>
    <w:rPr>
      <w:b/>
      <w:lang w:val="en-US"/>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alloon Text"/>
    <w:basedOn w:val="a"/>
    <w:link w:val="a6"/>
    <w:qFormat/>
    <w:rPr>
      <w:sz w:val="18"/>
      <w:szCs w:val="18"/>
    </w:rPr>
  </w:style>
  <w:style w:type="paragraph" w:styleId="a7">
    <w:name w:val="footer"/>
    <w:basedOn w:val="a"/>
    <w:qFormat/>
    <w:pPr>
      <w:tabs>
        <w:tab w:val="center" w:pos="4536"/>
        <w:tab w:val="right" w:pos="9072"/>
      </w:tabs>
    </w:p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qFormat/>
    <w:pPr>
      <w:keepNext/>
      <w:spacing w:before="120" w:after="60" w:line="252" w:lineRule="auto"/>
      <w:outlineLvl w:val="1"/>
    </w:pPr>
    <w:rPr>
      <w:rFonts w:eastAsia="等线"/>
      <w:i/>
      <w:iCs/>
      <w:lang w:val="en-US" w:eastAsia="zh-CN"/>
    </w:rPr>
  </w:style>
  <w:style w:type="paragraph" w:styleId="ab">
    <w:name w:val="footnote text"/>
    <w:basedOn w:val="a"/>
    <w:semiHidden/>
    <w:qFormat/>
    <w:rPr>
      <w:sz w:val="20"/>
      <w:szCs w:val="20"/>
    </w:rPr>
  </w:style>
  <w:style w:type="paragraph" w:styleId="ac">
    <w:name w:val="annotation subject"/>
    <w:basedOn w:val="a3"/>
    <w:next w:val="a3"/>
    <w:link w:val="ad"/>
    <w:qFormat/>
    <w:rPr>
      <w:b/>
      <w:bCs/>
    </w:rPr>
  </w:style>
  <w:style w:type="table" w:styleId="ae">
    <w:name w:val="Table Grid"/>
    <w:basedOn w:val="a1"/>
    <w:qFormat/>
    <w:rPr>
      <w:rFonts w:eastAsiaTheme="minorEastAsia"/>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
    <w:name w:val="page number"/>
    <w:basedOn w:val="a0"/>
    <w:qFormat/>
  </w:style>
  <w:style w:type="character" w:styleId="af0">
    <w:name w:val="FollowedHyperlink"/>
    <w:qFormat/>
    <w:rPr>
      <w:color w:val="800080"/>
      <w:u w:val="single"/>
    </w:rPr>
  </w:style>
  <w:style w:type="character" w:styleId="af1">
    <w:name w:val="line number"/>
    <w:basedOn w:val="a0"/>
    <w:semiHidden/>
    <w:unhideWhenUsed/>
    <w:qFormat/>
  </w:style>
  <w:style w:type="character" w:styleId="af2">
    <w:name w:val="Hyperlink"/>
    <w:qFormat/>
    <w:rPr>
      <w:color w:val="000099"/>
      <w:u w:val="single"/>
    </w:rPr>
  </w:style>
  <w:style w:type="character" w:styleId="af3">
    <w:name w:val="annotation reference"/>
    <w:basedOn w:val="a0"/>
    <w:qFormat/>
    <w:rPr>
      <w:sz w:val="21"/>
      <w:szCs w:val="21"/>
    </w:rPr>
  </w:style>
  <w:style w:type="character" w:styleId="af4">
    <w:name w:val="footnote reference"/>
    <w:semiHidden/>
    <w:qFormat/>
    <w:rPr>
      <w:vertAlign w:val="superscript"/>
    </w:rPr>
  </w:style>
  <w:style w:type="character" w:customStyle="1" w:styleId="10">
    <w:name w:val="标题 1 字符"/>
    <w:basedOn w:val="a0"/>
    <w:link w:val="1"/>
    <w:qFormat/>
    <w:rPr>
      <w:b/>
      <w:sz w:val="24"/>
      <w:szCs w:val="24"/>
      <w:lang w:eastAsia="pl-PL"/>
    </w:rPr>
  </w:style>
  <w:style w:type="character" w:customStyle="1" w:styleId="20">
    <w:name w:val="标题 2 字符"/>
    <w:basedOn w:val="a0"/>
    <w:link w:val="2"/>
    <w:semiHidden/>
    <w:qFormat/>
    <w:rPr>
      <w:rFonts w:asciiTheme="majorHAnsi" w:eastAsiaTheme="majorEastAsia" w:hAnsiTheme="majorHAnsi" w:cstheme="majorBidi"/>
      <w:b/>
      <w:bCs/>
      <w:sz w:val="32"/>
      <w:szCs w:val="32"/>
      <w:lang w:val="pl-PL" w:eastAsia="pl-PL"/>
    </w:rPr>
  </w:style>
  <w:style w:type="character" w:customStyle="1" w:styleId="aa">
    <w:name w:val="副标题 字符"/>
    <w:basedOn w:val="a0"/>
    <w:link w:val="a9"/>
    <w:qFormat/>
    <w:rPr>
      <w:rFonts w:eastAsia="等线"/>
      <w:i/>
      <w:iCs/>
      <w:sz w:val="24"/>
      <w:szCs w:val="24"/>
    </w:rPr>
  </w:style>
  <w:style w:type="character" w:styleId="af5">
    <w:name w:val="Placeholder Text"/>
    <w:basedOn w:val="a0"/>
    <w:uiPriority w:val="99"/>
    <w:semiHidden/>
    <w:qFormat/>
    <w:rPr>
      <w:color w:val="808080"/>
    </w:rPr>
  </w:style>
  <w:style w:type="paragraph" w:customStyle="1" w:styleId="TableTitle">
    <w:name w:val="Table Title"/>
    <w:basedOn w:val="a"/>
    <w:qFormat/>
    <w:pPr>
      <w:jc w:val="center"/>
    </w:pPr>
    <w:rPr>
      <w:rFonts w:eastAsiaTheme="minorEastAsia"/>
      <w:smallCaps/>
      <w:sz w:val="16"/>
      <w:szCs w:val="16"/>
      <w:lang w:val="en-US" w:eastAsia="en-US"/>
    </w:rPr>
  </w:style>
  <w:style w:type="paragraph" w:styleId="af6">
    <w:name w:val="List Paragraph"/>
    <w:basedOn w:val="a"/>
    <w:uiPriority w:val="34"/>
    <w:qFormat/>
    <w:pPr>
      <w:ind w:firstLineChars="200" w:firstLine="420"/>
    </w:pPr>
  </w:style>
  <w:style w:type="paragraph" w:customStyle="1" w:styleId="EndNoteBibliographyTitle">
    <w:name w:val="EndNote Bibliography Title"/>
    <w:basedOn w:val="a"/>
    <w:link w:val="EndNoteBibliographyTitle0"/>
    <w:qFormat/>
    <w:pPr>
      <w:jc w:val="center"/>
    </w:pPr>
  </w:style>
  <w:style w:type="character" w:customStyle="1" w:styleId="EndNoteBibliographyTitle0">
    <w:name w:val="EndNote Bibliography Title 字符"/>
    <w:basedOn w:val="a0"/>
    <w:link w:val="EndNoteBibliographyTitle"/>
    <w:qFormat/>
    <w:rPr>
      <w:sz w:val="24"/>
      <w:szCs w:val="24"/>
      <w:lang w:val="pl-PL" w:eastAsia="pl-PL"/>
    </w:rPr>
  </w:style>
  <w:style w:type="paragraph" w:customStyle="1" w:styleId="EndNoteBibliography">
    <w:name w:val="EndNote Bibliography"/>
    <w:basedOn w:val="a"/>
    <w:link w:val="EndNoteBibliography0"/>
    <w:qFormat/>
    <w:pPr>
      <w:jc w:val="both"/>
    </w:pPr>
  </w:style>
  <w:style w:type="character" w:customStyle="1" w:styleId="EndNoteBibliography0">
    <w:name w:val="EndNote Bibliography 字符"/>
    <w:basedOn w:val="a0"/>
    <w:link w:val="EndNoteBibliography"/>
    <w:qFormat/>
    <w:rPr>
      <w:sz w:val="24"/>
      <w:szCs w:val="24"/>
      <w:lang w:val="pl-PL" w:eastAsia="pl-PL"/>
    </w:rPr>
  </w:style>
  <w:style w:type="character" w:customStyle="1" w:styleId="a6">
    <w:name w:val="批注框文本 字符"/>
    <w:basedOn w:val="a0"/>
    <w:link w:val="a5"/>
    <w:qFormat/>
    <w:rPr>
      <w:sz w:val="18"/>
      <w:szCs w:val="18"/>
      <w:lang w:val="pl-PL" w:eastAsia="pl-PL"/>
    </w:rPr>
  </w:style>
  <w:style w:type="character" w:customStyle="1" w:styleId="a4">
    <w:name w:val="批注文字 字符"/>
    <w:basedOn w:val="a0"/>
    <w:link w:val="a3"/>
    <w:qFormat/>
    <w:rPr>
      <w:sz w:val="24"/>
      <w:szCs w:val="24"/>
      <w:lang w:val="pl-PL" w:eastAsia="pl-PL"/>
    </w:rPr>
  </w:style>
  <w:style w:type="character" w:customStyle="1" w:styleId="ad">
    <w:name w:val="批注主题 字符"/>
    <w:basedOn w:val="a4"/>
    <w:link w:val="ac"/>
    <w:qFormat/>
    <w:rPr>
      <w:b/>
      <w:bCs/>
      <w:sz w:val="24"/>
      <w:szCs w:val="24"/>
      <w:lang w:val="pl-PL" w:eastAsia="pl-PL"/>
    </w:rPr>
  </w:style>
  <w:style w:type="paragraph" w:customStyle="1" w:styleId="12">
    <w:name w:val="修订1"/>
    <w:hidden/>
    <w:uiPriority w:val="99"/>
    <w:semiHidden/>
    <w:qFormat/>
    <w:rPr>
      <w:sz w:val="24"/>
      <w:szCs w:val="24"/>
      <w:lang w:val="pl-PL" w:eastAsia="pl-PL"/>
    </w:rPr>
  </w:style>
  <w:style w:type="table" w:customStyle="1" w:styleId="13">
    <w:name w:val="网格型1"/>
    <w:basedOn w:val="a1"/>
    <w:qFormat/>
    <w:rPr>
      <w:rFonts w:eastAsia="等线"/>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Item">
    <w:name w:val="Numbered Item"/>
    <w:basedOn w:val="a"/>
    <w:qFormat/>
    <w:pPr>
      <w:tabs>
        <w:tab w:val="left" w:pos="227"/>
        <w:tab w:val="left" w:pos="454"/>
      </w:tabs>
      <w:ind w:left="227" w:hanging="227"/>
      <w:jc w:val="both"/>
    </w:pPr>
    <w:rPr>
      <w:rFonts w:ascii="Times" w:eastAsia="Batang" w:hAnsi="Times"/>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AB5AE7-3B0B-48C4-AA5E-EAF937EE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23</Pages>
  <Words>5710</Words>
  <Characters>32553</Characters>
  <Application>Microsoft Office Word</Application>
  <DocSecurity>0</DocSecurity>
  <Lines>271</Lines>
  <Paragraphs>76</Paragraphs>
  <ScaleCrop>false</ScaleCrop>
  <Company>IF UJ</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symbol (put here the unique symbol of your paper)</dc:title>
  <dc:creator>staszek</dc:creator>
  <cp:lastModifiedBy>admin</cp:lastModifiedBy>
  <cp:revision>40</cp:revision>
  <cp:lastPrinted>2006-04-03T08:11:00Z</cp:lastPrinted>
  <dcterms:created xsi:type="dcterms:W3CDTF">2019-10-28T06:52:00Z</dcterms:created>
  <dcterms:modified xsi:type="dcterms:W3CDTF">2019-12-18T09:03:00Z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